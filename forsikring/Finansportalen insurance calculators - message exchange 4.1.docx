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2F52" w14:textId="77777777" w:rsidR="00B15264" w:rsidRPr="000668AA" w:rsidRDefault="00B15264" w:rsidP="00B15264">
      <w:pPr>
        <w:pStyle w:val="Title"/>
        <w:pBdr>
          <w:bottom w:val="single" w:sz="8" w:space="4" w:color="4472C4" w:themeColor="accent1"/>
        </w:pBdr>
        <w:suppressAutoHyphens/>
        <w:spacing w:after="300"/>
        <w:rPr>
          <w:rFonts w:ascii="Cambria" w:hAnsi="Cambria" w:cstheme="majorHAnsi"/>
          <w:color w:val="323E4F" w:themeColor="text2" w:themeShade="BF"/>
          <w:spacing w:val="5"/>
          <w:sz w:val="52"/>
          <w:szCs w:val="52"/>
          <w:lang w:val="en-GB" w:eastAsia="ar-SA"/>
        </w:rPr>
      </w:pPr>
      <w:bookmarkStart w:id="0" w:name="_Hlk535234138"/>
      <w:r w:rsidRPr="000668AA">
        <w:rPr>
          <w:rFonts w:ascii="Cambria" w:hAnsi="Cambria" w:cstheme="majorHAnsi"/>
          <w:color w:val="323E4F" w:themeColor="text2" w:themeShade="BF"/>
          <w:spacing w:val="5"/>
          <w:sz w:val="52"/>
          <w:szCs w:val="52"/>
          <w:lang w:val="en-GB" w:eastAsia="ar-SA"/>
        </w:rPr>
        <w:t xml:space="preserve">Message exchange between </w:t>
      </w:r>
      <w:proofErr w:type="spellStart"/>
      <w:r w:rsidRPr="000668AA">
        <w:rPr>
          <w:rFonts w:ascii="Cambria" w:hAnsi="Cambria" w:cstheme="majorHAnsi"/>
          <w:color w:val="323E4F" w:themeColor="text2" w:themeShade="BF"/>
          <w:spacing w:val="5"/>
          <w:sz w:val="52"/>
          <w:szCs w:val="52"/>
          <w:lang w:val="en-GB" w:eastAsia="ar-SA"/>
        </w:rPr>
        <w:t>Finansportalen</w:t>
      </w:r>
      <w:proofErr w:type="spellEnd"/>
      <w:r w:rsidRPr="000668AA">
        <w:rPr>
          <w:rFonts w:ascii="Cambria" w:hAnsi="Cambria" w:cstheme="majorHAnsi"/>
          <w:color w:val="323E4F" w:themeColor="text2" w:themeShade="BF"/>
          <w:spacing w:val="5"/>
          <w:sz w:val="52"/>
          <w:szCs w:val="52"/>
          <w:lang w:val="en-GB" w:eastAsia="ar-SA"/>
        </w:rPr>
        <w:t xml:space="preserve"> and the insurance </w:t>
      </w:r>
      <w:proofErr w:type="gramStart"/>
      <w:r w:rsidRPr="000668AA">
        <w:rPr>
          <w:rFonts w:ascii="Cambria" w:hAnsi="Cambria" w:cstheme="majorHAnsi"/>
          <w:color w:val="323E4F" w:themeColor="text2" w:themeShade="BF"/>
          <w:spacing w:val="5"/>
          <w:sz w:val="52"/>
          <w:szCs w:val="52"/>
          <w:lang w:val="en-GB" w:eastAsia="ar-SA"/>
        </w:rPr>
        <w:t>companies</w:t>
      </w:r>
      <w:proofErr w:type="gramEnd"/>
      <w:r w:rsidRPr="000668AA">
        <w:rPr>
          <w:rFonts w:ascii="Cambria" w:hAnsi="Cambria" w:cstheme="majorHAnsi"/>
          <w:color w:val="323E4F" w:themeColor="text2" w:themeShade="BF"/>
          <w:spacing w:val="5"/>
          <w:sz w:val="52"/>
          <w:szCs w:val="52"/>
          <w:lang w:val="en-GB" w:eastAsia="ar-SA"/>
        </w:rPr>
        <w:t xml:space="preserve"> version 4.1</w:t>
      </w:r>
    </w:p>
    <w:p w14:paraId="1E7CE03C" w14:textId="77777777" w:rsidR="00B15264" w:rsidRDefault="00B15264" w:rsidP="008309E6">
      <w:pPr>
        <w:pStyle w:val="NoSpacing"/>
        <w:rPr>
          <w:lang w:val="en-GB" w:eastAsia="ar-SA"/>
        </w:rPr>
      </w:pPr>
    </w:p>
    <w:p w14:paraId="6E12C4B5" w14:textId="5595BB9D" w:rsidR="00E83F27" w:rsidRPr="00E83F27" w:rsidRDefault="00E83F27" w:rsidP="008309E6">
      <w:pPr>
        <w:pStyle w:val="NoSpacing"/>
        <w:rPr>
          <w:rFonts w:cs="Calibri"/>
          <w:lang w:val="en-GB" w:eastAsia="ar-SA"/>
        </w:rPr>
      </w:pPr>
      <w:r w:rsidRPr="7F95132F">
        <w:rPr>
          <w:lang w:val="en-GB" w:eastAsia="ar-SA"/>
        </w:rPr>
        <w:t xml:space="preserve">Message exchange between </w:t>
      </w:r>
      <w:proofErr w:type="spellStart"/>
      <w:r w:rsidRPr="7F95132F">
        <w:rPr>
          <w:lang w:val="en-GB" w:eastAsia="ar-SA"/>
        </w:rPr>
        <w:t>Finansportalen</w:t>
      </w:r>
      <w:proofErr w:type="spellEnd"/>
      <w:r w:rsidRPr="7F95132F">
        <w:rPr>
          <w:lang w:val="en-GB" w:eastAsia="ar-SA"/>
        </w:rPr>
        <w:t xml:space="preserve"> and the insurance </w:t>
      </w:r>
      <w:proofErr w:type="gramStart"/>
      <w:r w:rsidRPr="7F95132F">
        <w:rPr>
          <w:lang w:val="en-GB" w:eastAsia="ar-SA"/>
        </w:rPr>
        <w:t>companies</w:t>
      </w:r>
      <w:proofErr w:type="gramEnd"/>
      <w:r w:rsidRPr="7F95132F">
        <w:rPr>
          <w:lang w:val="en-GB" w:eastAsia="ar-SA"/>
        </w:rPr>
        <w:t xml:space="preserve"> version </w:t>
      </w:r>
      <w:r w:rsidR="007914CD" w:rsidRPr="7F95132F">
        <w:rPr>
          <w:lang w:val="en-GB" w:eastAsia="ar-SA"/>
        </w:rPr>
        <w:t>4.</w:t>
      </w:r>
      <w:r w:rsidR="6143603A" w:rsidRPr="7F95132F">
        <w:rPr>
          <w:lang w:val="en-GB" w:eastAsia="ar-SA"/>
        </w:rPr>
        <w:t>1</w:t>
      </w:r>
    </w:p>
    <w:bookmarkEnd w:id="0"/>
    <w:p w14:paraId="6111506F" w14:textId="77777777" w:rsidR="00427B2F" w:rsidRPr="00185CD7" w:rsidRDefault="00427B2F" w:rsidP="00E83F27">
      <w:pPr>
        <w:rPr>
          <w:rStyle w:val="IntenseEmphasis"/>
          <w:i w:val="0"/>
          <w:iCs w:val="0"/>
          <w:lang w:val="en-US"/>
        </w:rPr>
      </w:pPr>
    </w:p>
    <w:p w14:paraId="704795C0" w14:textId="1A7139C2" w:rsidR="00E83F27" w:rsidRPr="00185CD7" w:rsidRDefault="00E83F27" w:rsidP="00E83F27">
      <w:pPr>
        <w:rPr>
          <w:rStyle w:val="IntenseEmphasis"/>
          <w:i w:val="0"/>
          <w:iCs w:val="0"/>
          <w:lang w:val="en-US"/>
        </w:rPr>
      </w:pPr>
      <w:r w:rsidRPr="00185CD7">
        <w:rPr>
          <w:rStyle w:val="IntenseEmphasis"/>
          <w:i w:val="0"/>
          <w:iCs w:val="0"/>
          <w:lang w:val="en-US"/>
        </w:rPr>
        <w:t>In this version we only make changes to car</w:t>
      </w:r>
      <w:r w:rsidR="00A32503">
        <w:rPr>
          <w:rStyle w:val="IntenseEmphasis"/>
          <w:i w:val="0"/>
          <w:iCs w:val="0"/>
          <w:lang w:val="en-US"/>
        </w:rPr>
        <w:t xml:space="preserve"> (</w:t>
      </w:r>
      <w:proofErr w:type="spellStart"/>
      <w:r w:rsidR="00A32503">
        <w:rPr>
          <w:rStyle w:val="IntenseEmphasis"/>
          <w:i w:val="0"/>
          <w:iCs w:val="0"/>
          <w:lang w:val="en-US"/>
        </w:rPr>
        <w:t>bil</w:t>
      </w:r>
      <w:proofErr w:type="spellEnd"/>
      <w:r w:rsidR="00A32503">
        <w:rPr>
          <w:rStyle w:val="IntenseEmphasis"/>
          <w:i w:val="0"/>
          <w:iCs w:val="0"/>
          <w:lang w:val="en-US"/>
        </w:rPr>
        <w:t>)</w:t>
      </w:r>
      <w:r w:rsidRPr="00185CD7">
        <w:rPr>
          <w:rStyle w:val="IntenseEmphasis"/>
          <w:i w:val="0"/>
          <w:iCs w:val="0"/>
          <w:lang w:val="en-US"/>
        </w:rPr>
        <w:t>, travel</w:t>
      </w:r>
      <w:r w:rsidR="00A32503">
        <w:rPr>
          <w:rStyle w:val="IntenseEmphasis"/>
          <w:i w:val="0"/>
          <w:iCs w:val="0"/>
          <w:lang w:val="en-US"/>
        </w:rPr>
        <w:t xml:space="preserve"> (</w:t>
      </w:r>
      <w:proofErr w:type="spellStart"/>
      <w:r w:rsidR="00A32503">
        <w:rPr>
          <w:rStyle w:val="IntenseEmphasis"/>
          <w:i w:val="0"/>
          <w:iCs w:val="0"/>
          <w:lang w:val="en-US"/>
        </w:rPr>
        <w:t>reise</w:t>
      </w:r>
      <w:proofErr w:type="spellEnd"/>
      <w:r w:rsidR="00A32503">
        <w:rPr>
          <w:rStyle w:val="IntenseEmphasis"/>
          <w:i w:val="0"/>
          <w:iCs w:val="0"/>
          <w:lang w:val="en-US"/>
        </w:rPr>
        <w:t>)</w:t>
      </w:r>
      <w:r w:rsidRPr="00185CD7">
        <w:rPr>
          <w:rStyle w:val="IntenseEmphasis"/>
          <w:i w:val="0"/>
          <w:iCs w:val="0"/>
          <w:lang w:val="en-US"/>
        </w:rPr>
        <w:t>, house</w:t>
      </w:r>
      <w:r w:rsidR="00A32503">
        <w:rPr>
          <w:rStyle w:val="IntenseEmphasis"/>
          <w:i w:val="0"/>
          <w:iCs w:val="0"/>
          <w:lang w:val="en-US"/>
        </w:rPr>
        <w:t xml:space="preserve"> (</w:t>
      </w:r>
      <w:proofErr w:type="spellStart"/>
      <w:r w:rsidR="00A32503">
        <w:rPr>
          <w:rStyle w:val="IntenseEmphasis"/>
          <w:i w:val="0"/>
          <w:iCs w:val="0"/>
          <w:lang w:val="en-US"/>
        </w:rPr>
        <w:t>hus</w:t>
      </w:r>
      <w:proofErr w:type="spellEnd"/>
      <w:r w:rsidR="00A32503">
        <w:rPr>
          <w:rStyle w:val="IntenseEmphasis"/>
          <w:i w:val="0"/>
          <w:iCs w:val="0"/>
          <w:lang w:val="en-US"/>
        </w:rPr>
        <w:t>)</w:t>
      </w:r>
      <w:r w:rsidRPr="00185CD7">
        <w:rPr>
          <w:rStyle w:val="IntenseEmphasis"/>
          <w:i w:val="0"/>
          <w:iCs w:val="0"/>
          <w:lang w:val="en-US"/>
        </w:rPr>
        <w:t>, and house content</w:t>
      </w:r>
      <w:r w:rsidR="00A32503">
        <w:rPr>
          <w:rStyle w:val="IntenseEmphasis"/>
          <w:i w:val="0"/>
          <w:iCs w:val="0"/>
          <w:lang w:val="en-US"/>
        </w:rPr>
        <w:t xml:space="preserve"> (</w:t>
      </w:r>
      <w:proofErr w:type="spellStart"/>
      <w:r w:rsidR="00A32503">
        <w:rPr>
          <w:rStyle w:val="IntenseEmphasis"/>
          <w:i w:val="0"/>
          <w:iCs w:val="0"/>
          <w:lang w:val="en-US"/>
        </w:rPr>
        <w:t>innbo</w:t>
      </w:r>
      <w:proofErr w:type="spellEnd"/>
      <w:r w:rsidR="00A32503">
        <w:rPr>
          <w:rStyle w:val="IntenseEmphasis"/>
          <w:i w:val="0"/>
          <w:iCs w:val="0"/>
          <w:lang w:val="en-US"/>
        </w:rPr>
        <w:t>)</w:t>
      </w:r>
      <w:r w:rsidRPr="00185CD7">
        <w:rPr>
          <w:rStyle w:val="IntenseEmphasis"/>
          <w:i w:val="0"/>
          <w:iCs w:val="0"/>
          <w:lang w:val="en-US"/>
        </w:rPr>
        <w:t xml:space="preserve"> insurance.</w:t>
      </w:r>
      <w:r w:rsidR="00A32503">
        <w:rPr>
          <w:rStyle w:val="IntenseEmphasis"/>
          <w:i w:val="0"/>
          <w:iCs w:val="0"/>
          <w:lang w:val="en-US"/>
        </w:rPr>
        <w:t xml:space="preserve"> Child(barn), accident</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ulykke</w:t>
      </w:r>
      <w:proofErr w:type="spellEnd"/>
      <w:r w:rsidR="00A32503">
        <w:rPr>
          <w:rStyle w:val="IntenseEmphasis"/>
          <w:i w:val="0"/>
          <w:iCs w:val="0"/>
          <w:lang w:val="en-US"/>
        </w:rPr>
        <w:t>), life</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livs</w:t>
      </w:r>
      <w:proofErr w:type="spellEnd"/>
      <w:r w:rsidR="00A32503">
        <w:rPr>
          <w:rStyle w:val="IntenseEmphasis"/>
          <w:i w:val="0"/>
          <w:iCs w:val="0"/>
          <w:lang w:val="en-US"/>
        </w:rPr>
        <w:t>), critical disease</w:t>
      </w:r>
      <w:r w:rsidR="00C80191">
        <w:rPr>
          <w:rStyle w:val="IntenseEmphasis"/>
          <w:i w:val="0"/>
          <w:iCs w:val="0"/>
          <w:lang w:val="en-US"/>
        </w:rPr>
        <w:t xml:space="preserve"> </w:t>
      </w:r>
      <w:r w:rsidR="00A32503">
        <w:rPr>
          <w:rStyle w:val="IntenseEmphasis"/>
          <w:i w:val="0"/>
          <w:iCs w:val="0"/>
          <w:lang w:val="en-US"/>
        </w:rPr>
        <w:t>(</w:t>
      </w:r>
      <w:proofErr w:type="spellStart"/>
      <w:r w:rsidR="00A32503">
        <w:rPr>
          <w:rStyle w:val="IntenseEmphasis"/>
          <w:i w:val="0"/>
          <w:iCs w:val="0"/>
          <w:lang w:val="en-US"/>
        </w:rPr>
        <w:t>kritisk</w:t>
      </w:r>
      <w:proofErr w:type="spellEnd"/>
      <w:r w:rsidR="00A32503">
        <w:rPr>
          <w:rStyle w:val="IntenseEmphasis"/>
          <w:i w:val="0"/>
          <w:iCs w:val="0"/>
          <w:lang w:val="en-US"/>
        </w:rPr>
        <w:t xml:space="preserve"> </w:t>
      </w:r>
      <w:proofErr w:type="spellStart"/>
      <w:r w:rsidR="00A32503">
        <w:rPr>
          <w:rStyle w:val="IntenseEmphasis"/>
          <w:i w:val="0"/>
          <w:iCs w:val="0"/>
          <w:lang w:val="en-US"/>
        </w:rPr>
        <w:t>sykdom</w:t>
      </w:r>
      <w:proofErr w:type="spellEnd"/>
      <w:r w:rsidR="00A32503">
        <w:rPr>
          <w:rStyle w:val="IntenseEmphasis"/>
          <w:i w:val="0"/>
          <w:iCs w:val="0"/>
          <w:lang w:val="en-US"/>
        </w:rPr>
        <w:t xml:space="preserve">) </w:t>
      </w:r>
      <w:r w:rsidR="00C80191">
        <w:rPr>
          <w:rStyle w:val="IntenseEmphasis"/>
          <w:i w:val="0"/>
          <w:iCs w:val="0"/>
          <w:lang w:val="en-US"/>
        </w:rPr>
        <w:t xml:space="preserve">insurance will be beyond the scope of 4.0. </w:t>
      </w:r>
    </w:p>
    <w:p w14:paraId="59078E01" w14:textId="7F84610F" w:rsidR="00584BF6" w:rsidRDefault="00584BF6" w:rsidP="385AD8C8">
      <w:pPr>
        <w:rPr>
          <w:rFonts w:asciiTheme="minorHAnsi" w:hAnsiTheme="minorHAnsi"/>
          <w:lang w:val="en-GB"/>
        </w:rPr>
      </w:pPr>
      <w:r w:rsidRPr="385AD8C8">
        <w:rPr>
          <w:rFonts w:asciiTheme="minorHAnsi" w:hAnsiTheme="minorHAnsi"/>
          <w:lang w:val="en-GB"/>
        </w:rPr>
        <w:t xml:space="preserve">All participating companies must change to version </w:t>
      </w:r>
      <w:r w:rsidR="007914CD" w:rsidRPr="385AD8C8">
        <w:rPr>
          <w:rFonts w:asciiTheme="minorHAnsi" w:hAnsiTheme="minorHAnsi"/>
          <w:lang w:val="en-GB"/>
        </w:rPr>
        <w:t>4.</w:t>
      </w:r>
      <w:r w:rsidR="071C042D" w:rsidRPr="385AD8C8">
        <w:rPr>
          <w:rFonts w:asciiTheme="minorHAnsi" w:hAnsiTheme="minorHAnsi"/>
          <w:lang w:val="en-GB"/>
        </w:rPr>
        <w:t>1</w:t>
      </w:r>
      <w:r w:rsidR="00B76E9A" w:rsidRPr="385AD8C8">
        <w:rPr>
          <w:rFonts w:asciiTheme="minorHAnsi" w:hAnsiTheme="minorHAnsi"/>
          <w:lang w:val="en-GB"/>
        </w:rPr>
        <w:t xml:space="preserve"> </w:t>
      </w:r>
      <w:r w:rsidRPr="385AD8C8">
        <w:rPr>
          <w:rFonts w:asciiTheme="minorHAnsi" w:hAnsiTheme="minorHAnsi"/>
          <w:lang w:val="en-GB"/>
        </w:rPr>
        <w:t xml:space="preserve">on XX </w:t>
      </w:r>
      <w:proofErr w:type="spellStart"/>
      <w:r w:rsidR="447CEE39" w:rsidRPr="385AD8C8">
        <w:rPr>
          <w:rFonts w:asciiTheme="minorHAnsi" w:hAnsiTheme="minorHAnsi"/>
          <w:lang w:val="en-GB"/>
        </w:rPr>
        <w:t>february</w:t>
      </w:r>
      <w:proofErr w:type="spellEnd"/>
      <w:r w:rsidR="447CEE39" w:rsidRPr="385AD8C8">
        <w:rPr>
          <w:rFonts w:asciiTheme="minorHAnsi" w:hAnsiTheme="minorHAnsi"/>
          <w:lang w:val="en-GB"/>
        </w:rPr>
        <w:t xml:space="preserve"> </w:t>
      </w:r>
      <w:r w:rsidRPr="385AD8C8">
        <w:rPr>
          <w:rFonts w:asciiTheme="minorHAnsi" w:hAnsiTheme="minorHAnsi"/>
          <w:lang w:val="en-GB"/>
        </w:rPr>
        <w:t>20</w:t>
      </w:r>
      <w:r w:rsidR="670BA813" w:rsidRPr="385AD8C8">
        <w:rPr>
          <w:rFonts w:asciiTheme="minorHAnsi" w:hAnsiTheme="minorHAnsi"/>
          <w:lang w:val="en-GB"/>
        </w:rPr>
        <w:t>2</w:t>
      </w:r>
      <w:r w:rsidRPr="385AD8C8">
        <w:rPr>
          <w:rFonts w:asciiTheme="minorHAnsi" w:hAnsiTheme="minorHAnsi"/>
          <w:lang w:val="en-GB"/>
        </w:rPr>
        <w:t xml:space="preserve">1, </w:t>
      </w:r>
    </w:p>
    <w:p w14:paraId="11DFA21E"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 xml:space="preserve">This document shows the data the user will </w:t>
      </w:r>
      <w:proofErr w:type="gramStart"/>
      <w:r w:rsidRPr="00925024">
        <w:rPr>
          <w:rFonts w:asciiTheme="minorHAnsi" w:hAnsiTheme="minorHAnsi" w:cstheme="minorHAnsi"/>
          <w:lang w:val="en-GB"/>
        </w:rPr>
        <w:t>enter in</w:t>
      </w:r>
      <w:r>
        <w:rPr>
          <w:rFonts w:asciiTheme="minorHAnsi" w:hAnsiTheme="minorHAnsi" w:cstheme="minorHAnsi"/>
          <w:lang w:val="en-GB"/>
        </w:rPr>
        <w:t>to</w:t>
      </w:r>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Finansportalen’s</w:t>
      </w:r>
      <w:proofErr w:type="spellEnd"/>
      <w:r w:rsidRPr="00925024">
        <w:rPr>
          <w:rFonts w:asciiTheme="minorHAnsi" w:hAnsiTheme="minorHAnsi" w:cstheme="minorHAnsi"/>
          <w:lang w:val="en-GB"/>
        </w:rPr>
        <w:t xml:space="preserve"> insurance calculators, which are subsequently conveyed to the insurance companies in real time. The content of the companies’ reply messages are also shown. (In addition, there will be purely technical fields to ensure transactions and security that are not shown here).  </w:t>
      </w:r>
    </w:p>
    <w:p w14:paraId="4B5B2600" w14:textId="77777777" w:rsidR="00584BF6" w:rsidRPr="00925024" w:rsidRDefault="00584BF6" w:rsidP="00584BF6">
      <w:pPr>
        <w:rPr>
          <w:rFonts w:asciiTheme="minorHAnsi" w:hAnsiTheme="minorHAnsi" w:cstheme="minorHAnsi"/>
          <w:lang w:val="en-GB"/>
        </w:rPr>
      </w:pPr>
    </w:p>
    <w:p w14:paraId="02CDA45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This is a semi-technical document. Actual web service code examples, adhering to the SOAP standard, will be sent in a separate document when this document has been discussed and finalized.</w:t>
      </w:r>
    </w:p>
    <w:p w14:paraId="26259ADC" w14:textId="77777777" w:rsidR="00584BF6" w:rsidRPr="00925024" w:rsidRDefault="00584BF6" w:rsidP="00584BF6">
      <w:pPr>
        <w:rPr>
          <w:rFonts w:asciiTheme="minorHAnsi" w:hAnsiTheme="minorHAnsi" w:cstheme="minorHAnsi"/>
          <w:lang w:val="en-GB"/>
        </w:rPr>
      </w:pPr>
    </w:p>
    <w:p w14:paraId="5E83D845" w14:textId="77777777" w:rsidR="00584BF6" w:rsidRPr="00925024" w:rsidRDefault="00584BF6" w:rsidP="00584BF6">
      <w:pPr>
        <w:rPr>
          <w:rFonts w:asciiTheme="minorHAnsi" w:hAnsiTheme="minorHAnsi" w:cstheme="minorHAnsi"/>
          <w:lang w:val="en-GB"/>
        </w:rPr>
      </w:pPr>
    </w:p>
    <w:p w14:paraId="030CC42F"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W = warning: </w:t>
      </w:r>
      <w:r w:rsidRPr="00925024">
        <w:rPr>
          <w:rFonts w:asciiTheme="minorHAnsi" w:hAnsiTheme="minorHAnsi" w:cstheme="minorHAnsi"/>
          <w:bCs/>
          <w:lang w:val="en-GB"/>
        </w:rPr>
        <w:t>The user is shown a warning if the field is not filled in, or unsatisfactory answered. But the user is allowed to continue.</w:t>
      </w:r>
    </w:p>
    <w:p w14:paraId="1BCEEEE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NO = non-obligatory: </w:t>
      </w:r>
      <w:r w:rsidRPr="00925024">
        <w:rPr>
          <w:rFonts w:asciiTheme="minorHAnsi" w:hAnsiTheme="minorHAnsi" w:cstheme="minorHAnsi"/>
          <w:bCs/>
          <w:lang w:val="en-GB"/>
        </w:rPr>
        <w:t>The user does not have to fill in the field. No warning is given.</w:t>
      </w:r>
    </w:p>
    <w:p w14:paraId="6CAF033B" w14:textId="77777777" w:rsidR="00584BF6" w:rsidRPr="00925024" w:rsidRDefault="00584BF6" w:rsidP="00584BF6">
      <w:pPr>
        <w:rPr>
          <w:rFonts w:asciiTheme="minorHAnsi" w:hAnsiTheme="minorHAnsi" w:cstheme="minorHAnsi"/>
          <w:lang w:val="en-GB"/>
        </w:rPr>
      </w:pPr>
    </w:p>
    <w:p w14:paraId="111BE8F2" w14:textId="04DA1C4A"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 xml:space="preserve">Changes from version </w:t>
      </w:r>
      <w:r w:rsidR="003A3BDB">
        <w:rPr>
          <w:rFonts w:asciiTheme="minorHAnsi" w:hAnsiTheme="minorHAnsi" w:cstheme="minorHAnsi"/>
          <w:lang w:val="en-GB"/>
        </w:rPr>
        <w:t>4</w:t>
      </w:r>
      <w:r w:rsidR="0058667E">
        <w:rPr>
          <w:rFonts w:asciiTheme="minorHAnsi" w:hAnsiTheme="minorHAnsi" w:cstheme="minorHAnsi"/>
          <w:lang w:val="en-GB"/>
        </w:rPr>
        <w:t>.</w:t>
      </w:r>
      <w:r w:rsidR="003A3BDB">
        <w:rPr>
          <w:rFonts w:asciiTheme="minorHAnsi" w:hAnsiTheme="minorHAnsi" w:cstheme="minorHAnsi"/>
          <w:lang w:val="en-GB"/>
        </w:rPr>
        <w:t>0</w:t>
      </w:r>
      <w:r w:rsidRPr="00925024">
        <w:rPr>
          <w:rFonts w:asciiTheme="minorHAnsi" w:hAnsiTheme="minorHAnsi" w:cstheme="minorHAnsi"/>
          <w:lang w:val="en-GB"/>
        </w:rPr>
        <w:t xml:space="preserve"> (the cu</w:t>
      </w:r>
      <w:r w:rsidR="007914CD">
        <w:rPr>
          <w:rFonts w:asciiTheme="minorHAnsi" w:hAnsiTheme="minorHAnsi" w:cstheme="minorHAnsi"/>
          <w:lang w:val="en-GB"/>
        </w:rPr>
        <w:t>rrent version the spring of 2018</w:t>
      </w:r>
      <w:r w:rsidRPr="00925024">
        <w:rPr>
          <w:rFonts w:asciiTheme="minorHAnsi" w:hAnsiTheme="minorHAnsi" w:cstheme="minorHAnsi"/>
          <w:lang w:val="en-GB"/>
        </w:rPr>
        <w:t>) are emphasized thus:</w:t>
      </w:r>
    </w:p>
    <w:p w14:paraId="76C43ECA" w14:textId="77777777" w:rsidR="00584BF6" w:rsidRPr="00925024" w:rsidRDefault="00584BF6" w:rsidP="00584BF6">
      <w:pPr>
        <w:rPr>
          <w:rFonts w:asciiTheme="minorHAnsi" w:hAnsiTheme="minorHAnsi" w:cstheme="minorHAnsi"/>
          <w:lang w:val="en-GB"/>
        </w:rPr>
      </w:pPr>
    </w:p>
    <w:tbl>
      <w:tblPr>
        <w:tblStyle w:val="TableGrid"/>
        <w:tblW w:w="932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6804"/>
      </w:tblGrid>
      <w:tr w:rsidR="00584BF6" w:rsidRPr="00925024" w14:paraId="4E97D6AC" w14:textId="77777777" w:rsidTr="00686743">
        <w:tc>
          <w:tcPr>
            <w:tcW w:w="2518" w:type="dxa"/>
            <w:shd w:val="clear" w:color="auto" w:fill="CCFFCC"/>
          </w:tcPr>
          <w:p w14:paraId="61A9B208"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Green Rows</w:t>
            </w:r>
          </w:p>
        </w:tc>
        <w:tc>
          <w:tcPr>
            <w:tcW w:w="6804" w:type="dxa"/>
            <w:shd w:val="clear" w:color="auto" w:fill="CCFFCC"/>
          </w:tcPr>
          <w:p w14:paraId="461FD76A"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New parameter</w:t>
            </w:r>
          </w:p>
        </w:tc>
      </w:tr>
      <w:tr w:rsidR="00584BF6" w:rsidRPr="00925024" w14:paraId="0C0E2684" w14:textId="77777777" w:rsidTr="00686743">
        <w:tc>
          <w:tcPr>
            <w:tcW w:w="2518" w:type="dxa"/>
            <w:shd w:val="clear" w:color="auto" w:fill="FFCCFF"/>
          </w:tcPr>
          <w:p w14:paraId="3213642B"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Red rows</w:t>
            </w:r>
          </w:p>
        </w:tc>
        <w:tc>
          <w:tcPr>
            <w:tcW w:w="6804" w:type="dxa"/>
            <w:shd w:val="clear" w:color="auto" w:fill="FFCCFF"/>
          </w:tcPr>
          <w:p w14:paraId="2CF69DBD" w14:textId="77777777" w:rsidR="00584BF6" w:rsidRPr="00990354" w:rsidRDefault="00584BF6" w:rsidP="00686743">
            <w:pPr>
              <w:rPr>
                <w:rFonts w:asciiTheme="minorHAnsi" w:hAnsiTheme="minorHAnsi" w:cstheme="minorHAnsi"/>
                <w:sz w:val="22"/>
                <w:szCs w:val="22"/>
                <w:lang w:val="en-GB"/>
              </w:rPr>
            </w:pPr>
            <w:r w:rsidRPr="00990354">
              <w:rPr>
                <w:rFonts w:asciiTheme="minorHAnsi" w:hAnsiTheme="minorHAnsi" w:cstheme="minorHAnsi"/>
                <w:sz w:val="22"/>
                <w:szCs w:val="22"/>
                <w:lang w:val="en-GB"/>
              </w:rPr>
              <w:t>Parameter removed</w:t>
            </w:r>
          </w:p>
        </w:tc>
      </w:tr>
    </w:tbl>
    <w:p w14:paraId="15E85B0A" w14:textId="77777777" w:rsidR="00584BF6" w:rsidRDefault="00584BF6" w:rsidP="00E83F27">
      <w:pPr>
        <w:rPr>
          <w:rStyle w:val="IntenseEmphasis"/>
          <w:i w:val="0"/>
          <w:iCs w:val="0"/>
        </w:rPr>
      </w:pPr>
    </w:p>
    <w:p w14:paraId="0DF9543F" w14:textId="77777777" w:rsidR="00185CD7" w:rsidRPr="00185CD7" w:rsidRDefault="00280CFD" w:rsidP="00280CFD">
      <w:pPr>
        <w:rPr>
          <w:rFonts w:asciiTheme="minorHAnsi" w:hAnsiTheme="minorHAnsi" w:cstheme="minorHAnsi"/>
          <w:lang w:val="en-GB"/>
        </w:rPr>
      </w:pPr>
      <w:r w:rsidRPr="00185CD7">
        <w:rPr>
          <w:rFonts w:asciiTheme="minorHAnsi" w:hAnsiTheme="minorHAnsi" w:cstheme="minorHAnsi"/>
          <w:color w:val="00B050"/>
          <w:lang w:val="en-GB"/>
        </w:rPr>
        <w:t xml:space="preserve">Changed/added </w:t>
      </w:r>
      <w:r w:rsidRPr="00925024">
        <w:rPr>
          <w:rFonts w:asciiTheme="minorHAnsi" w:hAnsiTheme="minorHAnsi" w:cstheme="minorHAnsi"/>
          <w:color w:val="00B050"/>
          <w:lang w:val="en-GB"/>
        </w:rPr>
        <w:t xml:space="preserve">text can be </w:t>
      </w:r>
      <w:proofErr w:type="gramStart"/>
      <w:r w:rsidRPr="00925024">
        <w:rPr>
          <w:rFonts w:asciiTheme="minorHAnsi" w:hAnsiTheme="minorHAnsi" w:cstheme="minorHAnsi"/>
          <w:color w:val="00B050"/>
          <w:lang w:val="en-GB"/>
        </w:rPr>
        <w:t>green</w:t>
      </w:r>
      <w:r w:rsidRPr="00925024">
        <w:rPr>
          <w:rFonts w:asciiTheme="minorHAnsi" w:hAnsiTheme="minorHAnsi" w:cstheme="minorHAnsi"/>
          <w:lang w:val="en-GB"/>
        </w:rPr>
        <w:t xml:space="preserve"> </w:t>
      </w:r>
      <w:r w:rsidR="00185CD7">
        <w:rPr>
          <w:rFonts w:asciiTheme="minorHAnsi" w:hAnsiTheme="minorHAnsi" w:cstheme="minorHAnsi"/>
          <w:lang w:val="en-GB"/>
        </w:rPr>
        <w:t>,</w:t>
      </w:r>
      <w:proofErr w:type="gramEnd"/>
      <w:r w:rsidR="00185CD7">
        <w:rPr>
          <w:rFonts w:asciiTheme="minorHAnsi" w:hAnsiTheme="minorHAnsi" w:cstheme="minorHAnsi"/>
          <w:lang w:val="en-GB"/>
        </w:rPr>
        <w:t xml:space="preserve"> </w:t>
      </w:r>
      <w:r w:rsidRPr="00925024">
        <w:rPr>
          <w:rFonts w:asciiTheme="minorHAnsi" w:hAnsiTheme="minorHAnsi" w:cstheme="minorHAnsi"/>
          <w:b/>
          <w:strike/>
          <w:color w:val="FF0000"/>
          <w:lang w:val="en-GB"/>
        </w:rPr>
        <w:t>deleted text crossed out</w:t>
      </w:r>
      <w:r w:rsidR="00185CD7">
        <w:rPr>
          <w:rFonts w:asciiTheme="minorHAnsi" w:hAnsiTheme="minorHAnsi" w:cstheme="minorHAnsi"/>
          <w:lang w:val="en-GB"/>
        </w:rPr>
        <w:t xml:space="preserve">  and </w:t>
      </w:r>
      <w:r w:rsidR="00185CD7">
        <w:rPr>
          <w:rFonts w:asciiTheme="minorHAnsi" w:hAnsiTheme="minorHAnsi" w:cstheme="minorHAnsi"/>
          <w:b/>
          <w:color w:val="FF0000"/>
          <w:lang w:val="en-GB"/>
        </w:rPr>
        <w:t>Comments in “</w:t>
      </w:r>
      <w:proofErr w:type="spellStart"/>
      <w:r w:rsidR="00185CD7">
        <w:rPr>
          <w:rFonts w:asciiTheme="minorHAnsi" w:hAnsiTheme="minorHAnsi" w:cstheme="minorHAnsi"/>
          <w:b/>
          <w:color w:val="FF0000"/>
          <w:lang w:val="en-GB"/>
        </w:rPr>
        <w:t>beskrivelse</w:t>
      </w:r>
      <w:proofErr w:type="spellEnd"/>
      <w:r w:rsidR="00185CD7">
        <w:rPr>
          <w:rFonts w:asciiTheme="minorHAnsi" w:hAnsiTheme="minorHAnsi" w:cstheme="minorHAnsi"/>
          <w:b/>
          <w:color w:val="FF0000"/>
          <w:lang w:val="en-GB"/>
        </w:rPr>
        <w:t>” field</w:t>
      </w:r>
    </w:p>
    <w:p w14:paraId="5B63BB7E" w14:textId="77777777" w:rsidR="00C2354B" w:rsidRPr="008718F7" w:rsidRDefault="00193E0C" w:rsidP="00F3577E">
      <w:pPr>
        <w:pStyle w:val="Heading3"/>
        <w:suppressAutoHyphens/>
        <w:spacing w:before="200" w:line="240" w:lineRule="auto"/>
        <w:rPr>
          <w:rFonts w:asciiTheme="minorHAnsi" w:hAnsiTheme="minorHAnsi" w:cstheme="minorHAnsi"/>
          <w:b/>
          <w:bCs/>
          <w:color w:val="4472C4" w:themeColor="accent1"/>
          <w:sz w:val="28"/>
          <w:szCs w:val="28"/>
          <w:lang w:val="en-US" w:eastAsia="ar-SA"/>
        </w:rPr>
      </w:pPr>
      <w:r w:rsidRPr="008718F7">
        <w:rPr>
          <w:rFonts w:asciiTheme="minorHAnsi" w:hAnsiTheme="minorHAnsi" w:cstheme="minorHAnsi"/>
          <w:b/>
          <w:bCs/>
          <w:color w:val="4472C4" w:themeColor="accent1"/>
          <w:sz w:val="28"/>
          <w:szCs w:val="28"/>
          <w:lang w:val="en-US" w:eastAsia="ar-SA"/>
        </w:rPr>
        <w:t xml:space="preserve">Summary of changes from version </w:t>
      </w:r>
      <w:r w:rsidR="003A3BDB" w:rsidRPr="008718F7">
        <w:rPr>
          <w:rFonts w:asciiTheme="minorHAnsi" w:hAnsiTheme="minorHAnsi" w:cstheme="minorHAnsi"/>
          <w:b/>
          <w:bCs/>
          <w:color w:val="4472C4" w:themeColor="accent1"/>
          <w:sz w:val="28"/>
          <w:szCs w:val="28"/>
          <w:lang w:val="en-US" w:eastAsia="ar-SA"/>
        </w:rPr>
        <w:t>4</w:t>
      </w:r>
      <w:r w:rsidRPr="008718F7">
        <w:rPr>
          <w:rFonts w:asciiTheme="minorHAnsi" w:hAnsiTheme="minorHAnsi" w:cstheme="minorHAnsi"/>
          <w:b/>
          <w:bCs/>
          <w:color w:val="4472C4" w:themeColor="accent1"/>
          <w:sz w:val="28"/>
          <w:szCs w:val="28"/>
          <w:lang w:val="en-US" w:eastAsia="ar-SA"/>
        </w:rPr>
        <w:t>.0:</w:t>
      </w:r>
      <w:r w:rsidR="00C2354B" w:rsidRPr="008718F7">
        <w:rPr>
          <w:rFonts w:asciiTheme="minorHAnsi" w:hAnsiTheme="minorHAnsi" w:cstheme="minorHAnsi"/>
          <w:b/>
          <w:bCs/>
          <w:color w:val="4472C4" w:themeColor="accent1"/>
          <w:sz w:val="28"/>
          <w:szCs w:val="28"/>
          <w:lang w:val="en-US" w:eastAsia="ar-SA"/>
        </w:rPr>
        <w:br/>
      </w:r>
    </w:p>
    <w:tbl>
      <w:tblPr>
        <w:tblStyle w:val="TableGrid"/>
        <w:tblW w:w="0" w:type="auto"/>
        <w:tblLook w:val="04A0" w:firstRow="1" w:lastRow="0" w:firstColumn="1" w:lastColumn="0" w:noHBand="0" w:noVBand="1"/>
      </w:tblPr>
      <w:tblGrid>
        <w:gridCol w:w="4859"/>
        <w:gridCol w:w="4203"/>
      </w:tblGrid>
      <w:tr w:rsidR="00C2354B" w:rsidRPr="00C84B4E" w14:paraId="723D3345" w14:textId="77777777" w:rsidTr="50B7DD1F">
        <w:tc>
          <w:tcPr>
            <w:tcW w:w="4859" w:type="dxa"/>
          </w:tcPr>
          <w:p w14:paraId="1C1CB003" w14:textId="694629BA" w:rsidR="00C2354B" w:rsidRPr="00834AC3" w:rsidRDefault="00BA2746" w:rsidP="00E60618">
            <w:pPr>
              <w:suppressAutoHyphens/>
              <w:rPr>
                <w:rStyle w:val="IntenseEmphasis"/>
                <w:lang w:val="en-US"/>
              </w:rPr>
            </w:pPr>
            <w:bookmarkStart w:id="1" w:name="_Hlk42172655"/>
            <w:r w:rsidRPr="00834AC3">
              <w:rPr>
                <w:rStyle w:val="IntenseEmphasis"/>
                <w:rFonts w:eastAsiaTheme="minorEastAsia" w:cs="Trebuchet MS"/>
                <w:b/>
                <w:bCs/>
                <w:color w:val="4472C4" w:themeColor="accent1"/>
                <w:lang w:val="en-US" w:eastAsia="ar-SA"/>
              </w:rPr>
              <w:t>Adding OFV reg</w:t>
            </w:r>
            <w:r w:rsidR="00834AC3" w:rsidRPr="00834AC3">
              <w:rPr>
                <w:rStyle w:val="IntenseEmphasis"/>
                <w:rFonts w:eastAsiaTheme="minorEastAsia" w:cs="Trebuchet MS"/>
                <w:b/>
                <w:bCs/>
                <w:color w:val="4472C4" w:themeColor="accent1"/>
                <w:lang w:val="en-US" w:eastAsia="ar-SA"/>
              </w:rPr>
              <w:t xml:space="preserve">istration </w:t>
            </w:r>
            <w:r w:rsidRPr="00834AC3">
              <w:rPr>
                <w:rStyle w:val="IntenseEmphasis"/>
                <w:rFonts w:eastAsiaTheme="minorEastAsia" w:cs="Trebuchet MS"/>
                <w:b/>
                <w:bCs/>
                <w:color w:val="4472C4" w:themeColor="accent1"/>
                <w:lang w:val="en-US" w:eastAsia="ar-SA"/>
              </w:rPr>
              <w:t>number</w:t>
            </w:r>
            <w:r w:rsidR="00834AC3" w:rsidRPr="00834AC3">
              <w:rPr>
                <w:rStyle w:val="IntenseEmphasis"/>
                <w:rFonts w:eastAsiaTheme="minorEastAsia" w:cs="Trebuchet MS"/>
                <w:b/>
                <w:bCs/>
                <w:color w:val="4472C4" w:themeColor="accent1"/>
                <w:lang w:val="en-US" w:eastAsia="ar-SA"/>
              </w:rPr>
              <w:t xml:space="preserve"> feed data to WSD</w:t>
            </w:r>
            <w:r w:rsidRPr="00834AC3">
              <w:rPr>
                <w:rStyle w:val="IntenseEmphasis"/>
                <w:rFonts w:eastAsiaTheme="minorEastAsia" w:cs="Trebuchet MS"/>
                <w:b/>
                <w:bCs/>
                <w:color w:val="4472C4" w:themeColor="accent1"/>
                <w:lang w:val="en-US" w:eastAsia="ar-SA"/>
              </w:rPr>
              <w:t xml:space="preserve"> </w:t>
            </w:r>
            <w:r w:rsidR="005D1CD6">
              <w:rPr>
                <w:rStyle w:val="IntenseEmphasis"/>
                <w:rFonts w:eastAsiaTheme="minorEastAsia" w:cs="Trebuchet MS"/>
                <w:b/>
                <w:bCs/>
                <w:color w:val="4472C4" w:themeColor="accent1"/>
                <w:lang w:val="en-US" w:eastAsia="ar-SA"/>
              </w:rPr>
              <w:t>car insurance</w:t>
            </w:r>
          </w:p>
        </w:tc>
        <w:tc>
          <w:tcPr>
            <w:tcW w:w="4203" w:type="dxa"/>
          </w:tcPr>
          <w:p w14:paraId="13991166" w14:textId="02171703" w:rsidR="00C2354B" w:rsidRPr="000E589E" w:rsidRDefault="000E589E" w:rsidP="00E60618">
            <w:pPr>
              <w:rPr>
                <w:rFonts w:asciiTheme="minorHAnsi" w:hAnsiTheme="minorHAnsi" w:cstheme="minorHAnsi"/>
                <w:lang w:val="en-US"/>
              </w:rPr>
            </w:pPr>
            <w:r w:rsidRPr="000E589E">
              <w:rPr>
                <w:rFonts w:asciiTheme="minorHAnsi" w:hAnsiTheme="minorHAnsi" w:cstheme="minorHAnsi"/>
                <w:lang w:val="en-US"/>
              </w:rPr>
              <w:t xml:space="preserve">Would be </w:t>
            </w:r>
            <w:r>
              <w:rPr>
                <w:rFonts w:asciiTheme="minorHAnsi" w:hAnsiTheme="minorHAnsi" w:cstheme="minorHAnsi"/>
                <w:lang w:val="en-US"/>
              </w:rPr>
              <w:t xml:space="preserve">information sent </w:t>
            </w:r>
            <w:r w:rsidR="00340DDB">
              <w:rPr>
                <w:rFonts w:asciiTheme="minorHAnsi" w:hAnsiTheme="minorHAnsi" w:cstheme="minorHAnsi"/>
                <w:lang w:val="en-US"/>
              </w:rPr>
              <w:t>wit</w:t>
            </w:r>
            <w:r w:rsidR="001F38E2">
              <w:rPr>
                <w:rFonts w:asciiTheme="minorHAnsi" w:hAnsiTheme="minorHAnsi" w:cstheme="minorHAnsi"/>
                <w:lang w:val="en-US"/>
              </w:rPr>
              <w:t>h registration number.</w:t>
            </w:r>
            <w:r w:rsidR="000D40CC">
              <w:rPr>
                <w:rFonts w:asciiTheme="minorHAnsi" w:hAnsiTheme="minorHAnsi" w:cstheme="minorHAnsi"/>
                <w:lang w:val="en-US"/>
              </w:rPr>
              <w:t xml:space="preserve"> Only change </w:t>
            </w:r>
            <w:r w:rsidR="002215EF">
              <w:rPr>
                <w:rFonts w:asciiTheme="minorHAnsi" w:hAnsiTheme="minorHAnsi" w:cstheme="minorHAnsi"/>
                <w:lang w:val="en-US"/>
              </w:rPr>
              <w:t xml:space="preserve">WS </w:t>
            </w:r>
            <w:r w:rsidR="008715EB">
              <w:rPr>
                <w:rFonts w:asciiTheme="minorHAnsi" w:hAnsiTheme="minorHAnsi" w:cstheme="minorHAnsi"/>
                <w:lang w:val="en-US"/>
              </w:rPr>
              <w:t>UI has already been changed</w:t>
            </w:r>
          </w:p>
        </w:tc>
      </w:tr>
      <w:tr w:rsidR="00080761" w:rsidRPr="00C84B4E" w14:paraId="02C53347" w14:textId="77777777" w:rsidTr="50B7DD1F">
        <w:tc>
          <w:tcPr>
            <w:tcW w:w="4859" w:type="dxa"/>
          </w:tcPr>
          <w:p w14:paraId="506330C9" w14:textId="1A99F0D9" w:rsidR="00080761" w:rsidRPr="00AC4224" w:rsidRDefault="00080761" w:rsidP="00080761">
            <w:pPr>
              <w:suppressAutoHyphens/>
              <w:rPr>
                <w:rStyle w:val="IntenseEmphasis"/>
                <w:rFonts w:eastAsiaTheme="minorEastAsia" w:cs="Trebuchet MS"/>
                <w:b/>
                <w:bCs/>
                <w:color w:val="4472C4" w:themeColor="accent1"/>
                <w:lang w:val="en-US" w:eastAsia="ar-SA"/>
              </w:rPr>
            </w:pPr>
            <w:r w:rsidRPr="0037546F">
              <w:rPr>
                <w:rStyle w:val="IntenseEmphasis"/>
                <w:b/>
                <w:bCs/>
                <w:color w:val="4472C4" w:themeColor="accent1"/>
                <w:lang w:val="en-US"/>
              </w:rPr>
              <w:lastRenderedPageBreak/>
              <w:t>Changing options from “</w:t>
            </w:r>
            <w:proofErr w:type="spellStart"/>
            <w:r w:rsidRPr="0037546F">
              <w:rPr>
                <w:rStyle w:val="IntenseEmphasis"/>
                <w:b/>
                <w:bCs/>
                <w:color w:val="4472C4" w:themeColor="accent1"/>
                <w:lang w:val="en-US"/>
              </w:rPr>
              <w:t>egenandel</w:t>
            </w:r>
            <w:proofErr w:type="spellEnd"/>
            <w:r w:rsidRPr="0037546F">
              <w:rPr>
                <w:rStyle w:val="IntenseEmphasis"/>
                <w:b/>
                <w:bCs/>
                <w:color w:val="4472C4" w:themeColor="accent1"/>
                <w:lang w:val="en-US"/>
              </w:rPr>
              <w:t>”</w:t>
            </w:r>
            <w:r>
              <w:rPr>
                <w:rStyle w:val="IntenseEmphasis"/>
                <w:b/>
                <w:bCs/>
                <w:color w:val="4472C4" w:themeColor="accent1"/>
                <w:lang w:val="en-US"/>
              </w:rPr>
              <w:t xml:space="preserve"> </w:t>
            </w:r>
            <w:r>
              <w:rPr>
                <w:rStyle w:val="IntenseEmphasis"/>
                <w:rFonts w:eastAsiaTheme="minorEastAsia" w:cs="Trebuchet MS"/>
                <w:b/>
                <w:bCs/>
                <w:color w:val="4472C4" w:themeColor="accent1"/>
                <w:lang w:val="en-US" w:eastAsia="ar-SA"/>
              </w:rPr>
              <w:t>in car insurance</w:t>
            </w:r>
            <w:r w:rsidRPr="007253DE">
              <w:rPr>
                <w:rStyle w:val="IntenseEmphasis"/>
                <w:rFonts w:eastAsiaTheme="minorEastAsia" w:cs="Trebuchet MS"/>
                <w:b/>
                <w:bCs/>
                <w:color w:val="4472C4" w:themeColor="accent1"/>
                <w:lang w:val="en-US" w:eastAsia="ar-SA"/>
              </w:rPr>
              <w:t xml:space="preserve">  </w:t>
            </w:r>
          </w:p>
        </w:tc>
        <w:tc>
          <w:tcPr>
            <w:tcW w:w="4203" w:type="dxa"/>
          </w:tcPr>
          <w:p w14:paraId="085367E3" w14:textId="1EB96D55" w:rsidR="00080761" w:rsidRPr="005D1CD6"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 xml:space="preserve">s not in use anymore and adding new options not in existing solution </w:t>
            </w:r>
          </w:p>
        </w:tc>
      </w:tr>
      <w:tr w:rsidR="00080761" w:rsidRPr="00C84B4E" w14:paraId="36DDB27B" w14:textId="77777777" w:rsidTr="50B7DD1F">
        <w:tc>
          <w:tcPr>
            <w:tcW w:w="4859" w:type="dxa"/>
          </w:tcPr>
          <w:p w14:paraId="441FB2E7" w14:textId="4AA407B5" w:rsidR="00080761" w:rsidRPr="00AC4224" w:rsidRDefault="00080761" w:rsidP="00080761">
            <w:pPr>
              <w:suppressAutoHyphens/>
              <w:rPr>
                <w:rStyle w:val="IntenseEmphasis"/>
                <w:rFonts w:eastAsiaTheme="minorEastAsia" w:cs="Trebuchet MS"/>
                <w:b/>
                <w:bCs/>
                <w:color w:val="4472C4" w:themeColor="accent1"/>
                <w:lang w:val="en-US" w:eastAsia="ar-SA"/>
              </w:rPr>
            </w:pPr>
            <w:r w:rsidRPr="0037546F">
              <w:rPr>
                <w:rStyle w:val="IntenseEmphasis"/>
                <w:b/>
                <w:bCs/>
                <w:color w:val="4472C4" w:themeColor="accent1"/>
                <w:lang w:val="en-US"/>
              </w:rPr>
              <w:t>Changing options from “</w:t>
            </w:r>
            <w:proofErr w:type="spellStart"/>
            <w:r w:rsidRPr="0037546F">
              <w:rPr>
                <w:rStyle w:val="IntenseEmphasis"/>
                <w:b/>
                <w:bCs/>
                <w:color w:val="4472C4" w:themeColor="accent1"/>
                <w:lang w:val="en-US"/>
              </w:rPr>
              <w:t>kjørelengde</w:t>
            </w:r>
            <w:proofErr w:type="spellEnd"/>
            <w:r w:rsidRPr="0037546F">
              <w:rPr>
                <w:rStyle w:val="IntenseEmphasis"/>
                <w:b/>
                <w:bCs/>
                <w:color w:val="4472C4" w:themeColor="accent1"/>
                <w:lang w:val="en-US"/>
              </w:rPr>
              <w:t>”</w:t>
            </w:r>
            <w:r>
              <w:rPr>
                <w:rStyle w:val="IntenseEmphasis"/>
                <w:rFonts w:eastAsiaTheme="minorEastAsia" w:cs="Trebuchet MS"/>
                <w:b/>
                <w:bCs/>
                <w:color w:val="4472C4" w:themeColor="accent1"/>
                <w:lang w:val="en-US" w:eastAsia="ar-SA"/>
              </w:rPr>
              <w:t xml:space="preserve"> in car insurance</w:t>
            </w:r>
            <w:r w:rsidRPr="007253DE">
              <w:rPr>
                <w:rStyle w:val="IntenseEmphasis"/>
                <w:rFonts w:eastAsiaTheme="minorEastAsia" w:cs="Trebuchet MS"/>
                <w:b/>
                <w:bCs/>
                <w:color w:val="4472C4" w:themeColor="accent1"/>
                <w:lang w:val="en-US" w:eastAsia="ar-SA"/>
              </w:rPr>
              <w:t xml:space="preserve">  </w:t>
            </w:r>
          </w:p>
        </w:tc>
        <w:tc>
          <w:tcPr>
            <w:tcW w:w="4203" w:type="dxa"/>
          </w:tcPr>
          <w:p w14:paraId="0F1F17B8" w14:textId="11C87C94" w:rsidR="00080761" w:rsidRPr="005D1CD6"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 xml:space="preserve">s not in use anymore and adding new options not in existing solution </w:t>
            </w:r>
          </w:p>
        </w:tc>
      </w:tr>
      <w:tr w:rsidR="00080761" w:rsidRPr="00080761" w14:paraId="1EF6BE12" w14:textId="77777777" w:rsidTr="50B7DD1F">
        <w:tc>
          <w:tcPr>
            <w:tcW w:w="4859" w:type="dxa"/>
          </w:tcPr>
          <w:p w14:paraId="125E5830" w14:textId="34C40F52" w:rsidR="00080761" w:rsidRPr="00AC4224" w:rsidRDefault="00080761" w:rsidP="00080761">
            <w:pPr>
              <w:suppressAutoHyphens/>
              <w:rPr>
                <w:rStyle w:val="IntenseEmphasis"/>
                <w:rFonts w:eastAsiaTheme="minorEastAsia" w:cs="Trebuchet MS"/>
                <w:b/>
                <w:bCs/>
                <w:color w:val="4472C4" w:themeColor="accent1"/>
                <w:lang w:val="en-US" w:eastAsia="ar-SA"/>
              </w:rPr>
            </w:pPr>
            <w:r w:rsidRPr="00F65A27">
              <w:rPr>
                <w:rStyle w:val="IntenseEmphasis"/>
                <w:b/>
                <w:bCs/>
                <w:color w:val="4472C4" w:themeColor="accent1"/>
                <w:lang w:val="en-US"/>
              </w:rPr>
              <w:t xml:space="preserve">Removing </w:t>
            </w:r>
            <w:r>
              <w:rPr>
                <w:rStyle w:val="IntenseEmphasis"/>
                <w:b/>
                <w:bCs/>
                <w:color w:val="4472C4" w:themeColor="accent1"/>
                <w:lang w:val="en-US"/>
              </w:rPr>
              <w:t>address from c</w:t>
            </w:r>
            <w:r w:rsidRPr="000173CD">
              <w:rPr>
                <w:rStyle w:val="IntenseEmphasis"/>
                <w:b/>
                <w:bCs/>
                <w:color w:val="4472C4" w:themeColor="accent1"/>
                <w:lang w:val="en-US"/>
              </w:rPr>
              <w:t>ar</w:t>
            </w:r>
            <w:r>
              <w:rPr>
                <w:rStyle w:val="IntenseEmphasis"/>
                <w:b/>
                <w:bCs/>
                <w:color w:val="4472C4" w:themeColor="accent1"/>
                <w:lang w:val="en-US"/>
              </w:rPr>
              <w:t xml:space="preserve"> insurance </w:t>
            </w:r>
          </w:p>
        </w:tc>
        <w:tc>
          <w:tcPr>
            <w:tcW w:w="4203" w:type="dxa"/>
          </w:tcPr>
          <w:p w14:paraId="4869D3FF" w14:textId="608C8B03" w:rsidR="00080761" w:rsidRPr="005D1CD6" w:rsidRDefault="00080761" w:rsidP="00080761">
            <w:pPr>
              <w:rPr>
                <w:rFonts w:asciiTheme="minorHAnsi" w:hAnsiTheme="minorHAnsi" w:cstheme="minorHAnsi"/>
                <w:lang w:val="en-US"/>
              </w:rPr>
            </w:pPr>
            <w:r w:rsidRPr="00F96800">
              <w:rPr>
                <w:rFonts w:asciiTheme="minorHAnsi" w:hAnsiTheme="minorHAnsi" w:cstheme="minorHAnsi"/>
                <w:lang w:val="en-US"/>
              </w:rPr>
              <w:t>Only street name</w:t>
            </w:r>
            <w:r>
              <w:rPr>
                <w:rFonts w:asciiTheme="minorHAnsi" w:hAnsiTheme="minorHAnsi" w:cstheme="minorHAnsi"/>
                <w:lang w:val="en-US"/>
              </w:rPr>
              <w:t xml:space="preserve">, </w:t>
            </w:r>
            <w:r w:rsidRPr="00F96800">
              <w:rPr>
                <w:rFonts w:asciiTheme="minorHAnsi" w:hAnsiTheme="minorHAnsi" w:cstheme="minorHAnsi"/>
                <w:lang w:val="en-US"/>
              </w:rPr>
              <w:t>n</w:t>
            </w:r>
            <w:r>
              <w:rPr>
                <w:rFonts w:asciiTheme="minorHAnsi" w:hAnsiTheme="minorHAnsi" w:cstheme="minorHAnsi"/>
                <w:lang w:val="en-US"/>
              </w:rPr>
              <w:t>umber and letter. Form WS and UI</w:t>
            </w:r>
          </w:p>
        </w:tc>
      </w:tr>
      <w:tr w:rsidR="00080761" w:rsidRPr="00C84B4E" w14:paraId="0C39D457" w14:textId="77777777" w:rsidTr="50B7DD1F">
        <w:tc>
          <w:tcPr>
            <w:tcW w:w="4859" w:type="dxa"/>
          </w:tcPr>
          <w:p w14:paraId="06735B48" w14:textId="0ABDE436" w:rsidR="00080761" w:rsidRPr="00AC4224" w:rsidRDefault="00080761" w:rsidP="00080761">
            <w:pPr>
              <w:suppressAutoHyphens/>
              <w:rPr>
                <w:rStyle w:val="IntenseEmphasis"/>
                <w:rFonts w:eastAsiaTheme="minorEastAsia" w:cs="Trebuchet MS"/>
                <w:b/>
                <w:bCs/>
                <w:color w:val="4472C4" w:themeColor="accent1"/>
                <w:lang w:val="en-US" w:eastAsia="ar-SA"/>
              </w:rPr>
            </w:pPr>
            <w:r w:rsidRPr="008B3BBC">
              <w:rPr>
                <w:rStyle w:val="IntenseEmphasis"/>
                <w:rFonts w:eastAsiaTheme="minorEastAsia" w:cs="Trebuchet MS"/>
                <w:b/>
                <w:bCs/>
                <w:color w:val="4472C4" w:themeColor="accent1"/>
                <w:lang w:val="en-US" w:eastAsia="ar-SA"/>
              </w:rPr>
              <w:t xml:space="preserve">Adding </w:t>
            </w:r>
            <w:proofErr w:type="spellStart"/>
            <w:r>
              <w:rPr>
                <w:rStyle w:val="IntenseEmphasis"/>
                <w:rFonts w:eastAsiaTheme="minorEastAsia" w:cs="Trebuchet MS"/>
                <w:b/>
                <w:bCs/>
                <w:color w:val="4472C4" w:themeColor="accent1"/>
                <w:lang w:val="en-US" w:eastAsia="ar-SA"/>
              </w:rPr>
              <w:t>egenandel</w:t>
            </w:r>
            <w:proofErr w:type="spellEnd"/>
            <w:r>
              <w:rPr>
                <w:rStyle w:val="IntenseEmphasis"/>
                <w:rFonts w:eastAsiaTheme="minorEastAsia" w:cs="Trebuchet MS"/>
                <w:b/>
                <w:bCs/>
                <w:color w:val="4472C4" w:themeColor="accent1"/>
                <w:lang w:val="en-US" w:eastAsia="ar-SA"/>
              </w:rPr>
              <w:t xml:space="preserve"> as dependent on coverage in car insurance: “</w:t>
            </w:r>
            <w:proofErr w:type="spellStart"/>
            <w:r>
              <w:rPr>
                <w:rStyle w:val="IntenseEmphasis"/>
                <w:rFonts w:eastAsiaTheme="minorEastAsia" w:cs="Trebuchet MS"/>
                <w:b/>
                <w:bCs/>
                <w:color w:val="4472C4" w:themeColor="accent1"/>
                <w:lang w:val="en-US" w:eastAsia="ar-SA"/>
              </w:rPr>
              <w:t>ansvar</w:t>
            </w:r>
            <w:proofErr w:type="spellEnd"/>
            <w:r>
              <w:rPr>
                <w:rStyle w:val="IntenseEmphasis"/>
                <w:rFonts w:eastAsiaTheme="minorEastAsia" w:cs="Trebuchet MS"/>
                <w:b/>
                <w:bCs/>
                <w:color w:val="4472C4" w:themeColor="accent1"/>
                <w:lang w:val="en-US" w:eastAsia="ar-SA"/>
              </w:rPr>
              <w:t xml:space="preserve">” has 4000 as given own risk. </w:t>
            </w:r>
          </w:p>
        </w:tc>
        <w:tc>
          <w:tcPr>
            <w:tcW w:w="4203" w:type="dxa"/>
          </w:tcPr>
          <w:p w14:paraId="12817A34" w14:textId="31E8913B" w:rsidR="00080761" w:rsidRPr="005D1CD6" w:rsidRDefault="00080761" w:rsidP="00080761">
            <w:pPr>
              <w:rPr>
                <w:rFonts w:asciiTheme="minorHAnsi" w:hAnsiTheme="minorHAnsi" w:cstheme="minorHAnsi"/>
                <w:lang w:val="en-US"/>
              </w:rPr>
            </w:pPr>
            <w:r w:rsidRPr="00E65E4F">
              <w:rPr>
                <w:rFonts w:asciiTheme="minorHAnsi" w:hAnsiTheme="minorHAnsi" w:cstheme="minorHAnsi"/>
                <w:lang w:val="en-US"/>
              </w:rPr>
              <w:t xml:space="preserve">Removing </w:t>
            </w:r>
            <w:proofErr w:type="spellStart"/>
            <w:r w:rsidRPr="00E65E4F">
              <w:rPr>
                <w:rFonts w:asciiTheme="minorHAnsi" w:hAnsiTheme="minorHAnsi" w:cstheme="minorHAnsi"/>
                <w:lang w:val="en-US"/>
              </w:rPr>
              <w:t>egenandel</w:t>
            </w:r>
            <w:proofErr w:type="spellEnd"/>
            <w:r w:rsidRPr="00E65E4F">
              <w:rPr>
                <w:rFonts w:asciiTheme="minorHAnsi" w:hAnsiTheme="minorHAnsi" w:cstheme="minorHAnsi"/>
                <w:lang w:val="en-US"/>
              </w:rPr>
              <w:t xml:space="preserve"> if coverage i</w:t>
            </w:r>
            <w:r>
              <w:rPr>
                <w:rFonts w:asciiTheme="minorHAnsi" w:hAnsiTheme="minorHAnsi" w:cstheme="minorHAnsi"/>
                <w:lang w:val="en-US"/>
              </w:rPr>
              <w:t>s “</w:t>
            </w:r>
            <w:proofErr w:type="spellStart"/>
            <w:r>
              <w:rPr>
                <w:rFonts w:asciiTheme="minorHAnsi" w:hAnsiTheme="minorHAnsi" w:cstheme="minorHAnsi"/>
                <w:lang w:val="en-US"/>
              </w:rPr>
              <w:t>ansvar</w:t>
            </w:r>
            <w:proofErr w:type="spellEnd"/>
            <w:r>
              <w:rPr>
                <w:rFonts w:asciiTheme="minorHAnsi" w:hAnsiTheme="minorHAnsi" w:cstheme="minorHAnsi"/>
                <w:lang w:val="en-US"/>
              </w:rPr>
              <w:t xml:space="preserve">” </w:t>
            </w:r>
            <w:r w:rsidRPr="00924D07">
              <w:rPr>
                <w:rFonts w:asciiTheme="minorHAnsi" w:hAnsiTheme="minorHAnsi" w:cstheme="minorHAnsi"/>
                <w:lang w:val="en-US"/>
              </w:rPr>
              <w:t>companies have set value</w:t>
            </w:r>
            <w:r>
              <w:rPr>
                <w:rFonts w:asciiTheme="minorHAnsi" w:hAnsiTheme="minorHAnsi" w:cstheme="minorHAnsi"/>
                <w:lang w:val="en-US"/>
              </w:rPr>
              <w:t xml:space="preserve">. </w:t>
            </w:r>
          </w:p>
        </w:tc>
      </w:tr>
      <w:tr w:rsidR="50B7DD1F" w:rsidRPr="00C84B4E" w14:paraId="09EF1CA4" w14:textId="77777777" w:rsidTr="50B7DD1F">
        <w:tc>
          <w:tcPr>
            <w:tcW w:w="4859" w:type="dxa"/>
          </w:tcPr>
          <w:p w14:paraId="7EB89788" w14:textId="6CA138B2" w:rsidR="2303417A" w:rsidRDefault="2303417A" w:rsidP="50B7DD1F">
            <w:pPr>
              <w:rPr>
                <w:rFonts w:ascii="Calibri" w:eastAsia="Calibri" w:hAnsi="Calibri" w:cs="Calibri"/>
                <w:sz w:val="22"/>
                <w:szCs w:val="22"/>
                <w:lang w:val="en-US"/>
              </w:rPr>
            </w:pPr>
            <w:r w:rsidRPr="50B7DD1F">
              <w:rPr>
                <w:rStyle w:val="IntenseEmphasis"/>
                <w:rFonts w:eastAsiaTheme="minorEastAsia" w:cs="Trebuchet MS"/>
                <w:b/>
                <w:bCs/>
                <w:color w:val="4472C4" w:themeColor="accent1"/>
                <w:lang w:val="en-US" w:eastAsia="ar-SA"/>
              </w:rPr>
              <w:t>Changing options for «</w:t>
            </w:r>
            <w:proofErr w:type="spellStart"/>
            <w:r w:rsidRPr="50B7DD1F">
              <w:rPr>
                <w:rStyle w:val="IntenseEmphasis"/>
                <w:rFonts w:eastAsiaTheme="minorEastAsia" w:cs="Trebuchet MS"/>
                <w:b/>
                <w:bCs/>
                <w:color w:val="4472C4" w:themeColor="accent1"/>
                <w:lang w:val="en-US" w:eastAsia="ar-SA"/>
              </w:rPr>
              <w:t>egenandel</w:t>
            </w:r>
            <w:proofErr w:type="spellEnd"/>
            <w:r w:rsidRPr="50B7DD1F">
              <w:rPr>
                <w:rStyle w:val="IntenseEmphasis"/>
                <w:rFonts w:eastAsiaTheme="minorEastAsia" w:cs="Trebuchet MS"/>
                <w:b/>
                <w:bCs/>
                <w:color w:val="4472C4" w:themeColor="accent1"/>
                <w:lang w:val="en-US" w:eastAsia="ar-SA"/>
              </w:rPr>
              <w:t>» for car insurance</w:t>
            </w:r>
          </w:p>
        </w:tc>
        <w:tc>
          <w:tcPr>
            <w:tcW w:w="4203" w:type="dxa"/>
          </w:tcPr>
          <w:p w14:paraId="7F2D9CA1" w14:textId="192D27E4" w:rsidR="2303417A" w:rsidRDefault="2303417A" w:rsidP="50B7DD1F">
            <w:pPr>
              <w:rPr>
                <w:rFonts w:asciiTheme="minorHAnsi" w:hAnsiTheme="minorHAnsi" w:cstheme="minorBidi"/>
                <w:lang w:val="en-US"/>
              </w:rPr>
            </w:pPr>
            <w:r w:rsidRPr="50B7DD1F">
              <w:rPr>
                <w:rFonts w:asciiTheme="minorHAnsi" w:hAnsiTheme="minorHAnsi" w:cstheme="minorBidi"/>
                <w:lang w:val="en-US"/>
              </w:rPr>
              <w:t>Removing the options that is not in use anymore and adding new options not in existing solution</w:t>
            </w:r>
          </w:p>
        </w:tc>
      </w:tr>
      <w:tr w:rsidR="00080761" w:rsidRPr="00C84B4E" w14:paraId="79BC2A9A" w14:textId="77777777" w:rsidTr="50B7DD1F">
        <w:tc>
          <w:tcPr>
            <w:tcW w:w="4859" w:type="dxa"/>
          </w:tcPr>
          <w:p w14:paraId="0E7929A8" w14:textId="5373F0C1" w:rsidR="50B7DD1F" w:rsidRDefault="50B7DD1F" w:rsidP="50B7DD1F">
            <w:pPr>
              <w:rPr>
                <w:rStyle w:val="IntenseEmphasis"/>
                <w:rFonts w:eastAsiaTheme="minorEastAsia" w:cs="Trebuchet MS"/>
                <w:b/>
                <w:bCs/>
                <w:color w:val="4472C4" w:themeColor="accent1"/>
                <w:lang w:val="en-US" w:eastAsia="ar-SA"/>
              </w:rPr>
            </w:pPr>
            <w:bookmarkStart w:id="2" w:name="_Hlk42189494"/>
            <w:r w:rsidRPr="50B7DD1F">
              <w:rPr>
                <w:rStyle w:val="IntenseEmphasis"/>
                <w:rFonts w:eastAsiaTheme="minorEastAsia" w:cs="Trebuchet MS"/>
                <w:b/>
                <w:bCs/>
                <w:color w:val="4472C4" w:themeColor="accent1"/>
                <w:lang w:val="en-US" w:eastAsia="ar-SA"/>
              </w:rPr>
              <w:t xml:space="preserve">Adding construction year to House content insurance </w:t>
            </w:r>
          </w:p>
        </w:tc>
        <w:tc>
          <w:tcPr>
            <w:tcW w:w="4203" w:type="dxa"/>
          </w:tcPr>
          <w:p w14:paraId="40C139F7" w14:textId="31938081" w:rsidR="50B7DD1F" w:rsidRDefault="50B7DD1F" w:rsidP="50B7DD1F">
            <w:pPr>
              <w:rPr>
                <w:rFonts w:asciiTheme="minorHAnsi" w:hAnsiTheme="minorHAnsi" w:cstheme="minorBidi"/>
                <w:lang w:val="en-US"/>
              </w:rPr>
            </w:pPr>
            <w:r w:rsidRPr="50B7DD1F">
              <w:rPr>
                <w:rFonts w:asciiTheme="minorHAnsi" w:hAnsiTheme="minorHAnsi" w:cstheme="minorBidi"/>
                <w:lang w:val="en-US"/>
              </w:rPr>
              <w:t>New variable in the WS</w:t>
            </w:r>
          </w:p>
        </w:tc>
      </w:tr>
      <w:tr w:rsidR="00080761" w:rsidRPr="00C84B4E" w14:paraId="331FF1A1" w14:textId="77777777" w:rsidTr="50B7DD1F">
        <w:tc>
          <w:tcPr>
            <w:tcW w:w="4859" w:type="dxa"/>
          </w:tcPr>
          <w:p w14:paraId="42BB5D91" w14:textId="5ABA288C" w:rsidR="00080761" w:rsidRPr="0037546F" w:rsidRDefault="00000000" w:rsidP="00080761">
            <w:pPr>
              <w:suppressAutoHyphens/>
              <w:rPr>
                <w:rStyle w:val="IntenseEmphasis"/>
                <w:rFonts w:eastAsiaTheme="minorEastAsia" w:cs="Trebuchet MS"/>
                <w:b/>
                <w:bCs/>
                <w:color w:val="4472C4" w:themeColor="accent1"/>
                <w:lang w:val="en-US" w:eastAsia="ar-SA"/>
              </w:rPr>
            </w:pPr>
            <w:hyperlink w:anchor="pakkepriser" w:history="1">
              <w:r w:rsidR="00080761" w:rsidRPr="000D0EBA">
                <w:rPr>
                  <w:rStyle w:val="IntenseEmphasis"/>
                  <w:rFonts w:eastAsiaTheme="minorEastAsia" w:cs="Trebuchet MS"/>
                  <w:b/>
                  <w:bCs/>
                  <w:color w:val="4472C4" w:themeColor="accent1"/>
                  <w:lang w:val="en-US" w:eastAsia="ar-SA"/>
                </w:rPr>
                <w:t>Changing</w:t>
              </w:r>
            </w:hyperlink>
            <w:r w:rsidR="00080761" w:rsidRPr="000D0EBA">
              <w:rPr>
                <w:rStyle w:val="IntenseEmphasis"/>
                <w:rFonts w:eastAsiaTheme="minorEastAsia" w:cs="Trebuchet MS"/>
                <w:b/>
                <w:bCs/>
                <w:color w:val="4472C4" w:themeColor="accent1"/>
                <w:lang w:val="en-US" w:eastAsia="ar-SA"/>
              </w:rPr>
              <w:t xml:space="preserve"> options for «</w:t>
            </w:r>
            <w:proofErr w:type="spellStart"/>
            <w:r w:rsidR="00080761" w:rsidRPr="000D0EBA">
              <w:rPr>
                <w:rStyle w:val="IntenseEmphasis"/>
                <w:rFonts w:eastAsiaTheme="minorEastAsia" w:cs="Trebuchet MS"/>
                <w:b/>
                <w:bCs/>
                <w:color w:val="4472C4" w:themeColor="accent1"/>
                <w:lang w:val="en-US" w:eastAsia="ar-SA"/>
              </w:rPr>
              <w:t>egenandel</w:t>
            </w:r>
            <w:proofErr w:type="spellEnd"/>
            <w:r w:rsidR="00080761" w:rsidRPr="000D0EBA">
              <w:rPr>
                <w:rStyle w:val="IntenseEmphasis"/>
                <w:rFonts w:eastAsiaTheme="minorEastAsia" w:cs="Trebuchet MS"/>
                <w:b/>
                <w:bCs/>
                <w:color w:val="4472C4" w:themeColor="accent1"/>
                <w:lang w:val="en-US" w:eastAsia="ar-SA"/>
              </w:rPr>
              <w:t>» for house</w:t>
            </w:r>
            <w:r w:rsidR="00080761">
              <w:rPr>
                <w:rStyle w:val="IntenseEmphasis"/>
                <w:rFonts w:eastAsiaTheme="minorEastAsia" w:cs="Trebuchet MS"/>
                <w:b/>
                <w:bCs/>
                <w:color w:val="4472C4" w:themeColor="accent1"/>
                <w:lang w:val="en-US" w:eastAsia="ar-SA"/>
              </w:rPr>
              <w:t xml:space="preserve"> content</w:t>
            </w:r>
            <w:r w:rsidR="00080761" w:rsidRPr="000D0EBA">
              <w:rPr>
                <w:rStyle w:val="IntenseEmphasis"/>
                <w:rFonts w:eastAsiaTheme="minorEastAsia" w:cs="Trebuchet MS"/>
                <w:b/>
                <w:bCs/>
                <w:color w:val="4472C4" w:themeColor="accent1"/>
                <w:lang w:val="en-US" w:eastAsia="ar-SA"/>
              </w:rPr>
              <w:t xml:space="preserve"> </w:t>
            </w:r>
            <w:r w:rsidR="00080761">
              <w:rPr>
                <w:rStyle w:val="IntenseEmphasis"/>
                <w:rFonts w:eastAsiaTheme="minorEastAsia" w:cs="Trebuchet MS"/>
                <w:b/>
                <w:bCs/>
                <w:color w:val="4472C4" w:themeColor="accent1"/>
                <w:lang w:val="en-US" w:eastAsia="ar-SA"/>
              </w:rPr>
              <w:t xml:space="preserve">insurance </w:t>
            </w:r>
          </w:p>
        </w:tc>
        <w:tc>
          <w:tcPr>
            <w:tcW w:w="4203" w:type="dxa"/>
          </w:tcPr>
          <w:p w14:paraId="290154D3" w14:textId="32B26A09" w:rsidR="00080761" w:rsidRPr="00917C95"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s not in use anymore and adding new options not in existing solution</w:t>
            </w:r>
          </w:p>
        </w:tc>
      </w:tr>
      <w:tr w:rsidR="00080761" w:rsidRPr="00C84B4E" w14:paraId="5DD9ACBA" w14:textId="77777777" w:rsidTr="50B7DD1F">
        <w:tc>
          <w:tcPr>
            <w:tcW w:w="4859" w:type="dxa"/>
          </w:tcPr>
          <w:p w14:paraId="55DE407B" w14:textId="65163CDF" w:rsidR="00080761" w:rsidRPr="0037546F" w:rsidRDefault="00080761" w:rsidP="00080761">
            <w:pPr>
              <w:suppressAutoHyphens/>
              <w:rPr>
                <w:rStyle w:val="IntenseEmphasis"/>
                <w:b/>
                <w:bCs/>
                <w:color w:val="4472C4" w:themeColor="accent1"/>
                <w:lang w:val="en-US"/>
              </w:rPr>
            </w:pPr>
            <w:r w:rsidRPr="00F65A27">
              <w:rPr>
                <w:rStyle w:val="IntenseEmphasis"/>
                <w:b/>
                <w:bCs/>
                <w:color w:val="4472C4" w:themeColor="accent1"/>
                <w:lang w:val="en-US"/>
              </w:rPr>
              <w:t xml:space="preserve">Removing variables </w:t>
            </w:r>
            <w:r>
              <w:rPr>
                <w:rStyle w:val="IntenseEmphasis"/>
                <w:b/>
                <w:bCs/>
                <w:color w:val="4472C4" w:themeColor="accent1"/>
                <w:lang w:val="en-US"/>
              </w:rPr>
              <w:t>in House</w:t>
            </w:r>
            <w:r>
              <w:rPr>
                <w:rStyle w:val="IntenseEmphasis"/>
                <w:rFonts w:eastAsiaTheme="minorEastAsia" w:cs="Trebuchet MS"/>
                <w:b/>
                <w:bCs/>
                <w:color w:val="4472C4" w:themeColor="accent1"/>
                <w:lang w:val="en-US" w:eastAsia="ar-SA"/>
              </w:rPr>
              <w:t xml:space="preserve"> insurance</w:t>
            </w:r>
            <w:r w:rsidRPr="007253DE">
              <w:rPr>
                <w:rStyle w:val="IntenseEmphasis"/>
                <w:rFonts w:eastAsiaTheme="minorEastAsia" w:cs="Trebuchet MS"/>
                <w:b/>
                <w:bCs/>
                <w:color w:val="4472C4" w:themeColor="accent1"/>
                <w:lang w:val="en-US" w:eastAsia="ar-SA"/>
              </w:rPr>
              <w:t xml:space="preserve"> </w:t>
            </w:r>
            <w:r>
              <w:rPr>
                <w:rStyle w:val="IntenseEmphasis"/>
                <w:b/>
                <w:bCs/>
                <w:color w:val="4472C4" w:themeColor="accent1"/>
                <w:lang w:val="en-US"/>
              </w:rPr>
              <w:t>not found on companies own calculator</w:t>
            </w:r>
          </w:p>
        </w:tc>
        <w:tc>
          <w:tcPr>
            <w:tcW w:w="4203" w:type="dxa"/>
          </w:tcPr>
          <w:p w14:paraId="4A5C9C01" w14:textId="212A345E" w:rsidR="00080761" w:rsidRPr="00917C95" w:rsidRDefault="00080761" w:rsidP="00080761">
            <w:pPr>
              <w:rPr>
                <w:rFonts w:asciiTheme="minorHAnsi" w:hAnsiTheme="minorHAnsi" w:cstheme="minorHAnsi"/>
                <w:lang w:val="en-US"/>
              </w:rPr>
            </w:pPr>
            <w:r w:rsidRPr="00B40800">
              <w:rPr>
                <w:rFonts w:asciiTheme="minorHAnsi" w:hAnsiTheme="minorHAnsi" w:cstheme="minorHAnsi"/>
                <w:lang w:val="en-US"/>
              </w:rPr>
              <w:t>Removing the questions that s</w:t>
            </w:r>
            <w:r>
              <w:rPr>
                <w:rFonts w:asciiTheme="minorHAnsi" w:hAnsiTheme="minorHAnsi" w:cstheme="minorHAnsi"/>
                <w:lang w:val="en-US"/>
              </w:rPr>
              <w:t>eem to be unnecessary from WS and UI</w:t>
            </w:r>
          </w:p>
        </w:tc>
      </w:tr>
      <w:tr w:rsidR="00080761" w:rsidRPr="00C84B4E" w14:paraId="32B0A3F1" w14:textId="77777777" w:rsidTr="50B7DD1F">
        <w:tc>
          <w:tcPr>
            <w:tcW w:w="4859" w:type="dxa"/>
          </w:tcPr>
          <w:p w14:paraId="44DA3CC5" w14:textId="1172A230" w:rsidR="00080761" w:rsidRPr="0037546F" w:rsidRDefault="00000000" w:rsidP="00080761">
            <w:pPr>
              <w:suppressAutoHyphens/>
              <w:rPr>
                <w:rStyle w:val="IntenseEmphasis"/>
                <w:b/>
                <w:bCs/>
                <w:color w:val="4472C4" w:themeColor="accent1"/>
                <w:lang w:val="en-US"/>
              </w:rPr>
            </w:pPr>
            <w:hyperlink w:anchor="pakkepriser" w:history="1">
              <w:r w:rsidR="00080761" w:rsidRPr="000D0EBA">
                <w:rPr>
                  <w:rStyle w:val="IntenseEmphasis"/>
                  <w:rFonts w:eastAsiaTheme="minorEastAsia" w:cs="Trebuchet MS"/>
                  <w:b/>
                  <w:bCs/>
                  <w:color w:val="4472C4" w:themeColor="accent1"/>
                  <w:lang w:val="en-US" w:eastAsia="ar-SA"/>
                </w:rPr>
                <w:t>Changing</w:t>
              </w:r>
            </w:hyperlink>
            <w:r w:rsidR="00080761" w:rsidRPr="000D0EBA">
              <w:rPr>
                <w:rStyle w:val="IntenseEmphasis"/>
                <w:rFonts w:eastAsiaTheme="minorEastAsia" w:cs="Trebuchet MS"/>
                <w:b/>
                <w:bCs/>
                <w:color w:val="4472C4" w:themeColor="accent1"/>
                <w:lang w:val="en-US" w:eastAsia="ar-SA"/>
              </w:rPr>
              <w:t xml:space="preserve"> options for «</w:t>
            </w:r>
            <w:proofErr w:type="spellStart"/>
            <w:r w:rsidR="00080761" w:rsidRPr="000D0EBA">
              <w:rPr>
                <w:rStyle w:val="IntenseEmphasis"/>
                <w:rFonts w:eastAsiaTheme="minorEastAsia" w:cs="Trebuchet MS"/>
                <w:b/>
                <w:bCs/>
                <w:color w:val="4472C4" w:themeColor="accent1"/>
                <w:lang w:val="en-US" w:eastAsia="ar-SA"/>
              </w:rPr>
              <w:t>egenandel</w:t>
            </w:r>
            <w:proofErr w:type="spellEnd"/>
            <w:r w:rsidR="00080761" w:rsidRPr="000D0EBA">
              <w:rPr>
                <w:rStyle w:val="IntenseEmphasis"/>
                <w:rFonts w:eastAsiaTheme="minorEastAsia" w:cs="Trebuchet MS"/>
                <w:b/>
                <w:bCs/>
                <w:color w:val="4472C4" w:themeColor="accent1"/>
                <w:lang w:val="en-US" w:eastAsia="ar-SA"/>
              </w:rPr>
              <w:t xml:space="preserve">» for house </w:t>
            </w:r>
            <w:r w:rsidR="00080761">
              <w:rPr>
                <w:rStyle w:val="IntenseEmphasis"/>
                <w:rFonts w:eastAsiaTheme="minorEastAsia" w:cs="Trebuchet MS"/>
                <w:b/>
                <w:bCs/>
                <w:color w:val="4472C4" w:themeColor="accent1"/>
                <w:lang w:val="en-US" w:eastAsia="ar-SA"/>
              </w:rPr>
              <w:t xml:space="preserve">insurance </w:t>
            </w:r>
          </w:p>
        </w:tc>
        <w:tc>
          <w:tcPr>
            <w:tcW w:w="4203" w:type="dxa"/>
          </w:tcPr>
          <w:p w14:paraId="035A1A53" w14:textId="75C4D277" w:rsidR="00080761" w:rsidRPr="00917C95" w:rsidRDefault="00080761" w:rsidP="00080761">
            <w:pPr>
              <w:rPr>
                <w:rFonts w:asciiTheme="minorHAnsi" w:hAnsiTheme="minorHAnsi" w:cstheme="minorHAnsi"/>
                <w:lang w:val="en-US"/>
              </w:rPr>
            </w:pPr>
            <w:r w:rsidRPr="00917C95">
              <w:rPr>
                <w:rFonts w:asciiTheme="minorHAnsi" w:hAnsiTheme="minorHAnsi" w:cstheme="minorHAnsi"/>
                <w:lang w:val="en-US"/>
              </w:rPr>
              <w:t>Removing the options that i</w:t>
            </w:r>
            <w:r>
              <w:rPr>
                <w:rFonts w:asciiTheme="minorHAnsi" w:hAnsiTheme="minorHAnsi" w:cstheme="minorHAnsi"/>
                <w:lang w:val="en-US"/>
              </w:rPr>
              <w:t>s not in use anymore and adding new options not in existing solution</w:t>
            </w:r>
          </w:p>
        </w:tc>
      </w:tr>
      <w:tr w:rsidR="00080761" w:rsidRPr="00C84B4E" w14:paraId="78B02CA8" w14:textId="77777777" w:rsidTr="50B7DD1F">
        <w:tc>
          <w:tcPr>
            <w:tcW w:w="4859" w:type="dxa"/>
          </w:tcPr>
          <w:p w14:paraId="6B857232" w14:textId="2F43670F" w:rsidR="00080761" w:rsidRPr="00F65A27" w:rsidRDefault="00080761" w:rsidP="00080761">
            <w:pPr>
              <w:suppressAutoHyphens/>
              <w:rPr>
                <w:rStyle w:val="IntenseEmphasis"/>
                <w:rFonts w:eastAsiaTheme="minorEastAsia" w:cs="Trebuchet MS"/>
                <w:b/>
                <w:bCs/>
                <w:color w:val="4472C4" w:themeColor="accent1"/>
                <w:lang w:val="en-US" w:eastAsia="ar-SA"/>
              </w:rPr>
            </w:pPr>
            <w:r w:rsidRPr="00F65A27">
              <w:rPr>
                <w:rStyle w:val="IntenseEmphasis"/>
                <w:b/>
                <w:bCs/>
                <w:color w:val="4472C4" w:themeColor="accent1"/>
                <w:lang w:val="en-US"/>
              </w:rPr>
              <w:t xml:space="preserve">Removing variables </w:t>
            </w:r>
            <w:r>
              <w:rPr>
                <w:rStyle w:val="IntenseEmphasis"/>
                <w:b/>
                <w:bCs/>
                <w:color w:val="4472C4" w:themeColor="accent1"/>
                <w:lang w:val="en-US"/>
              </w:rPr>
              <w:t>in House content</w:t>
            </w:r>
            <w:r>
              <w:rPr>
                <w:rStyle w:val="IntenseEmphasis"/>
                <w:rFonts w:eastAsiaTheme="minorEastAsia" w:cs="Trebuchet MS"/>
                <w:b/>
                <w:bCs/>
                <w:color w:val="4472C4" w:themeColor="accent1"/>
                <w:lang w:val="en-US" w:eastAsia="ar-SA"/>
              </w:rPr>
              <w:t xml:space="preserve"> insurance</w:t>
            </w:r>
            <w:r w:rsidRPr="007253DE">
              <w:rPr>
                <w:rStyle w:val="IntenseEmphasis"/>
                <w:rFonts w:eastAsiaTheme="minorEastAsia" w:cs="Trebuchet MS"/>
                <w:b/>
                <w:bCs/>
                <w:color w:val="4472C4" w:themeColor="accent1"/>
                <w:lang w:val="en-US" w:eastAsia="ar-SA"/>
              </w:rPr>
              <w:t xml:space="preserve"> </w:t>
            </w:r>
            <w:r>
              <w:rPr>
                <w:rStyle w:val="IntenseEmphasis"/>
                <w:b/>
                <w:bCs/>
                <w:color w:val="4472C4" w:themeColor="accent1"/>
                <w:lang w:val="en-US"/>
              </w:rPr>
              <w:t>not found on companies own calculator</w:t>
            </w:r>
          </w:p>
        </w:tc>
        <w:tc>
          <w:tcPr>
            <w:tcW w:w="4203" w:type="dxa"/>
          </w:tcPr>
          <w:p w14:paraId="797AD7A7" w14:textId="6A498E0C" w:rsidR="00080761" w:rsidRPr="00B40800" w:rsidRDefault="00080761" w:rsidP="00080761">
            <w:pPr>
              <w:rPr>
                <w:rFonts w:asciiTheme="minorHAnsi" w:hAnsiTheme="minorHAnsi" w:cstheme="minorHAnsi"/>
                <w:lang w:val="en-US"/>
              </w:rPr>
            </w:pPr>
            <w:r w:rsidRPr="00B40800">
              <w:rPr>
                <w:rFonts w:asciiTheme="minorHAnsi" w:hAnsiTheme="minorHAnsi" w:cstheme="minorHAnsi"/>
                <w:lang w:val="en-US"/>
              </w:rPr>
              <w:t>Removing the questions that s</w:t>
            </w:r>
            <w:r>
              <w:rPr>
                <w:rFonts w:asciiTheme="minorHAnsi" w:hAnsiTheme="minorHAnsi" w:cstheme="minorHAnsi"/>
                <w:lang w:val="en-US"/>
              </w:rPr>
              <w:t xml:space="preserve">eem to be unnecessary from WS and UI. </w:t>
            </w:r>
          </w:p>
        </w:tc>
      </w:tr>
      <w:tr w:rsidR="00080761" w:rsidRPr="00C84B4E" w14:paraId="010CF7A1" w14:textId="77777777" w:rsidTr="50B7DD1F">
        <w:tc>
          <w:tcPr>
            <w:tcW w:w="4859" w:type="dxa"/>
          </w:tcPr>
          <w:p w14:paraId="587664D1" w14:textId="64D4472D" w:rsidR="00080761" w:rsidRPr="00F65A27" w:rsidRDefault="00080761" w:rsidP="00080761">
            <w:pPr>
              <w:suppressAutoHyphens/>
              <w:rPr>
                <w:rStyle w:val="IntenseEmphasis"/>
                <w:b/>
                <w:bCs/>
                <w:color w:val="4472C4" w:themeColor="accent1"/>
                <w:lang w:val="en-US"/>
              </w:rPr>
            </w:pPr>
            <w:r w:rsidRPr="00AE51E5">
              <w:rPr>
                <w:rStyle w:val="IntenseEmphasis"/>
                <w:rFonts w:eastAsiaTheme="minorEastAsia" w:cs="Trebuchet MS"/>
                <w:b/>
                <w:bCs/>
                <w:color w:val="4472C4" w:themeColor="accent1"/>
                <w:lang w:val="en-US" w:eastAsia="ar-SA"/>
              </w:rPr>
              <w:t>Adding “</w:t>
            </w:r>
            <w:proofErr w:type="spellStart"/>
            <w:r w:rsidRPr="00AE51E5">
              <w:rPr>
                <w:rStyle w:val="IntenseEmphasis"/>
                <w:rFonts w:eastAsiaTheme="minorEastAsia" w:cs="Trebuchet MS"/>
                <w:b/>
                <w:bCs/>
                <w:color w:val="4472C4" w:themeColor="accent1"/>
                <w:lang w:val="en-US" w:eastAsia="ar-SA"/>
              </w:rPr>
              <w:t>Komfyralarm</w:t>
            </w:r>
            <w:proofErr w:type="spellEnd"/>
            <w:r w:rsidRPr="00AE51E5">
              <w:rPr>
                <w:rStyle w:val="IntenseEmphasis"/>
                <w:rFonts w:eastAsiaTheme="minorEastAsia" w:cs="Trebuchet MS"/>
                <w:b/>
                <w:bCs/>
                <w:color w:val="4472C4" w:themeColor="accent1"/>
                <w:lang w:val="en-US" w:eastAsia="ar-SA"/>
              </w:rPr>
              <w:t>” to “</w:t>
            </w:r>
            <w:proofErr w:type="spellStart"/>
            <w:r w:rsidRPr="00AE51E5">
              <w:rPr>
                <w:rStyle w:val="IntenseEmphasis"/>
                <w:rFonts w:eastAsiaTheme="minorEastAsia" w:cs="Trebuchet MS"/>
                <w:b/>
                <w:bCs/>
                <w:color w:val="4472C4" w:themeColor="accent1"/>
                <w:lang w:val="en-US" w:eastAsia="ar-SA"/>
              </w:rPr>
              <w:t>Komfyrvakt</w:t>
            </w:r>
            <w:proofErr w:type="spellEnd"/>
            <w:r w:rsidRPr="00AE51E5">
              <w:rPr>
                <w:rStyle w:val="IntenseEmphasis"/>
                <w:rFonts w:eastAsiaTheme="minorEastAsia" w:cs="Trebuchet MS"/>
                <w:b/>
                <w:bCs/>
                <w:color w:val="4472C4" w:themeColor="accent1"/>
                <w:lang w:val="en-US" w:eastAsia="ar-SA"/>
              </w:rPr>
              <w:t>” variable in House a</w:t>
            </w:r>
            <w:r>
              <w:rPr>
                <w:rStyle w:val="IntenseEmphasis"/>
                <w:rFonts w:eastAsiaTheme="minorEastAsia" w:cs="Trebuchet MS"/>
                <w:b/>
                <w:bCs/>
                <w:color w:val="4472C4" w:themeColor="accent1"/>
                <w:lang w:val="en-US" w:eastAsia="ar-SA"/>
              </w:rPr>
              <w:t>nd House content</w:t>
            </w:r>
          </w:p>
        </w:tc>
        <w:tc>
          <w:tcPr>
            <w:tcW w:w="4203" w:type="dxa"/>
          </w:tcPr>
          <w:p w14:paraId="51067D97" w14:textId="3EBB7CBD" w:rsidR="00080761" w:rsidRPr="00B40800" w:rsidRDefault="00080761" w:rsidP="00080761">
            <w:pPr>
              <w:rPr>
                <w:rFonts w:asciiTheme="minorHAnsi" w:hAnsiTheme="minorHAnsi" w:cstheme="minorHAnsi"/>
                <w:lang w:val="en-US"/>
              </w:rPr>
            </w:pPr>
            <w:r w:rsidRPr="003E04E9">
              <w:rPr>
                <w:rFonts w:asciiTheme="minorHAnsi" w:hAnsiTheme="minorHAnsi" w:cstheme="minorHAnsi"/>
                <w:lang w:val="en-US"/>
              </w:rPr>
              <w:t>Removing the old variable a</w:t>
            </w:r>
            <w:r>
              <w:rPr>
                <w:rFonts w:asciiTheme="minorHAnsi" w:hAnsiTheme="minorHAnsi" w:cstheme="minorHAnsi"/>
                <w:lang w:val="en-US"/>
              </w:rPr>
              <w:t>nd adding a new that gives option between these two.</w:t>
            </w:r>
          </w:p>
        </w:tc>
      </w:tr>
      <w:bookmarkEnd w:id="1"/>
      <w:bookmarkEnd w:id="2"/>
    </w:tbl>
    <w:p w14:paraId="31219E8C" w14:textId="696178CA" w:rsidR="00193E0C" w:rsidRPr="000D0EBA" w:rsidRDefault="00193E0C" w:rsidP="00F3577E">
      <w:pPr>
        <w:pStyle w:val="Heading3"/>
        <w:suppressAutoHyphens/>
        <w:spacing w:before="200" w:line="240" w:lineRule="auto"/>
        <w:rPr>
          <w:rFonts w:asciiTheme="minorHAnsi" w:hAnsiTheme="minorHAnsi" w:cstheme="minorHAnsi"/>
          <w:b/>
          <w:bCs/>
          <w:color w:val="4472C4" w:themeColor="accent1"/>
          <w:sz w:val="28"/>
          <w:szCs w:val="28"/>
          <w:lang w:val="en-US" w:eastAsia="ar-SA"/>
        </w:rPr>
      </w:pPr>
    </w:p>
    <w:p w14:paraId="5147CEA5" w14:textId="3CC62BC2" w:rsidR="00520215" w:rsidRPr="00B8695D" w:rsidRDefault="00520215" w:rsidP="7F95132F">
      <w:pPr>
        <w:suppressAutoHyphens/>
        <w:rPr>
          <w:rStyle w:val="IntenseEmphasis"/>
          <w:rFonts w:eastAsiaTheme="minorEastAsia" w:cs="Trebuchet MS"/>
          <w:i w:val="0"/>
          <w:iCs w:val="0"/>
          <w:color w:val="4472C4" w:themeColor="accent1"/>
          <w:lang w:val="en-US" w:eastAsia="ar-SA"/>
        </w:rPr>
      </w:pPr>
      <w:r w:rsidRPr="7F95132F">
        <w:rPr>
          <w:rStyle w:val="IntenseEmphasis"/>
          <w:rFonts w:eastAsiaTheme="minorEastAsia" w:cs="Trebuchet MS"/>
          <w:b/>
          <w:bCs/>
          <w:color w:val="4472C4" w:themeColor="accent1"/>
          <w:lang w:val="en-US" w:eastAsia="ar-SA"/>
        </w:rPr>
        <w:t>Adding OFV registration number feed data to WSD car insurance</w:t>
      </w:r>
      <w:r w:rsidRPr="002E53D5">
        <w:rPr>
          <w:lang w:val="en-US"/>
        </w:rPr>
        <w:br/>
      </w:r>
      <w:r w:rsidR="00B8695D" w:rsidRPr="7F95132F">
        <w:rPr>
          <w:lang w:val="en-US"/>
        </w:rPr>
        <w:t>By adding the OFV infor</w:t>
      </w:r>
      <w:r w:rsidR="005603F0" w:rsidRPr="7F95132F">
        <w:rPr>
          <w:lang w:val="en-US"/>
        </w:rPr>
        <w:t xml:space="preserve">mation to the web service we make it so the companies that need more information about the car other than registration number will receive this information. </w:t>
      </w:r>
    </w:p>
    <w:p w14:paraId="22B63340" w14:textId="02388FE6" w:rsidR="00B1485F" w:rsidRPr="00080761" w:rsidRDefault="00B1485F"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Changing options from “</w:t>
      </w:r>
      <w:proofErr w:type="spellStart"/>
      <w:r w:rsidRPr="7F95132F">
        <w:rPr>
          <w:rStyle w:val="IntenseEmphasis"/>
          <w:rFonts w:eastAsiaTheme="minorEastAsia" w:cs="Trebuchet MS"/>
          <w:b/>
          <w:bCs/>
          <w:color w:val="4472C4" w:themeColor="accent1"/>
          <w:lang w:val="en-US" w:eastAsia="ar-SA"/>
        </w:rPr>
        <w:t>kjørelengde</w:t>
      </w:r>
      <w:proofErr w:type="spellEnd"/>
      <w:r w:rsidRPr="7F95132F">
        <w:rPr>
          <w:rStyle w:val="IntenseEmphasis"/>
          <w:rFonts w:eastAsiaTheme="minorEastAsia" w:cs="Trebuchet MS"/>
          <w:b/>
          <w:bCs/>
          <w:color w:val="4472C4" w:themeColor="accent1"/>
          <w:lang w:val="en-US" w:eastAsia="ar-SA"/>
        </w:rPr>
        <w:t xml:space="preserve">” in car insurance </w:t>
      </w:r>
      <w:r w:rsidRPr="002E53D5">
        <w:rPr>
          <w:lang w:val="en-US"/>
        </w:rPr>
        <w:br/>
      </w:r>
      <w:r w:rsidR="0F3C93E6" w:rsidRPr="7F95132F">
        <w:rPr>
          <w:lang w:val="en-US"/>
        </w:rPr>
        <w:t>C</w:t>
      </w:r>
      <w:r w:rsidRPr="7F95132F">
        <w:rPr>
          <w:lang w:val="en-US"/>
        </w:rPr>
        <w:t>leaning up the options menus for “</w:t>
      </w:r>
      <w:proofErr w:type="spellStart"/>
      <w:r w:rsidRPr="7F95132F">
        <w:rPr>
          <w:lang w:val="en-US"/>
        </w:rPr>
        <w:t>kjørelengde</w:t>
      </w:r>
      <w:proofErr w:type="spellEnd"/>
      <w:r w:rsidRPr="7F95132F">
        <w:rPr>
          <w:lang w:val="en-US"/>
        </w:rPr>
        <w:t xml:space="preserve">”. Adding: 35 000. Removing: 4 000, 15 000 and 24 000 </w:t>
      </w:r>
    </w:p>
    <w:p w14:paraId="2EFDEAF4" w14:textId="642E6FC4" w:rsidR="00B1485F" w:rsidRPr="008718F7" w:rsidRDefault="00B1485F" w:rsidP="385AD8C8">
      <w:pPr>
        <w:rPr>
          <w:lang w:val="en-US"/>
        </w:rPr>
      </w:pPr>
      <w:r w:rsidRPr="7F95132F">
        <w:rPr>
          <w:rStyle w:val="IntenseEmphasis"/>
          <w:rFonts w:eastAsiaTheme="minorEastAsia" w:cs="Trebuchet MS"/>
          <w:b/>
          <w:bCs/>
          <w:color w:val="4472C4" w:themeColor="accent1"/>
          <w:lang w:val="en-US" w:eastAsia="ar-SA"/>
        </w:rPr>
        <w:t xml:space="preserve">Removing address from car insurance </w:t>
      </w:r>
      <w:r w:rsidRPr="002E53D5">
        <w:rPr>
          <w:lang w:val="en-US"/>
        </w:rPr>
        <w:br/>
      </w:r>
      <w:r w:rsidR="00EA8C9E" w:rsidRPr="7F95132F">
        <w:rPr>
          <w:lang w:val="en-US"/>
        </w:rPr>
        <w:t>S</w:t>
      </w:r>
      <w:r w:rsidRPr="7F95132F">
        <w:rPr>
          <w:lang w:val="en-US"/>
        </w:rPr>
        <w:t>treet name and number does not seem to be mandatory for a price on car. We will leave postal code but remove</w:t>
      </w:r>
      <w:r w:rsidR="75E63AF6" w:rsidRPr="7F95132F">
        <w:rPr>
          <w:lang w:val="en-US"/>
        </w:rPr>
        <w:t>.</w:t>
      </w:r>
    </w:p>
    <w:p w14:paraId="57FD5148" w14:textId="5A8E4286" w:rsidR="00D31C8E" w:rsidRDefault="00B1485F" w:rsidP="50B7DD1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1C4"/>
          <w:lang w:val="en-US" w:eastAsia="ar-SA"/>
        </w:rPr>
        <w:t xml:space="preserve">Adding </w:t>
      </w:r>
      <w:proofErr w:type="spellStart"/>
      <w:r w:rsidRPr="7F95132F">
        <w:rPr>
          <w:rStyle w:val="IntenseEmphasis"/>
          <w:rFonts w:eastAsiaTheme="minorEastAsia" w:cs="Trebuchet MS"/>
          <w:b/>
          <w:bCs/>
          <w:color w:val="4471C4"/>
          <w:lang w:val="en-US" w:eastAsia="ar-SA"/>
        </w:rPr>
        <w:t>egenandel</w:t>
      </w:r>
      <w:proofErr w:type="spellEnd"/>
      <w:r w:rsidRPr="7F95132F">
        <w:rPr>
          <w:rStyle w:val="IntenseEmphasis"/>
          <w:rFonts w:eastAsiaTheme="minorEastAsia" w:cs="Trebuchet MS"/>
          <w:b/>
          <w:bCs/>
          <w:color w:val="4471C4"/>
          <w:lang w:val="en-US" w:eastAsia="ar-SA"/>
        </w:rPr>
        <w:t xml:space="preserve"> as dependent on coverage: “</w:t>
      </w:r>
      <w:proofErr w:type="spellStart"/>
      <w:r w:rsidRPr="7F95132F">
        <w:rPr>
          <w:rStyle w:val="IntenseEmphasis"/>
          <w:rFonts w:eastAsiaTheme="minorEastAsia" w:cs="Trebuchet MS"/>
          <w:b/>
          <w:bCs/>
          <w:color w:val="4471C4"/>
          <w:lang w:val="en-US" w:eastAsia="ar-SA"/>
        </w:rPr>
        <w:t>ansvar</w:t>
      </w:r>
      <w:proofErr w:type="spellEnd"/>
      <w:r w:rsidRPr="7F95132F">
        <w:rPr>
          <w:rStyle w:val="IntenseEmphasis"/>
          <w:rFonts w:eastAsiaTheme="minorEastAsia" w:cs="Trebuchet MS"/>
          <w:b/>
          <w:bCs/>
          <w:color w:val="4471C4"/>
          <w:lang w:val="en-US" w:eastAsia="ar-SA"/>
        </w:rPr>
        <w:t xml:space="preserve">” has 4000 as given own risk </w:t>
      </w:r>
      <w:r w:rsidRPr="002E53D5">
        <w:rPr>
          <w:lang w:val="en-US"/>
        </w:rPr>
        <w:br/>
      </w:r>
      <w:r w:rsidRPr="7F95132F">
        <w:rPr>
          <w:lang w:val="en-US"/>
        </w:rPr>
        <w:t>None of the companies have editable “</w:t>
      </w:r>
      <w:proofErr w:type="spellStart"/>
      <w:r w:rsidRPr="7F95132F">
        <w:rPr>
          <w:lang w:val="en-US"/>
        </w:rPr>
        <w:t>egenandel</w:t>
      </w:r>
      <w:proofErr w:type="spellEnd"/>
      <w:r w:rsidRPr="7F95132F">
        <w:rPr>
          <w:lang w:val="en-US"/>
        </w:rPr>
        <w:t>” if you choose “</w:t>
      </w:r>
      <w:proofErr w:type="spellStart"/>
      <w:r w:rsidRPr="7F95132F">
        <w:rPr>
          <w:lang w:val="en-US"/>
        </w:rPr>
        <w:t>ansvar</w:t>
      </w:r>
      <w:proofErr w:type="spellEnd"/>
      <w:r w:rsidRPr="7F95132F">
        <w:rPr>
          <w:lang w:val="en-US"/>
        </w:rPr>
        <w:t>” insurance. We will make “</w:t>
      </w:r>
      <w:proofErr w:type="spellStart"/>
      <w:r w:rsidRPr="7F95132F">
        <w:rPr>
          <w:lang w:val="en-US"/>
        </w:rPr>
        <w:t>egenandel</w:t>
      </w:r>
      <w:proofErr w:type="spellEnd"/>
      <w:r w:rsidRPr="7F95132F">
        <w:rPr>
          <w:lang w:val="en-US"/>
        </w:rPr>
        <w:t>” dependent on the coverage. And send a fixed 4000 sum if “</w:t>
      </w:r>
      <w:proofErr w:type="spellStart"/>
      <w:r w:rsidRPr="7F95132F">
        <w:rPr>
          <w:lang w:val="en-US"/>
        </w:rPr>
        <w:t>ansvar</w:t>
      </w:r>
      <w:proofErr w:type="spellEnd"/>
      <w:r w:rsidRPr="7F95132F">
        <w:rPr>
          <w:lang w:val="en-US"/>
        </w:rPr>
        <w:t>” is chosen (4000 was highest mentioned on company calculators).</w:t>
      </w:r>
    </w:p>
    <w:p w14:paraId="4F3404F6" w14:textId="0F006E6F" w:rsidR="3B92F04A" w:rsidRDefault="3B92F04A"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1C4"/>
          <w:lang w:val="en-US" w:eastAsia="ar-SA"/>
        </w:rPr>
        <w:t>Changing options for «</w:t>
      </w:r>
      <w:proofErr w:type="spellStart"/>
      <w:r w:rsidRPr="7F95132F">
        <w:rPr>
          <w:rStyle w:val="IntenseEmphasis"/>
          <w:rFonts w:eastAsiaTheme="minorEastAsia" w:cs="Trebuchet MS"/>
          <w:b/>
          <w:bCs/>
          <w:color w:val="4471C4"/>
          <w:lang w:val="en-US" w:eastAsia="ar-SA"/>
        </w:rPr>
        <w:t>egenandel</w:t>
      </w:r>
      <w:proofErr w:type="spellEnd"/>
      <w:r w:rsidRPr="7F95132F">
        <w:rPr>
          <w:rStyle w:val="IntenseEmphasis"/>
          <w:rFonts w:eastAsiaTheme="minorEastAsia" w:cs="Trebuchet MS"/>
          <w:b/>
          <w:bCs/>
          <w:color w:val="4471C4"/>
          <w:lang w:val="en-US" w:eastAsia="ar-SA"/>
        </w:rPr>
        <w:t>» for car insurance</w:t>
      </w:r>
      <w:r w:rsidRPr="7F95132F">
        <w:rPr>
          <w:lang w:val="en-US"/>
        </w:rPr>
        <w:t xml:space="preserve"> </w:t>
      </w:r>
      <w:r w:rsidRPr="002E53D5">
        <w:rPr>
          <w:lang w:val="en-US"/>
        </w:rPr>
        <w:br/>
      </w:r>
      <w:r w:rsidR="153B4512" w:rsidRPr="7F95132F">
        <w:rPr>
          <w:lang w:val="en-US"/>
        </w:rPr>
        <w:t>C</w:t>
      </w:r>
      <w:r w:rsidRPr="7F95132F">
        <w:rPr>
          <w:lang w:val="en-US"/>
        </w:rPr>
        <w:t>leaning up the options for the options menus for “</w:t>
      </w:r>
      <w:proofErr w:type="spellStart"/>
      <w:r w:rsidRPr="7F95132F">
        <w:rPr>
          <w:lang w:val="en-US"/>
        </w:rPr>
        <w:t>egenanel</w:t>
      </w:r>
      <w:proofErr w:type="spellEnd"/>
      <w:r w:rsidRPr="7F95132F">
        <w:rPr>
          <w:lang w:val="en-US"/>
        </w:rPr>
        <w:t xml:space="preserve">”. </w:t>
      </w:r>
      <w:r w:rsidR="5CA10D41" w:rsidRPr="7F95132F">
        <w:rPr>
          <w:rFonts w:eastAsia="Calibri" w:cs="Calibri"/>
          <w:lang w:val="en-US"/>
        </w:rPr>
        <w:t>Adding: 25 000. Removing: 2 000, 2 500, 3 000, 3 500, 11 000, 13 000, 14 000 and 18 000</w:t>
      </w:r>
    </w:p>
    <w:p w14:paraId="401182D1" w14:textId="283FB1A5" w:rsidR="00520215" w:rsidRPr="007471D8" w:rsidRDefault="00520215"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2C4" w:themeColor="accent1"/>
          <w:lang w:val="en-US" w:eastAsia="ar-SA"/>
        </w:rPr>
        <w:t xml:space="preserve">Adding construction year to House content insurance </w:t>
      </w:r>
      <w:r w:rsidRPr="002E53D5">
        <w:rPr>
          <w:lang w:val="en-US"/>
        </w:rPr>
        <w:br/>
      </w:r>
      <w:r w:rsidR="19B28029" w:rsidRPr="7F95132F">
        <w:rPr>
          <w:lang w:val="en-US"/>
        </w:rPr>
        <w:t>T</w:t>
      </w:r>
      <w:r w:rsidR="0084410A" w:rsidRPr="7F95132F">
        <w:rPr>
          <w:lang w:val="en-US"/>
        </w:rPr>
        <w:t xml:space="preserve">his variable is needed for more accurate house content </w:t>
      </w:r>
      <w:r w:rsidR="005C02F7" w:rsidRPr="7F95132F">
        <w:rPr>
          <w:lang w:val="en-US"/>
        </w:rPr>
        <w:t>prices</w:t>
      </w:r>
      <w:r w:rsidR="00D06634" w:rsidRPr="7F95132F">
        <w:rPr>
          <w:lang w:val="en-US"/>
        </w:rPr>
        <w:t xml:space="preserve"> for </w:t>
      </w:r>
      <w:r w:rsidR="007D0B25" w:rsidRPr="7F95132F">
        <w:rPr>
          <w:lang w:val="en-US"/>
        </w:rPr>
        <w:t xml:space="preserve">certain type </w:t>
      </w:r>
      <w:r w:rsidR="001F36DE" w:rsidRPr="7F95132F">
        <w:rPr>
          <w:lang w:val="en-US"/>
        </w:rPr>
        <w:t xml:space="preserve">houses </w:t>
      </w:r>
      <w:r w:rsidR="00512D68" w:rsidRPr="7F95132F">
        <w:rPr>
          <w:lang w:val="en-US"/>
        </w:rPr>
        <w:t>(</w:t>
      </w:r>
      <w:r w:rsidR="001F36DE" w:rsidRPr="7F95132F">
        <w:rPr>
          <w:lang w:val="en-US"/>
        </w:rPr>
        <w:t xml:space="preserve">those that are not apartments). </w:t>
      </w:r>
    </w:p>
    <w:p w14:paraId="4C891B26" w14:textId="035327FF" w:rsidR="004B7E6A" w:rsidRPr="00C8273D" w:rsidRDefault="004B7E6A" w:rsidP="7F95132F">
      <w:pPr>
        <w:rPr>
          <w:rStyle w:val="IntenseEmphasis"/>
          <w:rFonts w:eastAsiaTheme="minorEastAsia" w:cs="Trebuchet MS"/>
          <w:b/>
          <w:bCs/>
          <w:color w:val="4472C4" w:themeColor="accent1"/>
          <w:lang w:val="en-US" w:eastAsia="ar-SA"/>
        </w:rPr>
      </w:pPr>
      <w:r w:rsidRPr="7F95132F">
        <w:rPr>
          <w:rStyle w:val="IntenseEmphasis"/>
          <w:rFonts w:eastAsiaTheme="minorEastAsia" w:cs="Trebuchet MS"/>
          <w:b/>
          <w:bCs/>
          <w:color w:val="4472C4" w:themeColor="accent1"/>
          <w:lang w:val="en-US" w:eastAsia="ar-SA"/>
        </w:rPr>
        <w:t>Changing options for «</w:t>
      </w:r>
      <w:proofErr w:type="spellStart"/>
      <w:r w:rsidRPr="7F95132F">
        <w:rPr>
          <w:rStyle w:val="IntenseEmphasis"/>
          <w:rFonts w:eastAsiaTheme="minorEastAsia" w:cs="Trebuchet MS"/>
          <w:b/>
          <w:bCs/>
          <w:color w:val="4472C4" w:themeColor="accent1"/>
          <w:lang w:val="en-US" w:eastAsia="ar-SA"/>
        </w:rPr>
        <w:t>egenandel</w:t>
      </w:r>
      <w:proofErr w:type="spellEnd"/>
      <w:r w:rsidRPr="7F95132F">
        <w:rPr>
          <w:rStyle w:val="IntenseEmphasis"/>
          <w:rFonts w:eastAsiaTheme="minorEastAsia" w:cs="Trebuchet MS"/>
          <w:b/>
          <w:bCs/>
          <w:color w:val="4472C4" w:themeColor="accent1"/>
          <w:lang w:val="en-US" w:eastAsia="ar-SA"/>
        </w:rPr>
        <w:t>» for house content insurance</w:t>
      </w:r>
      <w:r w:rsidRPr="7F95132F">
        <w:rPr>
          <w:lang w:val="en-US"/>
        </w:rPr>
        <w:t xml:space="preserve"> </w:t>
      </w:r>
      <w:r w:rsidRPr="002E53D5">
        <w:rPr>
          <w:lang w:val="en-US"/>
        </w:rPr>
        <w:br/>
      </w:r>
      <w:r w:rsidR="7402A216" w:rsidRPr="7F95132F">
        <w:rPr>
          <w:lang w:val="en-US"/>
        </w:rPr>
        <w:t>C</w:t>
      </w:r>
      <w:r w:rsidRPr="7F95132F">
        <w:rPr>
          <w:lang w:val="en-US"/>
        </w:rPr>
        <w:t>leaning up the options for</w:t>
      </w:r>
      <w:r w:rsidR="00C51CB9" w:rsidRPr="7F95132F">
        <w:rPr>
          <w:lang w:val="en-US"/>
        </w:rPr>
        <w:t xml:space="preserve"> the options menus for “</w:t>
      </w:r>
      <w:proofErr w:type="spellStart"/>
      <w:r w:rsidR="00C51CB9" w:rsidRPr="7F95132F">
        <w:rPr>
          <w:lang w:val="en-US"/>
        </w:rPr>
        <w:t>egenanel</w:t>
      </w:r>
      <w:proofErr w:type="spellEnd"/>
      <w:r w:rsidR="00C51CB9" w:rsidRPr="7F95132F">
        <w:rPr>
          <w:lang w:val="en-US"/>
        </w:rPr>
        <w:t>”</w:t>
      </w:r>
      <w:r w:rsidR="00C8273D" w:rsidRPr="7F95132F">
        <w:rPr>
          <w:lang w:val="en-US"/>
        </w:rPr>
        <w:t xml:space="preserve">. Adding: 2 500, 3 500 and 9 000. Removing: </w:t>
      </w:r>
      <w:r w:rsidR="00575F5C" w:rsidRPr="7F95132F">
        <w:rPr>
          <w:lang w:val="en-US"/>
        </w:rPr>
        <w:t>30 000</w:t>
      </w:r>
    </w:p>
    <w:p w14:paraId="37EC5549" w14:textId="77BA1D03" w:rsidR="00520215" w:rsidRDefault="00520215" w:rsidP="00520215">
      <w:r w:rsidRPr="7F95132F">
        <w:rPr>
          <w:rStyle w:val="IntenseEmphasis"/>
          <w:rFonts w:eastAsiaTheme="minorEastAsia" w:cs="Trebuchet MS"/>
          <w:b/>
          <w:bCs/>
          <w:color w:val="4472C4" w:themeColor="accent1"/>
          <w:lang w:val="en-US" w:eastAsia="ar-SA"/>
        </w:rPr>
        <w:lastRenderedPageBreak/>
        <w:t>Removing variables in House content not found on companies own calculator</w:t>
      </w:r>
      <w:r w:rsidR="007471D8" w:rsidRPr="7F95132F">
        <w:rPr>
          <w:lang w:val="en-US"/>
        </w:rPr>
        <w:t xml:space="preserve"> </w:t>
      </w:r>
      <w:r w:rsidRPr="002E53D5">
        <w:rPr>
          <w:lang w:val="en-US"/>
        </w:rPr>
        <w:br/>
      </w:r>
      <w:r w:rsidR="217C40D4" w:rsidRPr="7F95132F">
        <w:rPr>
          <w:lang w:val="en-US"/>
        </w:rPr>
        <w:t>R</w:t>
      </w:r>
      <w:r w:rsidR="00AD1E94" w:rsidRPr="7F95132F">
        <w:rPr>
          <w:lang w:val="en-US"/>
        </w:rPr>
        <w:t xml:space="preserve">emoving questions not found in </w:t>
      </w:r>
      <w:r w:rsidR="00BD5008" w:rsidRPr="7F95132F">
        <w:rPr>
          <w:lang w:val="en-US"/>
        </w:rPr>
        <w:t xml:space="preserve">companies own calculators. </w:t>
      </w:r>
      <w:r w:rsidR="5E44720F" w:rsidRPr="002E53D5">
        <w:t xml:space="preserve">The </w:t>
      </w:r>
      <w:proofErr w:type="spellStart"/>
      <w:r w:rsidR="5E44720F" w:rsidRPr="002E53D5">
        <w:t>f</w:t>
      </w:r>
      <w:r w:rsidR="00BD5008">
        <w:t>ollowing</w:t>
      </w:r>
      <w:proofErr w:type="spellEnd"/>
      <w:r w:rsidR="00BD5008">
        <w:t xml:space="preserve"> questions </w:t>
      </w:r>
      <w:proofErr w:type="spellStart"/>
      <w:r w:rsidR="00BD5008">
        <w:t>are</w:t>
      </w:r>
      <w:proofErr w:type="spellEnd"/>
      <w:r w:rsidR="00BD5008">
        <w:t xml:space="preserve"> </w:t>
      </w:r>
      <w:proofErr w:type="spellStart"/>
      <w:r w:rsidR="00BD5008">
        <w:t>removed</w:t>
      </w:r>
      <w:proofErr w:type="spellEnd"/>
      <w:r w:rsidR="00BD5008">
        <w:t xml:space="preserve">: </w:t>
      </w:r>
      <w:r w:rsidR="0ECCB40C">
        <w:t>“</w:t>
      </w:r>
      <w:r w:rsidR="00DF1AAB">
        <w:t>Er det to sammenkoblede røykvarslere i boligen din?</w:t>
      </w:r>
      <w:r w:rsidR="27BF5129">
        <w:t>”</w:t>
      </w:r>
      <w:r w:rsidR="00DF1AAB">
        <w:t xml:space="preserve">, </w:t>
      </w:r>
      <w:r>
        <w:br/>
      </w:r>
      <w:r w:rsidR="5FC5C97A">
        <w:t>“</w:t>
      </w:r>
      <w:r w:rsidR="00DF1AAB">
        <w:t>Er det minst to brannslukningsapparat (på minimum 6 kg) i boligen din?</w:t>
      </w:r>
      <w:r w:rsidR="7CB2F876">
        <w:t>”</w:t>
      </w:r>
      <w:r w:rsidR="00DF1AAB">
        <w:t>,</w:t>
      </w:r>
      <w:r>
        <w:br/>
      </w:r>
      <w:r w:rsidR="2F7B58A3">
        <w:t>“</w:t>
      </w:r>
      <w:r w:rsidR="00DF1AAB">
        <w:t>Sikkerhetslås,</w:t>
      </w:r>
      <w:r w:rsidR="002B6703" w:rsidRPr="7F95132F">
        <w:rPr>
          <w:rFonts w:eastAsiaTheme="minorEastAsia" w:cs="Calibri"/>
          <w:color w:val="000000" w:themeColor="text1"/>
          <w:sz w:val="24"/>
          <w:szCs w:val="24"/>
          <w:lang w:eastAsia="nb-NO"/>
        </w:rPr>
        <w:t xml:space="preserve"> </w:t>
      </w:r>
      <w:r w:rsidR="002B6703">
        <w:t>Primærrom, Standard</w:t>
      </w:r>
      <w:r w:rsidR="006C5F5C">
        <w:t xml:space="preserve"> and</w:t>
      </w:r>
      <w:r w:rsidR="008D1A57" w:rsidRPr="7F95132F">
        <w:rPr>
          <w:rFonts w:eastAsiaTheme="minorEastAsia" w:cs="Calibri"/>
          <w:color w:val="000000" w:themeColor="text1"/>
        </w:rPr>
        <w:t xml:space="preserve"> </w:t>
      </w:r>
      <w:r w:rsidR="008D1A57">
        <w:t>Overspenningsvern</w:t>
      </w:r>
      <w:r w:rsidR="006C5F5C">
        <w:t>.</w:t>
      </w:r>
      <w:r w:rsidR="71DCC42A">
        <w:t>”</w:t>
      </w:r>
    </w:p>
    <w:p w14:paraId="5854533F" w14:textId="5742E434" w:rsidR="00C11416" w:rsidRPr="00C11416" w:rsidRDefault="00C11416"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Changing options for «</w:t>
      </w:r>
      <w:proofErr w:type="spellStart"/>
      <w:r w:rsidRPr="7F95132F">
        <w:rPr>
          <w:rStyle w:val="IntenseEmphasis"/>
          <w:rFonts w:eastAsiaTheme="minorEastAsia" w:cs="Trebuchet MS"/>
          <w:b/>
          <w:bCs/>
          <w:color w:val="4472C4" w:themeColor="accent1"/>
          <w:lang w:val="en-US" w:eastAsia="ar-SA"/>
        </w:rPr>
        <w:t>egenandel</w:t>
      </w:r>
      <w:proofErr w:type="spellEnd"/>
      <w:r w:rsidRPr="7F95132F">
        <w:rPr>
          <w:rStyle w:val="IntenseEmphasis"/>
          <w:rFonts w:eastAsiaTheme="minorEastAsia" w:cs="Trebuchet MS"/>
          <w:b/>
          <w:bCs/>
          <w:color w:val="4472C4" w:themeColor="accent1"/>
          <w:lang w:val="en-US" w:eastAsia="ar-SA"/>
        </w:rPr>
        <w:t xml:space="preserve">» for house insurance </w:t>
      </w:r>
      <w:r w:rsidRPr="002E53D5">
        <w:rPr>
          <w:lang w:val="en-US"/>
        </w:rPr>
        <w:br/>
      </w:r>
      <w:r w:rsidR="7E63DD6E" w:rsidRPr="7F95132F">
        <w:rPr>
          <w:lang w:val="en-US"/>
        </w:rPr>
        <w:t>C</w:t>
      </w:r>
      <w:r w:rsidRPr="7F95132F">
        <w:rPr>
          <w:lang w:val="en-US"/>
        </w:rPr>
        <w:t>leaning up the options for the options menus for “</w:t>
      </w:r>
      <w:proofErr w:type="spellStart"/>
      <w:r w:rsidRPr="7F95132F">
        <w:rPr>
          <w:lang w:val="en-US"/>
        </w:rPr>
        <w:t>egenanel</w:t>
      </w:r>
      <w:proofErr w:type="spellEnd"/>
      <w:r w:rsidRPr="7F95132F">
        <w:rPr>
          <w:lang w:val="en-US"/>
        </w:rPr>
        <w:t>”. Adding: 3 500. Removing: 30 000</w:t>
      </w:r>
    </w:p>
    <w:p w14:paraId="6E7C3116" w14:textId="68CA6A67" w:rsidR="00BE06A7" w:rsidRDefault="00520215" w:rsidP="00520215">
      <w:r w:rsidRPr="7F95132F">
        <w:rPr>
          <w:rStyle w:val="IntenseEmphasis"/>
          <w:rFonts w:eastAsiaTheme="minorEastAsia" w:cs="Trebuchet MS"/>
          <w:b/>
          <w:bCs/>
          <w:color w:val="4472C4" w:themeColor="accent1"/>
          <w:lang w:val="en-US" w:eastAsia="ar-SA"/>
        </w:rPr>
        <w:t>Removing variables in House not found on companies own calculator</w:t>
      </w:r>
      <w:r w:rsidR="007471D8" w:rsidRPr="7F95132F">
        <w:rPr>
          <w:lang w:val="en-US"/>
        </w:rPr>
        <w:t xml:space="preserve"> </w:t>
      </w:r>
      <w:r w:rsidRPr="002E53D5">
        <w:rPr>
          <w:lang w:val="en-US"/>
        </w:rPr>
        <w:br/>
      </w:r>
      <w:r w:rsidR="3BAC7EFE" w:rsidRPr="7F95132F">
        <w:rPr>
          <w:lang w:val="en-US"/>
        </w:rPr>
        <w:t>R</w:t>
      </w:r>
      <w:r w:rsidR="008D1A57" w:rsidRPr="7F95132F">
        <w:rPr>
          <w:lang w:val="en-US"/>
        </w:rPr>
        <w:t xml:space="preserve">emoving questions not found in companies own calculators. </w:t>
      </w:r>
      <w:r w:rsidR="6AF40F2F" w:rsidRPr="002E53D5">
        <w:t xml:space="preserve">The </w:t>
      </w:r>
      <w:proofErr w:type="spellStart"/>
      <w:r w:rsidR="6AF40F2F" w:rsidRPr="002E53D5">
        <w:t>f</w:t>
      </w:r>
      <w:r w:rsidR="008D1A57">
        <w:t>ollowing</w:t>
      </w:r>
      <w:proofErr w:type="spellEnd"/>
      <w:r w:rsidR="008D1A57">
        <w:t xml:space="preserve"> questions </w:t>
      </w:r>
      <w:proofErr w:type="spellStart"/>
      <w:r w:rsidR="008D1A57">
        <w:t>are</w:t>
      </w:r>
      <w:proofErr w:type="spellEnd"/>
      <w:r w:rsidR="008D1A57">
        <w:t xml:space="preserve"> </w:t>
      </w:r>
      <w:proofErr w:type="spellStart"/>
      <w:r w:rsidR="008D1A57">
        <w:t>removed</w:t>
      </w:r>
      <w:proofErr w:type="spellEnd"/>
      <w:r w:rsidR="008D1A57">
        <w:t xml:space="preserve">: </w:t>
      </w:r>
      <w:r w:rsidR="423D4781">
        <w:t>“</w:t>
      </w:r>
      <w:r w:rsidR="00E54876">
        <w:t>Sammenkoblede røykvarslere</w:t>
      </w:r>
      <w:r w:rsidR="1E8348CE">
        <w:t>”</w:t>
      </w:r>
      <w:r w:rsidR="00E54876">
        <w:t xml:space="preserve">, </w:t>
      </w:r>
      <w:r w:rsidR="688C49F0">
        <w:t>“</w:t>
      </w:r>
      <w:r w:rsidR="00E54876">
        <w:t>Overspenningsvern</w:t>
      </w:r>
      <w:r w:rsidR="2B77EF21">
        <w:t>”</w:t>
      </w:r>
      <w:r w:rsidR="00E54876">
        <w:t xml:space="preserve">, </w:t>
      </w:r>
      <w:r w:rsidR="2B77EF21">
        <w:t>“</w:t>
      </w:r>
      <w:r w:rsidR="00E54876">
        <w:t>Røykere</w:t>
      </w:r>
      <w:r w:rsidR="0C2BCE2A">
        <w:t>”</w:t>
      </w:r>
      <w:r w:rsidR="7827DEAE">
        <w:t xml:space="preserve"> </w:t>
      </w:r>
      <w:r w:rsidR="006C5F5C">
        <w:t xml:space="preserve">and </w:t>
      </w:r>
      <w:r w:rsidR="0825C577">
        <w:t>“</w:t>
      </w:r>
      <w:r w:rsidR="006C5F5C">
        <w:t>Boligen har kjøleskap med vanntilkobling</w:t>
      </w:r>
      <w:r w:rsidR="47E218C6">
        <w:t>”</w:t>
      </w:r>
      <w:r w:rsidR="006C5F5C">
        <w:t>.</w:t>
      </w:r>
    </w:p>
    <w:p w14:paraId="11DA0575" w14:textId="1611D4C9" w:rsidR="00C11416" w:rsidRDefault="00C11416" w:rsidP="7F95132F">
      <w:pPr>
        <w:rPr>
          <w:rStyle w:val="IntenseEmphasis"/>
          <w:i w:val="0"/>
          <w:iCs w:val="0"/>
          <w:lang w:val="en-US"/>
        </w:rPr>
      </w:pPr>
      <w:r w:rsidRPr="7F95132F">
        <w:rPr>
          <w:rStyle w:val="IntenseEmphasis"/>
          <w:rFonts w:eastAsiaTheme="minorEastAsia" w:cs="Trebuchet MS"/>
          <w:b/>
          <w:bCs/>
          <w:color w:val="4472C4" w:themeColor="accent1"/>
          <w:lang w:val="en-US" w:eastAsia="ar-SA"/>
        </w:rPr>
        <w:t>Adding “</w:t>
      </w:r>
      <w:proofErr w:type="spellStart"/>
      <w:r w:rsidRPr="7F95132F">
        <w:rPr>
          <w:rStyle w:val="IntenseEmphasis"/>
          <w:rFonts w:eastAsiaTheme="minorEastAsia" w:cs="Trebuchet MS"/>
          <w:b/>
          <w:bCs/>
          <w:color w:val="4472C4" w:themeColor="accent1"/>
          <w:lang w:val="en-US" w:eastAsia="ar-SA"/>
        </w:rPr>
        <w:t>Komfyralarm</w:t>
      </w:r>
      <w:proofErr w:type="spellEnd"/>
      <w:r w:rsidRPr="7F95132F">
        <w:rPr>
          <w:rStyle w:val="IntenseEmphasis"/>
          <w:rFonts w:eastAsiaTheme="minorEastAsia" w:cs="Trebuchet MS"/>
          <w:b/>
          <w:bCs/>
          <w:color w:val="4472C4" w:themeColor="accent1"/>
          <w:lang w:val="en-US" w:eastAsia="ar-SA"/>
        </w:rPr>
        <w:t>” to “</w:t>
      </w:r>
      <w:proofErr w:type="spellStart"/>
      <w:r w:rsidRPr="7F95132F">
        <w:rPr>
          <w:rStyle w:val="IntenseEmphasis"/>
          <w:rFonts w:eastAsiaTheme="minorEastAsia" w:cs="Trebuchet MS"/>
          <w:b/>
          <w:bCs/>
          <w:color w:val="4472C4" w:themeColor="accent1"/>
          <w:lang w:val="en-US" w:eastAsia="ar-SA"/>
        </w:rPr>
        <w:t>Komfyrvakt</w:t>
      </w:r>
      <w:proofErr w:type="spellEnd"/>
      <w:r w:rsidRPr="7F95132F">
        <w:rPr>
          <w:rStyle w:val="IntenseEmphasis"/>
          <w:rFonts w:eastAsiaTheme="minorEastAsia" w:cs="Trebuchet MS"/>
          <w:b/>
          <w:bCs/>
          <w:color w:val="4472C4" w:themeColor="accent1"/>
          <w:lang w:val="en-US" w:eastAsia="ar-SA"/>
        </w:rPr>
        <w:t>” variable in House and House content</w:t>
      </w:r>
      <w:r w:rsidRPr="7F95132F">
        <w:rPr>
          <w:lang w:val="en-US"/>
        </w:rPr>
        <w:t xml:space="preserve"> </w:t>
      </w:r>
      <w:r w:rsidRPr="002E53D5">
        <w:rPr>
          <w:lang w:val="en-US"/>
        </w:rPr>
        <w:br/>
      </w:r>
      <w:r w:rsidR="2A2B71FF" w:rsidRPr="7F95132F">
        <w:rPr>
          <w:rFonts w:eastAsia="Calibri" w:cs="Calibri"/>
          <w:lang w:val="en-US"/>
        </w:rPr>
        <w:t>W</w:t>
      </w:r>
      <w:r w:rsidR="7F6FA019" w:rsidRPr="7F95132F">
        <w:rPr>
          <w:rFonts w:eastAsia="Calibri" w:cs="Calibri"/>
          <w:lang w:val="en-US"/>
        </w:rPr>
        <w:t>e removed “</w:t>
      </w:r>
      <w:proofErr w:type="spellStart"/>
      <w:r w:rsidR="7F6FA019" w:rsidRPr="7F95132F">
        <w:rPr>
          <w:rFonts w:eastAsia="Calibri" w:cs="Calibri"/>
          <w:lang w:val="en-US"/>
        </w:rPr>
        <w:t>komfyralarm</w:t>
      </w:r>
      <w:proofErr w:type="spellEnd"/>
      <w:r w:rsidR="7F6FA019" w:rsidRPr="7F95132F">
        <w:rPr>
          <w:rFonts w:eastAsia="Calibri" w:cs="Calibri"/>
          <w:lang w:val="en-US"/>
        </w:rPr>
        <w:t>” and replaced it with “</w:t>
      </w:r>
      <w:proofErr w:type="spellStart"/>
      <w:r w:rsidR="7F6FA019" w:rsidRPr="7F95132F">
        <w:rPr>
          <w:rFonts w:eastAsia="Calibri" w:cs="Calibri"/>
          <w:lang w:val="en-US"/>
        </w:rPr>
        <w:t>komfyrvakt</w:t>
      </w:r>
      <w:proofErr w:type="spellEnd"/>
      <w:r w:rsidR="7F6FA019" w:rsidRPr="7F95132F">
        <w:rPr>
          <w:rFonts w:eastAsia="Calibri" w:cs="Calibri"/>
          <w:lang w:val="en-US"/>
        </w:rPr>
        <w:t xml:space="preserve">” in </w:t>
      </w:r>
      <w:proofErr w:type="spellStart"/>
      <w:r w:rsidR="7F6FA019" w:rsidRPr="7F95132F">
        <w:rPr>
          <w:rFonts w:eastAsia="Calibri" w:cs="Calibri"/>
          <w:lang w:val="en-US"/>
        </w:rPr>
        <w:t>verson</w:t>
      </w:r>
      <w:proofErr w:type="spellEnd"/>
      <w:r w:rsidR="7F6FA019" w:rsidRPr="7F95132F">
        <w:rPr>
          <w:rFonts w:eastAsia="Calibri" w:cs="Calibri"/>
          <w:lang w:val="en-US"/>
        </w:rPr>
        <w:t xml:space="preserve"> 4.0. Now “</w:t>
      </w:r>
      <w:proofErr w:type="spellStart"/>
      <w:r w:rsidR="7F6FA019" w:rsidRPr="7F95132F">
        <w:rPr>
          <w:rFonts w:eastAsia="Calibri" w:cs="Calibri"/>
          <w:lang w:val="en-US"/>
        </w:rPr>
        <w:t>komfyralarm</w:t>
      </w:r>
      <w:proofErr w:type="spellEnd"/>
      <w:r w:rsidR="7F6FA019" w:rsidRPr="7F95132F">
        <w:rPr>
          <w:rFonts w:eastAsia="Calibri" w:cs="Calibri"/>
          <w:lang w:val="en-US"/>
        </w:rPr>
        <w:t>” is a valid question again.</w:t>
      </w:r>
      <w:r w:rsidR="3906ED4E" w:rsidRPr="7F95132F">
        <w:rPr>
          <w:rFonts w:eastAsia="Calibri" w:cs="Calibri"/>
          <w:lang w:val="en-US"/>
        </w:rPr>
        <w:t xml:space="preserve"> </w:t>
      </w:r>
      <w:proofErr w:type="gramStart"/>
      <w:r w:rsidR="3906ED4E" w:rsidRPr="7F95132F">
        <w:rPr>
          <w:rFonts w:eastAsia="Calibri" w:cs="Calibri"/>
          <w:lang w:val="en-US"/>
        </w:rPr>
        <w:t>Therefore</w:t>
      </w:r>
      <w:proofErr w:type="gramEnd"/>
      <w:r w:rsidR="3906ED4E" w:rsidRPr="7F95132F">
        <w:rPr>
          <w:rFonts w:eastAsia="Calibri" w:cs="Calibri"/>
          <w:lang w:val="en-US"/>
        </w:rPr>
        <w:t xml:space="preserve"> we</w:t>
      </w:r>
      <w:r w:rsidR="7F6FA019" w:rsidRPr="7F95132F">
        <w:rPr>
          <w:rFonts w:eastAsia="Calibri" w:cs="Calibri"/>
          <w:lang w:val="en-US"/>
        </w:rPr>
        <w:t xml:space="preserve"> </w:t>
      </w:r>
      <w:r w:rsidR="5F5804BE" w:rsidRPr="7F95132F">
        <w:rPr>
          <w:rFonts w:eastAsia="Calibri" w:cs="Calibri"/>
          <w:lang w:val="en-US"/>
        </w:rPr>
        <w:t>n</w:t>
      </w:r>
      <w:r w:rsidR="7F6FA019" w:rsidRPr="7F95132F">
        <w:rPr>
          <w:rFonts w:eastAsia="Calibri" w:cs="Calibri"/>
          <w:lang w:val="en-US"/>
        </w:rPr>
        <w:t xml:space="preserve">eed to add both </w:t>
      </w:r>
      <w:r w:rsidR="70E1CB77" w:rsidRPr="7F95132F">
        <w:rPr>
          <w:rFonts w:eastAsia="Calibri" w:cs="Calibri"/>
          <w:lang w:val="en-US"/>
        </w:rPr>
        <w:t>“</w:t>
      </w:r>
      <w:proofErr w:type="spellStart"/>
      <w:r w:rsidR="211AA4C4" w:rsidRPr="7F95132F">
        <w:rPr>
          <w:rFonts w:eastAsia="Calibri" w:cs="Calibri"/>
          <w:lang w:val="en-US"/>
        </w:rPr>
        <w:t>k</w:t>
      </w:r>
      <w:r w:rsidR="7F6FA019" w:rsidRPr="7F95132F">
        <w:rPr>
          <w:rFonts w:eastAsia="Calibri" w:cs="Calibri"/>
          <w:lang w:val="en-US"/>
        </w:rPr>
        <w:t>omfyrvakt</w:t>
      </w:r>
      <w:proofErr w:type="spellEnd"/>
      <w:r w:rsidR="736D9769" w:rsidRPr="7F95132F">
        <w:rPr>
          <w:rFonts w:eastAsia="Calibri" w:cs="Calibri"/>
          <w:lang w:val="en-US"/>
        </w:rPr>
        <w:t>”</w:t>
      </w:r>
      <w:r w:rsidR="7F6FA019" w:rsidRPr="7F95132F">
        <w:rPr>
          <w:rFonts w:eastAsia="Calibri" w:cs="Calibri"/>
          <w:lang w:val="en-US"/>
        </w:rPr>
        <w:t xml:space="preserve"> and </w:t>
      </w:r>
      <w:r w:rsidR="6BB19BDD" w:rsidRPr="7F95132F">
        <w:rPr>
          <w:rFonts w:eastAsia="Calibri" w:cs="Calibri"/>
          <w:lang w:val="en-US"/>
        </w:rPr>
        <w:t>“</w:t>
      </w:r>
      <w:proofErr w:type="spellStart"/>
      <w:r w:rsidR="7F6FA019" w:rsidRPr="7F95132F">
        <w:rPr>
          <w:rFonts w:eastAsia="Calibri" w:cs="Calibri"/>
          <w:lang w:val="en-US"/>
        </w:rPr>
        <w:t>komfyralarm</w:t>
      </w:r>
      <w:proofErr w:type="spellEnd"/>
      <w:r w:rsidR="0DE7F10F" w:rsidRPr="7F95132F">
        <w:rPr>
          <w:rFonts w:eastAsia="Calibri" w:cs="Calibri"/>
          <w:lang w:val="en-US"/>
        </w:rPr>
        <w:t>”</w:t>
      </w:r>
      <w:r w:rsidR="7F6FA019" w:rsidRPr="7F95132F">
        <w:rPr>
          <w:rFonts w:eastAsia="Calibri" w:cs="Calibri"/>
          <w:lang w:val="en-US"/>
        </w:rPr>
        <w:t xml:space="preserve">. </w:t>
      </w:r>
      <w:r w:rsidR="694FBD66" w:rsidRPr="7F95132F">
        <w:rPr>
          <w:rFonts w:eastAsia="Calibri" w:cs="Calibri"/>
          <w:lang w:val="en-US"/>
        </w:rPr>
        <w:t>W</w:t>
      </w:r>
      <w:r w:rsidR="7F6FA019" w:rsidRPr="7F95132F">
        <w:rPr>
          <w:rFonts w:eastAsia="Calibri" w:cs="Calibri"/>
          <w:lang w:val="en-US"/>
        </w:rPr>
        <w:t xml:space="preserve">e should do this with a yes or no question for both and then </w:t>
      </w:r>
      <w:r w:rsidR="244C580A" w:rsidRPr="7F95132F">
        <w:rPr>
          <w:rFonts w:eastAsia="Calibri" w:cs="Calibri"/>
          <w:lang w:val="en-US"/>
        </w:rPr>
        <w:t xml:space="preserve">dropdown </w:t>
      </w:r>
      <w:r w:rsidR="7F6FA019" w:rsidRPr="7F95132F">
        <w:rPr>
          <w:rFonts w:eastAsia="Calibri" w:cs="Calibri"/>
          <w:lang w:val="en-US"/>
        </w:rPr>
        <w:t>to choose which the user has.</w:t>
      </w:r>
    </w:p>
    <w:p w14:paraId="2E659523" w14:textId="7F476350" w:rsidR="4D92EE0E" w:rsidRDefault="4D92EE0E" w:rsidP="4D92EE0E">
      <w:pPr>
        <w:rPr>
          <w:lang w:val="en-US"/>
        </w:rPr>
      </w:pPr>
    </w:p>
    <w:p w14:paraId="325E3476" w14:textId="77777777" w:rsidR="00C11416" w:rsidRPr="00C11416" w:rsidRDefault="00C11416" w:rsidP="00520215">
      <w:pPr>
        <w:rPr>
          <w:lang w:val="en-US"/>
        </w:rPr>
      </w:pPr>
    </w:p>
    <w:p w14:paraId="7C63E1D8" w14:textId="77777777" w:rsidR="00193E0C" w:rsidRPr="00185CD7" w:rsidRDefault="00193E0C" w:rsidP="00E83F27">
      <w:pPr>
        <w:rPr>
          <w:rStyle w:val="IntenseEmphasis"/>
          <w:i w:val="0"/>
          <w:iCs w:val="0"/>
          <w:lang w:val="en-US"/>
        </w:rPr>
      </w:pPr>
    </w:p>
    <w:p w14:paraId="1EDC0D4A" w14:textId="10709C97" w:rsidR="00584BF6" w:rsidRPr="005B2A74" w:rsidRDefault="00584BF6" w:rsidP="005B2A74">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5B2A74">
        <w:rPr>
          <w:rFonts w:asciiTheme="minorHAnsi" w:hAnsiTheme="minorHAnsi" w:cstheme="minorHAnsi"/>
          <w:b/>
          <w:bCs/>
          <w:color w:val="4472C4" w:themeColor="accent1"/>
          <w:lang w:val="en-US" w:eastAsia="ar-SA"/>
        </w:rPr>
        <w:t>Car Insurance:</w:t>
      </w:r>
      <w:r w:rsidR="005B2A74">
        <w:rPr>
          <w:rFonts w:asciiTheme="minorHAnsi" w:hAnsiTheme="minorHAnsi" w:cstheme="minorHAnsi"/>
          <w:b/>
          <w:bCs/>
          <w:color w:val="4472C4" w:themeColor="accent1"/>
          <w:lang w:val="en-US" w:eastAsia="ar-SA"/>
        </w:rPr>
        <w:t xml:space="preserve"> </w:t>
      </w:r>
      <w:r w:rsidRPr="005B2A74">
        <w:rPr>
          <w:rFonts w:asciiTheme="minorHAnsi" w:hAnsiTheme="minorHAnsi" w:cstheme="minorHAnsi"/>
          <w:b/>
          <w:bCs/>
          <w:color w:val="4472C4" w:themeColor="accent1"/>
          <w:lang w:val="en-US" w:eastAsia="ar-SA"/>
        </w:rPr>
        <w:t>Data set in the message from FP to the companies</w:t>
      </w:r>
    </w:p>
    <w:p w14:paraId="5D9BB7C8"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11"/>
        <w:gridCol w:w="1946"/>
        <w:gridCol w:w="3782"/>
        <w:gridCol w:w="1676"/>
      </w:tblGrid>
      <w:tr w:rsidR="00AC069B" w:rsidRPr="00925024" w14:paraId="6D1D442B" w14:textId="77777777" w:rsidTr="7F95132F">
        <w:trPr>
          <w:cantSplit/>
          <w:trHeight w:val="144"/>
          <w:tblHeader/>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39E66912" w14:textId="7F304BD7"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Field</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759A337" w14:textId="237497D3"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 xml:space="preserve">Field name </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4D7605B" w14:textId="5ECAAD88"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Description</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759841B2" w14:textId="0B36FD9E" w:rsidR="0070678D" w:rsidRPr="004E09E0" w:rsidRDefault="0070678D" w:rsidP="0070678D">
            <w:pPr>
              <w:pStyle w:val="AxureTableHeaderText"/>
              <w:widowControl w:val="0"/>
              <w:snapToGrid w:val="0"/>
              <w:rPr>
                <w:rFonts w:ascii="Calibri" w:hAnsi="Calibri" w:cs="Calibri"/>
                <w:color w:val="FFFFFF"/>
                <w:lang w:val="en-GB"/>
              </w:rPr>
            </w:pPr>
            <w:r w:rsidRPr="004E09E0">
              <w:rPr>
                <w:rFonts w:ascii="Calibri" w:hAnsi="Calibri" w:cs="Calibri"/>
                <w:color w:val="FFFFFF"/>
                <w:lang w:val="en-GB"/>
              </w:rPr>
              <w:t xml:space="preserve">Format </w:t>
            </w:r>
          </w:p>
        </w:tc>
      </w:tr>
      <w:tr w:rsidR="00921E4D" w:rsidRPr="00925024" w14:paraId="1BEF8CF7"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6CD253A" w14:textId="77777777" w:rsidR="00921E4D" w:rsidRPr="004E09E0" w:rsidRDefault="00921E4D" w:rsidP="00921E4D">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Registreringsnummer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19E26F" w14:textId="0E3E4480" w:rsidR="00921E4D" w:rsidRPr="004E09E0" w:rsidRDefault="00873EAA" w:rsidP="00921E4D">
            <w:pPr>
              <w:pStyle w:val="AxureTableNormalText"/>
              <w:snapToGrid w:val="0"/>
              <w:rPr>
                <w:rFonts w:ascii="Calibri" w:hAnsi="Calibri" w:cs="Calibri"/>
                <w:color w:val="FF0000"/>
                <w:lang w:val="nb-NO"/>
              </w:rPr>
            </w:pPr>
            <w:proofErr w:type="spellStart"/>
            <w:r w:rsidRPr="004E09E0">
              <w:rPr>
                <w:rFonts w:ascii="Calibri" w:hAnsi="Calibri" w:cs="Calibri"/>
                <w:lang w:val="nb-NO"/>
              </w:rPr>
              <w:t>b</w:t>
            </w:r>
            <w:r w:rsidR="00921E4D" w:rsidRPr="004E09E0">
              <w:rPr>
                <w:rFonts w:ascii="Calibri" w:hAnsi="Calibri" w:cs="Calibri"/>
                <w:lang w:val="nb-NO"/>
              </w:rPr>
              <w:t>il_registreringsnummer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710974A" w14:textId="77777777" w:rsidR="00921E4D" w:rsidRPr="004E09E0" w:rsidRDefault="00921E4D" w:rsidP="00921E4D">
            <w:pPr>
              <w:pStyle w:val="AxureTableNormalText"/>
              <w:snapToGrid w:val="0"/>
              <w:rPr>
                <w:rFonts w:ascii="Calibri" w:hAnsi="Calibri" w:cs="Calibri"/>
                <w:lang w:val="en-GB"/>
              </w:rPr>
            </w:pPr>
            <w:r w:rsidRPr="004E09E0">
              <w:rPr>
                <w:rFonts w:ascii="Calibri" w:hAnsi="Calibri" w:cs="Calibri"/>
                <w:lang w:val="en-GB"/>
              </w:rPr>
              <w:t xml:space="preserve">Cars registration number </w:t>
            </w:r>
            <w:proofErr w:type="gramStart"/>
            <w:r w:rsidRPr="004E09E0">
              <w:rPr>
                <w:rFonts w:ascii="Calibri" w:hAnsi="Calibri" w:cs="Calibri"/>
                <w:lang w:val="en-GB"/>
              </w:rPr>
              <w:t>( letters</w:t>
            </w:r>
            <w:proofErr w:type="gramEnd"/>
            <w:r w:rsidRPr="004E09E0">
              <w:rPr>
                <w:rFonts w:ascii="Calibri" w:hAnsi="Calibri" w:cs="Calibri"/>
                <w:lang w:val="en-GB"/>
              </w:rPr>
              <w:t xml:space="preserve"> and numbers)</w:t>
            </w:r>
          </w:p>
          <w:p w14:paraId="31399736" w14:textId="71B0EECE" w:rsidR="00DF0D31" w:rsidRPr="004E09E0" w:rsidRDefault="00DF0D31" w:rsidP="0045408C">
            <w:pPr>
              <w:pStyle w:val="AxureTableNormalText"/>
              <w:snapToGrid w:val="0"/>
              <w:rPr>
                <w:rFonts w:ascii="Calibri" w:hAnsi="Calibri" w:cs="Calibri"/>
                <w:b/>
                <w:color w:val="FF0000"/>
                <w:lang w:val="en-GB"/>
              </w:rPr>
            </w:pPr>
          </w:p>
          <w:p w14:paraId="224BF9B9" w14:textId="77777777" w:rsidR="00643F2D" w:rsidRPr="004E09E0" w:rsidRDefault="00643F2D" w:rsidP="00643F2D">
            <w:pPr>
              <w:pStyle w:val="AxureTableNormalText"/>
              <w:snapToGrid w:val="0"/>
              <w:rPr>
                <w:rFonts w:ascii="Calibri" w:hAnsi="Calibri" w:cs="Calibri"/>
                <w:lang w:val="en-GB"/>
              </w:rPr>
            </w:pPr>
            <w:r w:rsidRPr="004E09E0">
              <w:rPr>
                <w:rFonts w:ascii="Calibri" w:hAnsi="Calibri" w:cs="Calibri"/>
                <w:lang w:val="en-GB"/>
              </w:rPr>
              <w:t>Status of parameter:</w:t>
            </w:r>
          </w:p>
          <w:p w14:paraId="02B5C38B" w14:textId="0BA7041B" w:rsidR="00DF0D31" w:rsidRPr="004E09E0" w:rsidRDefault="00DF0D31" w:rsidP="0045408C">
            <w:pPr>
              <w:pStyle w:val="AxureTableNormalText"/>
              <w:snapToGrid w:val="0"/>
              <w:rPr>
                <w:rFonts w:ascii="Calibri" w:hAnsi="Calibri" w:cs="Calibri"/>
                <w:lang w:val="en-GB"/>
              </w:rPr>
            </w:pPr>
            <w:r w:rsidRPr="004E09E0">
              <w:rPr>
                <w:rFonts w:ascii="Calibri" w:hAnsi="Calibri" w:cs="Calibri"/>
                <w:lang w:val="en-GB"/>
              </w:rPr>
              <w:t xml:space="preserve">Mandatory to either add registration number or </w:t>
            </w:r>
            <w:r w:rsidR="00D54866" w:rsidRPr="004E09E0">
              <w:rPr>
                <w:rFonts w:ascii="Calibri" w:hAnsi="Calibri" w:cs="Calibri"/>
                <w:lang w:val="en-GB"/>
              </w:rPr>
              <w:t xml:space="preserve">add car details like previous </w:t>
            </w:r>
            <w:r w:rsidR="00B04AEF" w:rsidRPr="004E09E0">
              <w:rPr>
                <w:rFonts w:ascii="Calibri" w:hAnsi="Calibri" w:cs="Calibri"/>
                <w:lang w:val="en-GB"/>
              </w:rPr>
              <w:t>version (</w:t>
            </w:r>
            <w:proofErr w:type="spellStart"/>
            <w:r w:rsidR="00D54866" w:rsidRPr="004E09E0">
              <w:rPr>
                <w:rFonts w:ascii="Calibri" w:hAnsi="Calibri" w:cs="Calibri"/>
                <w:lang w:val="en-GB"/>
              </w:rPr>
              <w:t>Merke</w:t>
            </w:r>
            <w:proofErr w:type="spellEnd"/>
            <w:r w:rsidR="00D54866" w:rsidRPr="004E09E0">
              <w:rPr>
                <w:rFonts w:ascii="Calibri" w:hAnsi="Calibri" w:cs="Calibri"/>
                <w:lang w:val="en-GB"/>
              </w:rPr>
              <w:t xml:space="preserve"> </w:t>
            </w:r>
            <w:proofErr w:type="spellStart"/>
            <w:r w:rsidR="00D54866" w:rsidRPr="004E09E0">
              <w:rPr>
                <w:rFonts w:ascii="Calibri" w:hAnsi="Calibri" w:cs="Calibri"/>
                <w:lang w:val="en-GB"/>
              </w:rPr>
              <w:t>på</w:t>
            </w:r>
            <w:proofErr w:type="spellEnd"/>
            <w:r w:rsidR="00D54866" w:rsidRPr="004E09E0">
              <w:rPr>
                <w:rFonts w:ascii="Calibri" w:hAnsi="Calibri" w:cs="Calibri"/>
                <w:lang w:val="en-GB"/>
              </w:rPr>
              <w:t xml:space="preserve"> </w:t>
            </w:r>
            <w:proofErr w:type="spellStart"/>
            <w:r w:rsidR="00D54866" w:rsidRPr="004E09E0">
              <w:rPr>
                <w:rFonts w:ascii="Calibri" w:hAnsi="Calibri" w:cs="Calibri"/>
                <w:lang w:val="en-GB"/>
              </w:rPr>
              <w:t>bil</w:t>
            </w:r>
            <w:proofErr w:type="spellEnd"/>
            <w:r w:rsidR="00D54866" w:rsidRPr="004E09E0">
              <w:rPr>
                <w:rFonts w:ascii="Calibri" w:hAnsi="Calibri" w:cs="Calibri"/>
                <w:lang w:val="en-GB"/>
              </w:rPr>
              <w:t xml:space="preserve">, </w:t>
            </w:r>
            <w:proofErr w:type="spellStart"/>
            <w:r w:rsidR="00D54866" w:rsidRPr="004E09E0">
              <w:rPr>
                <w:rFonts w:ascii="Calibri" w:hAnsi="Calibri" w:cs="Calibri"/>
                <w:lang w:val="en-GB"/>
              </w:rPr>
              <w:t>bilmodel</w:t>
            </w:r>
            <w:proofErr w:type="spellEnd"/>
            <w:r w:rsidR="00D54866" w:rsidRPr="004E09E0">
              <w:rPr>
                <w:rFonts w:ascii="Calibri" w:hAnsi="Calibri" w:cs="Calibri"/>
                <w:lang w:val="en-GB"/>
              </w:rPr>
              <w:t xml:space="preserve">, registered </w:t>
            </w:r>
            <w:proofErr w:type="spellStart"/>
            <w:r w:rsidR="00D54866" w:rsidRPr="004E09E0">
              <w:rPr>
                <w:rFonts w:ascii="Calibri" w:hAnsi="Calibri" w:cs="Calibri"/>
                <w:lang w:val="en-GB"/>
              </w:rPr>
              <w:t>første</w:t>
            </w:r>
            <w:proofErr w:type="spellEnd"/>
            <w:r w:rsidR="00D54866" w:rsidRPr="004E09E0">
              <w:rPr>
                <w:rFonts w:ascii="Calibri" w:hAnsi="Calibri" w:cs="Calibri"/>
                <w:lang w:val="en-GB"/>
              </w:rPr>
              <w:t xml:space="preserve"> gang,</w:t>
            </w:r>
            <w:r w:rsidR="00D54866" w:rsidRPr="004E09E0">
              <w:rPr>
                <w:rFonts w:ascii="Calibri" w:hAnsi="Calibri" w:cs="Calibri"/>
              </w:rPr>
              <w:t xml:space="preserve"> </w:t>
            </w:r>
            <w:proofErr w:type="spellStart"/>
            <w:r w:rsidR="00D54866" w:rsidRPr="004E09E0">
              <w:rPr>
                <w:rFonts w:ascii="Calibri" w:hAnsi="Calibri" w:cs="Calibri"/>
                <w:lang w:val="en-GB"/>
              </w:rPr>
              <w:t>Modellvariant</w:t>
            </w:r>
            <w:proofErr w:type="spellEnd"/>
            <w:r w:rsidR="00D54866" w:rsidRPr="004E09E0">
              <w:rPr>
                <w:rFonts w:ascii="Calibri" w:hAnsi="Calibri" w:cs="Calibri"/>
                <w:lang w:val="en-GB"/>
              </w:rPr>
              <w:t xml:space="preserve"> and so on)</w:t>
            </w:r>
          </w:p>
          <w:p w14:paraId="215536CF" w14:textId="5D24631D" w:rsidR="00B90AAD" w:rsidRPr="004E09E0" w:rsidRDefault="00B90AAD" w:rsidP="0045408C">
            <w:pPr>
              <w:pStyle w:val="AxureTableNormalText"/>
              <w:snapToGrid w:val="0"/>
              <w:rPr>
                <w:rFonts w:ascii="Calibri" w:hAnsi="Calibri" w:cs="Calibri"/>
                <w:lang w:val="en-GB"/>
              </w:rPr>
            </w:pPr>
          </w:p>
          <w:p w14:paraId="022DAA37" w14:textId="3A9A0D25" w:rsidR="00DF0D31" w:rsidRPr="004E09E0" w:rsidRDefault="4B324C36" w:rsidP="3DC66343">
            <w:pPr>
              <w:pStyle w:val="AxureTableNormalText"/>
              <w:snapToGrid w:val="0"/>
              <w:rPr>
                <w:rFonts w:ascii="Calibri" w:hAnsi="Calibri" w:cs="Calibri"/>
                <w:b/>
                <w:bCs/>
                <w:color w:val="FF0000"/>
                <w:lang w:val="en-GB"/>
              </w:rPr>
            </w:pPr>
            <w:r w:rsidRPr="7F95132F">
              <w:rPr>
                <w:rFonts w:ascii="Calibri" w:hAnsi="Calibri" w:cs="Calibri"/>
                <w:b/>
                <w:bCs/>
                <w:color w:val="FF0000"/>
                <w:lang w:val="en-GB"/>
              </w:rPr>
              <w:t xml:space="preserve">OFV Key/ </w:t>
            </w:r>
            <w:proofErr w:type="gramStart"/>
            <w:r w:rsidRPr="7F95132F">
              <w:rPr>
                <w:rFonts w:ascii="Calibri" w:hAnsi="Calibri" w:cs="Calibri"/>
                <w:b/>
                <w:bCs/>
                <w:color w:val="FF0000"/>
                <w:lang w:val="en-GB"/>
              </w:rPr>
              <w:t>information  included</w:t>
            </w:r>
            <w:proofErr w:type="gramEnd"/>
            <w:r w:rsidRPr="7F95132F">
              <w:rPr>
                <w:rFonts w:ascii="Calibri" w:hAnsi="Calibri" w:cs="Calibri"/>
                <w:b/>
                <w:bCs/>
                <w:color w:val="FF0000"/>
                <w:lang w:val="en-GB"/>
              </w:rPr>
              <w:t xml:space="preserve"> in request with </w:t>
            </w:r>
            <w:r w:rsidR="5F87572F" w:rsidRPr="7F95132F">
              <w:rPr>
                <w:rFonts w:ascii="Calibri" w:hAnsi="Calibri" w:cs="Calibri"/>
                <w:b/>
                <w:bCs/>
                <w:color w:val="FF0000"/>
                <w:lang w:val="en-GB"/>
              </w:rPr>
              <w:t>registration number</w:t>
            </w:r>
            <w:r w:rsidRPr="7F95132F">
              <w:rPr>
                <w:rFonts w:ascii="Calibri" w:hAnsi="Calibri" w:cs="Calibri"/>
                <w:b/>
                <w:bCs/>
                <w:color w:val="FF0000"/>
                <w:lang w:val="en-GB"/>
              </w:rPr>
              <w:t xml:space="preserve"> search.</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CE7AD77" w14:textId="77777777" w:rsidR="00921E4D" w:rsidRPr="004E09E0" w:rsidRDefault="00921E4D" w:rsidP="00921E4D">
            <w:pPr>
              <w:pStyle w:val="AxureTableNormalText"/>
              <w:snapToGrid w:val="0"/>
              <w:rPr>
                <w:rFonts w:ascii="Calibri" w:hAnsi="Calibri" w:cs="Calibri"/>
                <w:lang w:val="nb-NO"/>
              </w:rPr>
            </w:pPr>
            <w:proofErr w:type="gramStart"/>
            <w:r w:rsidRPr="004E09E0">
              <w:rPr>
                <w:rFonts w:ascii="Calibri" w:hAnsi="Calibri" w:cs="Calibri"/>
                <w:lang w:val="nb-NO"/>
              </w:rPr>
              <w:t>Test( bokstaver</w:t>
            </w:r>
            <w:proofErr w:type="gramEnd"/>
            <w:r w:rsidRPr="004E09E0">
              <w:rPr>
                <w:rFonts w:ascii="Calibri" w:hAnsi="Calibri" w:cs="Calibri"/>
                <w:lang w:val="nb-NO"/>
              </w:rPr>
              <w:t xml:space="preserve"> og tall)</w:t>
            </w:r>
          </w:p>
          <w:p w14:paraId="4EF66B86" w14:textId="77777777" w:rsidR="008C45BD" w:rsidRPr="004E09E0" w:rsidRDefault="008C45BD" w:rsidP="00921E4D">
            <w:pPr>
              <w:pStyle w:val="AxureTableNormalText"/>
              <w:snapToGrid w:val="0"/>
              <w:rPr>
                <w:rFonts w:ascii="Calibri" w:hAnsi="Calibri" w:cs="Calibri"/>
                <w:lang w:val="nb-NO"/>
              </w:rPr>
            </w:pPr>
            <w:r w:rsidRPr="004E09E0">
              <w:rPr>
                <w:rFonts w:ascii="Calibri" w:hAnsi="Calibri" w:cs="Calibri"/>
                <w:lang w:val="nb-NO"/>
              </w:rPr>
              <w:t xml:space="preserve">Or </w:t>
            </w:r>
          </w:p>
          <w:p w14:paraId="5E87D47C" w14:textId="77777777" w:rsidR="008C45BD" w:rsidRPr="004E09E0" w:rsidRDefault="008C45BD" w:rsidP="00921E4D">
            <w:pPr>
              <w:pStyle w:val="AxureTableNormalText"/>
              <w:snapToGrid w:val="0"/>
              <w:rPr>
                <w:rFonts w:ascii="Calibri" w:hAnsi="Calibri" w:cs="Calibri"/>
                <w:lang w:val="nb-NO"/>
              </w:rPr>
            </w:pPr>
            <w:r w:rsidRPr="004E09E0">
              <w:rPr>
                <w:rFonts w:ascii="Calibri" w:hAnsi="Calibri" w:cs="Calibri"/>
                <w:lang w:val="nb-NO"/>
              </w:rPr>
              <w:t>Fortsett uten registreringsnummer</w:t>
            </w:r>
          </w:p>
        </w:tc>
      </w:tr>
      <w:tr w:rsidR="001D458C" w:rsidRPr="00925024" w14:paraId="017F9E33"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857F0BF" w14:textId="1B1C542C"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Bilmerke</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0BBC120" w14:textId="28D5EB09"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bil_merke_navn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DECDEA4" w14:textId="31A683F3"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The user </w:t>
            </w:r>
            <w:proofErr w:type="gramStart"/>
            <w:r w:rsidRPr="004E09E0">
              <w:rPr>
                <w:rFonts w:ascii="Calibri" w:hAnsi="Calibri" w:cs="Calibri"/>
                <w:lang w:val="en-GB"/>
              </w:rPr>
              <w:t>select</w:t>
            </w:r>
            <w:proofErr w:type="gramEnd"/>
            <w:r w:rsidRPr="004E09E0">
              <w:rPr>
                <w:rFonts w:ascii="Calibri" w:hAnsi="Calibri" w:cs="Calibri"/>
                <w:lang w:val="en-GB"/>
              </w:rPr>
              <w:t xml:space="preserve"> the car brand (for instance “Ford”) from a dropdown containing all brands in the OFV («</w:t>
            </w:r>
            <w:proofErr w:type="spellStart"/>
            <w:r w:rsidRPr="004E09E0">
              <w:rPr>
                <w:rFonts w:ascii="Calibri" w:hAnsi="Calibri" w:cs="Calibri"/>
                <w:lang w:val="en-GB"/>
              </w:rPr>
              <w:t>Opplysningsrådet</w:t>
            </w:r>
            <w:proofErr w:type="spellEnd"/>
            <w:r w:rsidRPr="004E09E0">
              <w:rPr>
                <w:rFonts w:ascii="Calibri" w:hAnsi="Calibri" w:cs="Calibri"/>
                <w:lang w:val="en-GB"/>
              </w:rPr>
              <w:t xml:space="preserve"> for </w:t>
            </w:r>
            <w:proofErr w:type="spellStart"/>
            <w:r w:rsidRPr="004E09E0">
              <w:rPr>
                <w:rFonts w:ascii="Calibri" w:hAnsi="Calibri" w:cs="Calibri"/>
                <w:lang w:val="en-GB"/>
              </w:rPr>
              <w:t>biltrafikken</w:t>
            </w:r>
            <w:proofErr w:type="spellEnd"/>
            <w:r w:rsidRPr="004E09E0">
              <w:rPr>
                <w:rFonts w:ascii="Calibri" w:hAnsi="Calibri" w:cs="Calibri"/>
                <w:lang w:val="en-GB"/>
              </w:rPr>
              <w:t>») data base. The data base starts in 1994.</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25F047" w14:textId="5C20C649"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nb-NO"/>
              </w:rPr>
              <w:t>Tekst. Verdi fra OFV databasen.</w:t>
            </w:r>
          </w:p>
        </w:tc>
      </w:tr>
      <w:tr w:rsidR="001D458C" w:rsidRPr="00925024" w14:paraId="731F868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36CA6D5" w14:textId="7063C38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Registrert</w:t>
            </w:r>
            <w:proofErr w:type="spellEnd"/>
            <w:r w:rsidRPr="004E09E0">
              <w:rPr>
                <w:rFonts w:ascii="Calibri" w:hAnsi="Calibri" w:cs="Calibri"/>
                <w:lang w:val="en-GB"/>
              </w:rPr>
              <w:t xml:space="preserve"> </w:t>
            </w:r>
            <w:proofErr w:type="spellStart"/>
            <w:r w:rsidRPr="004E09E0">
              <w:rPr>
                <w:rFonts w:ascii="Calibri" w:hAnsi="Calibri" w:cs="Calibri"/>
                <w:lang w:val="en-GB"/>
              </w:rPr>
              <w:t>første</w:t>
            </w:r>
            <w:proofErr w:type="spellEnd"/>
            <w:r w:rsidRPr="004E09E0">
              <w:rPr>
                <w:rFonts w:ascii="Calibri" w:hAnsi="Calibri" w:cs="Calibri"/>
                <w:lang w:val="en-GB"/>
              </w:rPr>
              <w:t xml:space="preserve"> gang</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A48F9AB" w14:textId="3E50BFD3"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bil_registreringsaar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C9EE91D" w14:textId="3ADBDAE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Year when the car was first registered (not necessarily the model year).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761EF21" w14:textId="1F69437B"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Årstall</w:t>
            </w:r>
            <w:proofErr w:type="spellEnd"/>
            <w:r w:rsidRPr="004E09E0">
              <w:rPr>
                <w:rFonts w:ascii="Calibri" w:hAnsi="Calibri" w:cs="Calibri"/>
                <w:lang w:val="en-GB"/>
              </w:rPr>
              <w:t xml:space="preserve">, 4 </w:t>
            </w:r>
            <w:proofErr w:type="spellStart"/>
            <w:r w:rsidRPr="004E09E0">
              <w:rPr>
                <w:rFonts w:ascii="Calibri" w:hAnsi="Calibri" w:cs="Calibri"/>
                <w:lang w:val="en-GB"/>
              </w:rPr>
              <w:t>siffer</w:t>
            </w:r>
            <w:proofErr w:type="spellEnd"/>
            <w:r w:rsidRPr="004E09E0">
              <w:rPr>
                <w:rFonts w:ascii="Calibri" w:hAnsi="Calibri" w:cs="Calibri"/>
                <w:lang w:val="en-GB"/>
              </w:rPr>
              <w:t>.</w:t>
            </w:r>
          </w:p>
        </w:tc>
      </w:tr>
      <w:tr w:rsidR="001D458C" w:rsidRPr="00925024" w14:paraId="0ED679A8"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89A210" w14:textId="73EA30B1"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Bilmodell</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1B2796" w14:textId="7A5AEFC2"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bil_modell_navn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ACA9548" w14:textId="0DACD041" w:rsidR="001D458C" w:rsidRPr="004E09E0" w:rsidRDefault="001D458C" w:rsidP="001D458C">
            <w:pPr>
              <w:pStyle w:val="AxureTableNormalText"/>
              <w:snapToGrid w:val="0"/>
              <w:rPr>
                <w:rFonts w:ascii="Calibri" w:hAnsi="Calibri" w:cs="Calibri"/>
                <w:lang w:val="en-GB"/>
              </w:rPr>
            </w:pPr>
            <w:r w:rsidRPr="2DD543E7">
              <w:rPr>
                <w:rFonts w:ascii="Calibri" w:hAnsi="Calibri" w:cs="Calibri"/>
                <w:lang w:val="en-GB"/>
              </w:rPr>
              <w:t>Car model (for instance “Mondeo”) in OFV’s database.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CDEBA8" w14:textId="3FC31180" w:rsidR="001D458C" w:rsidRPr="004E09E0" w:rsidRDefault="68177538" w:rsidP="001D458C">
            <w:pPr>
              <w:pStyle w:val="AxureTableNormalText"/>
              <w:snapToGrid w:val="0"/>
              <w:rPr>
                <w:rFonts w:ascii="Calibri" w:hAnsi="Calibri" w:cs="Calibri"/>
                <w:lang w:val="nb-NO"/>
              </w:rPr>
            </w:pPr>
            <w:r w:rsidRPr="7F95132F">
              <w:rPr>
                <w:rFonts w:ascii="Calibri" w:hAnsi="Calibri" w:cs="Calibri"/>
                <w:lang w:val="nb-NO"/>
              </w:rPr>
              <w:t>Tek</w:t>
            </w:r>
            <w:r w:rsidR="05C006C6" w:rsidRPr="7F95132F">
              <w:rPr>
                <w:rFonts w:ascii="Calibri" w:hAnsi="Calibri" w:cs="Calibri"/>
                <w:lang w:val="nb-NO"/>
              </w:rPr>
              <w:t>s</w:t>
            </w:r>
            <w:r w:rsidRPr="7F95132F">
              <w:rPr>
                <w:rFonts w:ascii="Calibri" w:hAnsi="Calibri" w:cs="Calibri"/>
                <w:lang w:val="nb-NO"/>
              </w:rPr>
              <w:t>t. Verdi fra OFV databasen</w:t>
            </w:r>
          </w:p>
        </w:tc>
      </w:tr>
      <w:tr w:rsidR="001D458C" w:rsidRPr="00925024" w14:paraId="3E738E12"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4FDF20" w14:textId="636C77E5"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Modellvariant</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82F96C8" w14:textId="5340886C"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bil_modell_variant_navn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4B84D6C" w14:textId="6DBE7737"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Car variant (for example ”1,6 Executive”).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D7F0F1C" w14:textId="3EF06CF8" w:rsidR="001D458C" w:rsidRPr="004E09E0" w:rsidRDefault="001D458C" w:rsidP="001D458C">
            <w:pPr>
              <w:pStyle w:val="AxureTableNormalText"/>
              <w:snapToGrid w:val="0"/>
              <w:rPr>
                <w:rFonts w:ascii="Calibri" w:hAnsi="Calibri" w:cs="Calibri"/>
                <w:lang w:val="nb-NO"/>
              </w:rPr>
            </w:pPr>
            <w:r w:rsidRPr="004E09E0">
              <w:rPr>
                <w:rFonts w:ascii="Calibri" w:hAnsi="Calibri" w:cs="Calibri"/>
                <w:lang w:val="nb-NO"/>
              </w:rPr>
              <w:t>Tekst. Verdi fra OFV databasen.</w:t>
            </w:r>
          </w:p>
        </w:tc>
      </w:tr>
      <w:tr w:rsidR="001D458C" w:rsidRPr="00925024" w14:paraId="43577D36"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701AC2" w14:textId="7C0BB4F2"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lastRenderedPageBreak/>
              <w:t xml:space="preserve">\ </w:t>
            </w:r>
            <w:proofErr w:type="spellStart"/>
            <w:r w:rsidRPr="004E09E0">
              <w:rPr>
                <w:rFonts w:ascii="Calibri" w:hAnsi="Calibri" w:cs="Calibri"/>
                <w:lang w:val="en-GB"/>
              </w:rPr>
              <w:t>Modellår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6BF5F11" w14:textId="6829A006"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bil_modellar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ECE69D" w14:textId="77777777" w:rsidR="001D458C" w:rsidRPr="004E09E0" w:rsidRDefault="001D458C" w:rsidP="001D458C">
            <w:pPr>
              <w:pStyle w:val="AxureTableNormalText"/>
              <w:snapToGrid w:val="0"/>
              <w:rPr>
                <w:rFonts w:ascii="Calibri" w:hAnsi="Calibri" w:cs="Calibri"/>
                <w:lang w:val="en-GB"/>
              </w:rPr>
            </w:pPr>
            <w:r w:rsidRPr="004E09E0">
              <w:rPr>
                <w:rFonts w:ascii="Calibri" w:hAnsi="Calibri" w:cs="Calibri"/>
                <w:lang w:val="en-GB"/>
              </w:rPr>
              <w:t xml:space="preserve">The car model year </w:t>
            </w:r>
          </w:p>
          <w:p w14:paraId="5E57E61B" w14:textId="77777777" w:rsidR="001D458C" w:rsidRPr="004E09E0" w:rsidRDefault="4759FF4A" w:rsidP="50B7DD1F">
            <w:pPr>
              <w:pStyle w:val="AxureTableNormalText"/>
              <w:snapToGrid w:val="0"/>
              <w:rPr>
                <w:rFonts w:ascii="Calibri" w:hAnsi="Calibri" w:cs="Calibri"/>
                <w:lang w:val="en-GB"/>
              </w:rPr>
            </w:pPr>
            <w:r w:rsidRPr="50B7DD1F">
              <w:rPr>
                <w:rFonts w:ascii="Calibri" w:hAnsi="Calibri" w:cs="Calibri"/>
                <w:lang w:val="en-GB"/>
              </w:rPr>
              <w:t xml:space="preserve">This has to have the same restrictions as when the car was first </w:t>
            </w:r>
            <w:proofErr w:type="gramStart"/>
            <w:r w:rsidRPr="50B7DD1F">
              <w:rPr>
                <w:rFonts w:ascii="Calibri" w:hAnsi="Calibri" w:cs="Calibri"/>
                <w:lang w:val="en-GB"/>
              </w:rPr>
              <w:t>registered(</w:t>
            </w:r>
            <w:proofErr w:type="gramEnd"/>
            <w:r w:rsidRPr="50B7DD1F">
              <w:rPr>
                <w:rFonts w:ascii="Calibri" w:hAnsi="Calibri" w:cs="Calibri"/>
                <w:lang w:val="en-GB"/>
              </w:rPr>
              <w:t>the parameter above). From 1993-</w:t>
            </w:r>
            <w:proofErr w:type="gramStart"/>
            <w:r w:rsidRPr="50B7DD1F">
              <w:rPr>
                <w:rFonts w:ascii="Calibri" w:hAnsi="Calibri" w:cs="Calibri"/>
                <w:lang w:val="en-GB"/>
              </w:rPr>
              <w:t>2019( the</w:t>
            </w:r>
            <w:proofErr w:type="gramEnd"/>
            <w:r w:rsidRPr="50B7DD1F">
              <w:rPr>
                <w:rFonts w:ascii="Calibri" w:hAnsi="Calibri" w:cs="Calibri"/>
                <w:lang w:val="en-GB"/>
              </w:rPr>
              <w:t xml:space="preserve"> year we are today). </w:t>
            </w:r>
          </w:p>
          <w:p w14:paraId="6D23882D" w14:textId="77777777" w:rsidR="001D458C" w:rsidRPr="004E09E0" w:rsidRDefault="001D458C" w:rsidP="50B7DD1F">
            <w:pPr>
              <w:pStyle w:val="AxureTableNormalText"/>
              <w:snapToGrid w:val="0"/>
              <w:rPr>
                <w:rFonts w:ascii="Calibri" w:hAnsi="Calibri" w:cs="Calibri"/>
                <w:lang w:val="en-GB"/>
              </w:rPr>
            </w:pPr>
          </w:p>
          <w:p w14:paraId="16AED9CF" w14:textId="644740B9" w:rsidR="001D458C" w:rsidRPr="004E09E0" w:rsidRDefault="001D458C" w:rsidP="50B7DD1F">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CE68A61" w14:textId="4BB80566" w:rsidR="001D458C" w:rsidRPr="004E09E0" w:rsidRDefault="001D458C" w:rsidP="001D458C">
            <w:pPr>
              <w:pStyle w:val="AxureTableNormalText"/>
              <w:snapToGrid w:val="0"/>
              <w:rPr>
                <w:rFonts w:ascii="Calibri" w:hAnsi="Calibri" w:cs="Calibri"/>
                <w:lang w:val="nb-NO"/>
              </w:rPr>
            </w:pPr>
            <w:proofErr w:type="spellStart"/>
            <w:r w:rsidRPr="004E09E0">
              <w:rPr>
                <w:rFonts w:ascii="Calibri" w:hAnsi="Calibri" w:cs="Calibri"/>
                <w:lang w:val="en-GB"/>
              </w:rPr>
              <w:t>Årstall</w:t>
            </w:r>
            <w:proofErr w:type="spellEnd"/>
            <w:r w:rsidRPr="004E09E0">
              <w:rPr>
                <w:rFonts w:ascii="Calibri" w:hAnsi="Calibri" w:cs="Calibri"/>
                <w:lang w:val="en-GB"/>
              </w:rPr>
              <w:t xml:space="preserve">, 4 </w:t>
            </w:r>
            <w:proofErr w:type="spellStart"/>
            <w:r w:rsidRPr="004E09E0">
              <w:rPr>
                <w:rFonts w:ascii="Calibri" w:hAnsi="Calibri" w:cs="Calibri"/>
                <w:lang w:val="en-GB"/>
              </w:rPr>
              <w:t>siffer</w:t>
            </w:r>
            <w:proofErr w:type="spellEnd"/>
            <w:r w:rsidRPr="004E09E0">
              <w:rPr>
                <w:rFonts w:ascii="Calibri" w:hAnsi="Calibri" w:cs="Calibri"/>
                <w:lang w:val="en-GB"/>
              </w:rPr>
              <w:t>.</w:t>
            </w:r>
          </w:p>
        </w:tc>
      </w:tr>
      <w:tr w:rsidR="00461F33" w:rsidRPr="00925024" w14:paraId="4C96316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0C36758" w14:textId="266AA88F"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OFV-</w:t>
            </w:r>
            <w:proofErr w:type="spellStart"/>
            <w:r w:rsidRPr="004E09E0">
              <w:rPr>
                <w:rFonts w:ascii="Calibri" w:hAnsi="Calibri" w:cs="Calibri"/>
                <w:lang w:val="en-GB"/>
              </w:rPr>
              <w:t>koder</w:t>
            </w:r>
            <w:proofErr w:type="spellEnd"/>
            <w:r w:rsidRPr="004E09E0">
              <w:rPr>
                <w:rFonts w:ascii="Calibri" w:hAnsi="Calibri" w:cs="Calibri"/>
                <w:lang w:val="en-GB"/>
              </w:rPr>
              <w:t xml:space="preserve"> (</w:t>
            </w:r>
            <w:proofErr w:type="spellStart"/>
            <w:r w:rsidRPr="004E09E0">
              <w:rPr>
                <w:rFonts w:ascii="Calibri" w:hAnsi="Calibri" w:cs="Calibri"/>
                <w:lang w:val="en-GB"/>
              </w:rPr>
              <w:t>skjult</w:t>
            </w:r>
            <w:proofErr w:type="spellEnd"/>
            <w:r w:rsidRPr="004E09E0">
              <w:rPr>
                <w:rFonts w:ascii="Calibri" w:hAnsi="Calibri" w:cs="Calibri"/>
                <w:lang w:val="en-GB"/>
              </w:rPr>
              <w:t>)</w:t>
            </w:r>
            <w:r w:rsidRPr="004E09E0">
              <w:rPr>
                <w:rFonts w:ascii="Calibri" w:hAnsi="Calibri" w:cs="Calibri"/>
                <w:lang w:val="en-GB" w:eastAsia="nb-NO"/>
              </w:rPr>
              <w:t xml:space="preserve"> </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36076FA" w14:textId="64D14333"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bil_bil</w:t>
            </w:r>
            <w:ins w:id="3" w:author="Jānis Saldābols" w:date="2019-02-18T12:26:00Z">
              <w:r w:rsidRPr="004E09E0">
                <w:rPr>
                  <w:rFonts w:ascii="Calibri" w:hAnsi="Calibri" w:cs="Calibri"/>
                  <w:lang w:val="en-GB"/>
                </w:rPr>
                <w:t>_</w:t>
              </w:r>
            </w:ins>
            <w:r w:rsidRPr="004E09E0">
              <w:rPr>
                <w:rFonts w:ascii="Calibri" w:hAnsi="Calibri" w:cs="Calibri"/>
                <w:lang w:val="en-GB"/>
              </w:rPr>
              <w:t>type</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0BDFC8" w14:textId="77777777" w:rsidR="00461F33" w:rsidRPr="004E09E0" w:rsidRDefault="00461F33" w:rsidP="00461F33">
            <w:pPr>
              <w:rPr>
                <w:rFonts w:cs="Calibri"/>
                <w:sz w:val="16"/>
                <w:szCs w:val="16"/>
                <w:lang w:val="en-GB"/>
              </w:rPr>
            </w:pPr>
            <w:r w:rsidRPr="004E09E0">
              <w:rPr>
                <w:rFonts w:cs="Calibri"/>
                <w:sz w:val="16"/>
                <w:szCs w:val="16"/>
                <w:lang w:val="en-GB"/>
              </w:rPr>
              <w:t xml:space="preserve">Unique identification number from OFV. The number contains brand, model </w:t>
            </w:r>
            <w:proofErr w:type="spellStart"/>
            <w:r w:rsidRPr="004E09E0">
              <w:rPr>
                <w:rFonts w:cs="Calibri"/>
                <w:sz w:val="16"/>
                <w:szCs w:val="16"/>
                <w:lang w:val="en-GB"/>
              </w:rPr>
              <w:t>yeard</w:t>
            </w:r>
            <w:proofErr w:type="spellEnd"/>
            <w:r w:rsidRPr="004E09E0">
              <w:rPr>
                <w:rFonts w:cs="Calibri"/>
                <w:sz w:val="16"/>
                <w:szCs w:val="16"/>
                <w:lang w:val="en-GB"/>
              </w:rPr>
              <w:t xml:space="preserve">, model, variant and revision.  </w:t>
            </w:r>
          </w:p>
          <w:p w14:paraId="2194D6D9" w14:textId="77777777" w:rsidR="00461F33" w:rsidRPr="004E09E0" w:rsidRDefault="00461F33" w:rsidP="00461F33">
            <w:pPr>
              <w:rPr>
                <w:rFonts w:cs="Calibri"/>
                <w:sz w:val="16"/>
                <w:szCs w:val="16"/>
                <w:lang w:val="en-GB" w:eastAsia="nb-NO"/>
              </w:rPr>
            </w:pPr>
          </w:p>
          <w:p w14:paraId="6602F87B" w14:textId="3BD7F49C" w:rsidR="00461F33" w:rsidRPr="004E09E0" w:rsidRDefault="7C9B3BF5" w:rsidP="00461F33">
            <w:pPr>
              <w:rPr>
                <w:rFonts w:cs="Calibri"/>
                <w:sz w:val="16"/>
                <w:szCs w:val="16"/>
                <w:lang w:val="en-GB"/>
              </w:rPr>
            </w:pPr>
            <w:r w:rsidRPr="7F95132F">
              <w:rPr>
                <w:rFonts w:cs="Calibri"/>
                <w:sz w:val="16"/>
                <w:szCs w:val="16"/>
                <w:lang w:val="en-GB"/>
              </w:rPr>
              <w:t xml:space="preserve">For </w:t>
            </w:r>
            <w:proofErr w:type="gramStart"/>
            <w:r w:rsidR="420A77B6" w:rsidRPr="7F95132F">
              <w:rPr>
                <w:rFonts w:cs="Calibri"/>
                <w:sz w:val="16"/>
                <w:szCs w:val="16"/>
                <w:lang w:val="en-GB"/>
              </w:rPr>
              <w:t>example</w:t>
            </w:r>
            <w:proofErr w:type="gramEnd"/>
            <w:r w:rsidRPr="7F95132F">
              <w:rPr>
                <w:rFonts w:cs="Calibri"/>
                <w:sz w:val="16"/>
                <w:szCs w:val="16"/>
                <w:lang w:val="en-GB"/>
              </w:rPr>
              <w:t xml:space="preserve"> a Audi A2 1.2 TDI has </w:t>
            </w:r>
            <w:proofErr w:type="spellStart"/>
            <w:r w:rsidRPr="7F95132F">
              <w:rPr>
                <w:rFonts w:cs="Calibri"/>
                <w:sz w:val="16"/>
                <w:szCs w:val="16"/>
                <w:lang w:val="en-GB"/>
              </w:rPr>
              <w:t>bilType</w:t>
            </w:r>
            <w:proofErr w:type="spellEnd"/>
            <w:r w:rsidRPr="7F95132F">
              <w:rPr>
                <w:rFonts w:cs="Calibri"/>
                <w:sz w:val="16"/>
                <w:szCs w:val="16"/>
                <w:lang w:val="en-GB"/>
              </w:rPr>
              <w:t>:</w:t>
            </w:r>
          </w:p>
          <w:p w14:paraId="1B0362A0" w14:textId="77777777" w:rsidR="00461F33" w:rsidRPr="004E09E0" w:rsidRDefault="00461F33" w:rsidP="00461F33">
            <w:pPr>
              <w:rPr>
                <w:rFonts w:cs="Calibri"/>
                <w:sz w:val="16"/>
                <w:szCs w:val="16"/>
                <w:lang w:val="en-GB"/>
              </w:rPr>
            </w:pPr>
            <w:r w:rsidRPr="004E09E0">
              <w:rPr>
                <w:rFonts w:cs="Calibri"/>
                <w:sz w:val="16"/>
                <w:szCs w:val="16"/>
                <w:lang w:val="en-GB"/>
              </w:rPr>
              <w:t xml:space="preserve"> </w:t>
            </w:r>
          </w:p>
          <w:p w14:paraId="6BEB42BA" w14:textId="77777777" w:rsidR="00461F33" w:rsidRPr="004E09E0" w:rsidRDefault="00461F33" w:rsidP="00461F33">
            <w:pPr>
              <w:rPr>
                <w:rFonts w:cs="Calibri"/>
                <w:sz w:val="16"/>
                <w:szCs w:val="16"/>
              </w:rPr>
            </w:pPr>
            <w:r w:rsidRPr="004E09E0">
              <w:rPr>
                <w:rFonts w:cs="Calibri"/>
                <w:sz w:val="16"/>
                <w:szCs w:val="16"/>
              </w:rPr>
              <w:t>bilmerke=1230</w:t>
            </w:r>
          </w:p>
          <w:p w14:paraId="3B6BD906" w14:textId="77777777" w:rsidR="00461F33" w:rsidRPr="004E09E0" w:rsidRDefault="00461F33" w:rsidP="00461F33">
            <w:pPr>
              <w:rPr>
                <w:rFonts w:cs="Calibri"/>
                <w:sz w:val="16"/>
                <w:szCs w:val="16"/>
              </w:rPr>
            </w:pPr>
            <w:proofErr w:type="spellStart"/>
            <w:r w:rsidRPr="004E09E0">
              <w:rPr>
                <w:rFonts w:cs="Calibri"/>
                <w:sz w:val="16"/>
                <w:szCs w:val="16"/>
              </w:rPr>
              <w:t>modellaar</w:t>
            </w:r>
            <w:proofErr w:type="spellEnd"/>
            <w:r w:rsidRPr="004E09E0">
              <w:rPr>
                <w:rFonts w:cs="Calibri"/>
                <w:sz w:val="16"/>
                <w:szCs w:val="16"/>
              </w:rPr>
              <w:t>=2004</w:t>
            </w:r>
          </w:p>
          <w:p w14:paraId="337193F9" w14:textId="77777777" w:rsidR="00461F33" w:rsidRPr="004E09E0" w:rsidRDefault="00461F33" w:rsidP="00461F33">
            <w:pPr>
              <w:rPr>
                <w:rFonts w:cs="Calibri"/>
                <w:sz w:val="16"/>
                <w:szCs w:val="16"/>
              </w:rPr>
            </w:pPr>
            <w:r w:rsidRPr="004E09E0">
              <w:rPr>
                <w:rFonts w:cs="Calibri"/>
                <w:sz w:val="16"/>
                <w:szCs w:val="16"/>
              </w:rPr>
              <w:t>modell=12</w:t>
            </w:r>
            <w:r w:rsidRPr="004E09E0">
              <w:rPr>
                <w:rFonts w:cs="Calibri"/>
                <w:sz w:val="16"/>
                <w:szCs w:val="16"/>
              </w:rPr>
              <w:br/>
              <w:t>variant=18209</w:t>
            </w:r>
            <w:r w:rsidRPr="004E09E0">
              <w:rPr>
                <w:rFonts w:cs="Calibri"/>
                <w:sz w:val="16"/>
                <w:szCs w:val="16"/>
              </w:rPr>
              <w:br/>
              <w:t>revisjon=0</w:t>
            </w:r>
          </w:p>
          <w:p w14:paraId="56C1571F" w14:textId="77777777" w:rsidR="00461F33" w:rsidRPr="004E09E0" w:rsidRDefault="00461F33" w:rsidP="00461F33">
            <w:pPr>
              <w:pStyle w:val="AxureTableNormalText"/>
              <w:snapToGrid w:val="0"/>
              <w:rPr>
                <w:rFonts w:ascii="Calibri" w:hAnsi="Calibri" w:cs="Calibri"/>
                <w:lang w:val="nb-NO"/>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238154E" w14:textId="2746744D"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nb-NO"/>
              </w:rPr>
              <w:t xml:space="preserve">Kompleks datatype som inneholder heltallene bilmerke, </w:t>
            </w:r>
            <w:proofErr w:type="spellStart"/>
            <w:r w:rsidRPr="004E09E0">
              <w:rPr>
                <w:rFonts w:ascii="Calibri" w:hAnsi="Calibri" w:cs="Calibri"/>
                <w:lang w:val="nb-NO"/>
              </w:rPr>
              <w:t>modellaar</w:t>
            </w:r>
            <w:proofErr w:type="spellEnd"/>
            <w:r w:rsidRPr="004E09E0">
              <w:rPr>
                <w:rFonts w:ascii="Calibri" w:hAnsi="Calibri" w:cs="Calibri"/>
                <w:lang w:val="nb-NO"/>
              </w:rPr>
              <w:t>, modell, variant og revisjon.</w:t>
            </w:r>
          </w:p>
        </w:tc>
      </w:tr>
      <w:tr w:rsidR="00461F33" w:rsidRPr="00925024" w14:paraId="48418A1D"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5CC3EE" w14:textId="54E87454"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Motorstyrke</w:t>
            </w:r>
            <w:proofErr w:type="spellEnd"/>
            <w:r w:rsidRPr="004E09E0">
              <w:rPr>
                <w:rFonts w:ascii="Calibri" w:hAnsi="Calibri" w:cs="Calibri"/>
                <w:lang w:val="en-GB"/>
              </w:rPr>
              <w:t xml:space="preserve">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2D56664" w14:textId="74C3A9DB"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4" w:author="Jānis Saldābols" w:date="2019-02-18T12:26:00Z">
              <w:r w:rsidRPr="004E09E0">
                <w:rPr>
                  <w:rFonts w:ascii="Calibri" w:hAnsi="Calibri" w:cs="Calibri"/>
                  <w:lang w:val="en-GB"/>
                </w:rPr>
                <w:t>_</w:t>
              </w:r>
            </w:ins>
            <w:r w:rsidRPr="004E09E0">
              <w:rPr>
                <w:rFonts w:ascii="Calibri" w:hAnsi="Calibri" w:cs="Calibri"/>
                <w:lang w:val="en-GB"/>
              </w:rPr>
              <w:t>bil_kw</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158339E"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 xml:space="preserve">For example 51 (engine effect = </w:t>
            </w:r>
            <w:proofErr w:type="gramStart"/>
            <w:r w:rsidRPr="004E09E0">
              <w:rPr>
                <w:rFonts w:ascii="Calibri" w:hAnsi="Calibri" w:cs="Calibri"/>
                <w:lang w:val="en-GB"/>
              </w:rPr>
              <w:t>51  kw</w:t>
            </w:r>
            <w:proofErr w:type="gramEnd"/>
            <w:r w:rsidRPr="004E09E0">
              <w:rPr>
                <w:rFonts w:ascii="Calibri" w:hAnsi="Calibri" w:cs="Calibri"/>
                <w:lang w:val="en-GB"/>
              </w:rPr>
              <w:t>)</w:t>
            </w:r>
          </w:p>
          <w:p w14:paraId="3FC5D781"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E94D27" w14:textId="7FC0EE04"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02653FD2"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1BC01EF" w14:textId="27780372"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Motorvolum</w:t>
            </w:r>
            <w:proofErr w:type="spellEnd"/>
            <w:r w:rsidRPr="004E09E0">
              <w:rPr>
                <w:rFonts w:ascii="Calibri" w:hAnsi="Calibri" w:cs="Calibri"/>
                <w:lang w:val="en-GB"/>
              </w:rPr>
              <w:t xml:space="preserve">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4A2D7A2" w14:textId="4228E6C9"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5" w:author="Jānis Saldābols" w:date="2019-02-18T12:26:00Z">
              <w:r w:rsidRPr="004E09E0">
                <w:rPr>
                  <w:rFonts w:ascii="Calibri" w:hAnsi="Calibri" w:cs="Calibri"/>
                  <w:lang w:val="en-GB"/>
                </w:rPr>
                <w:t>_</w:t>
              </w:r>
            </w:ins>
            <w:r w:rsidRPr="004E09E0">
              <w:rPr>
                <w:rFonts w:ascii="Calibri" w:hAnsi="Calibri" w:cs="Calibri"/>
                <w:lang w:val="en-GB"/>
              </w:rPr>
              <w:t>bil_cc</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2A739A" w14:textId="7E10745B" w:rsidR="00461F33" w:rsidRPr="004E09E0" w:rsidRDefault="7C9B3BF5" w:rsidP="7F95132F">
            <w:pPr>
              <w:pStyle w:val="AxureTableNormalText"/>
              <w:snapToGrid w:val="0"/>
              <w:rPr>
                <w:rFonts w:ascii="Calibri" w:hAnsi="Calibri" w:cs="Calibri"/>
                <w:b/>
                <w:bCs/>
                <w:color w:val="00B050"/>
                <w:lang w:val="en-GB"/>
              </w:rPr>
            </w:pPr>
            <w:r w:rsidRPr="7F95132F">
              <w:rPr>
                <w:rFonts w:ascii="Calibri" w:hAnsi="Calibri" w:cs="Calibri"/>
                <w:lang w:val="en-GB"/>
              </w:rPr>
              <w:t xml:space="preserve">For </w:t>
            </w:r>
            <w:proofErr w:type="gramStart"/>
            <w:r w:rsidRPr="7F95132F">
              <w:rPr>
                <w:rFonts w:ascii="Calibri" w:hAnsi="Calibri" w:cs="Calibri"/>
                <w:lang w:val="en-GB"/>
              </w:rPr>
              <w:t>example</w:t>
            </w:r>
            <w:proofErr w:type="gramEnd"/>
            <w:r w:rsidRPr="7F95132F">
              <w:rPr>
                <w:rFonts w:ascii="Calibri" w:hAnsi="Calibri" w:cs="Calibri"/>
                <w:lang w:val="en-GB"/>
              </w:rPr>
              <w:t xml:space="preserve"> 1027 (engine volume = 1027 cubic </w:t>
            </w:r>
            <w:r w:rsidR="17512A16" w:rsidRPr="7F95132F">
              <w:rPr>
                <w:rFonts w:ascii="Calibri" w:hAnsi="Calibri" w:cs="Calibri"/>
                <w:lang w:val="en-GB"/>
              </w:rPr>
              <w:t>centimetre</w:t>
            </w:r>
            <w:r w:rsidRPr="7F95132F">
              <w:rPr>
                <w:rFonts w:ascii="Calibri" w:hAnsi="Calibri" w:cs="Calibri"/>
                <w:lang w:val="en-GB"/>
              </w:rPr>
              <w:t>)</w:t>
            </w:r>
          </w:p>
          <w:p w14:paraId="26374954"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204EF83" w14:textId="15A1B8D5"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66F09CB8"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77031BD" w14:textId="783C8DB4"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Antall</w:t>
            </w:r>
            <w:proofErr w:type="spellEnd"/>
            <w:r w:rsidRPr="004E09E0">
              <w:rPr>
                <w:rFonts w:ascii="Calibri" w:hAnsi="Calibri" w:cs="Calibri"/>
                <w:lang w:val="en-GB"/>
              </w:rPr>
              <w:t xml:space="preserve"> </w:t>
            </w:r>
            <w:proofErr w:type="spellStart"/>
            <w:r w:rsidRPr="004E09E0">
              <w:rPr>
                <w:rFonts w:ascii="Calibri" w:hAnsi="Calibri" w:cs="Calibri"/>
                <w:lang w:val="en-GB"/>
              </w:rPr>
              <w:t>drivhjul</w:t>
            </w:r>
            <w:proofErr w:type="spellEnd"/>
            <w:r w:rsidRPr="004E09E0">
              <w:rPr>
                <w:rFonts w:ascii="Calibri" w:hAnsi="Calibri" w:cs="Calibri"/>
                <w:lang w:val="en-GB"/>
              </w:rPr>
              <w:t xml:space="preserve"> (hidden)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30FA19" w14:textId="461539C9"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bil_bil_4wd</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756B68D"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 xml:space="preserve">For example “no” (two wheel </w:t>
            </w:r>
            <w:proofErr w:type="gramStart"/>
            <w:r w:rsidRPr="004E09E0">
              <w:rPr>
                <w:rFonts w:ascii="Calibri" w:hAnsi="Calibri" w:cs="Calibri"/>
                <w:lang w:val="en-GB"/>
              </w:rPr>
              <w:t>drive )</w:t>
            </w:r>
            <w:proofErr w:type="gramEnd"/>
          </w:p>
          <w:p w14:paraId="0FF77424"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32F4180" w14:textId="14A61398"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boolean</w:t>
            </w:r>
            <w:proofErr w:type="spellEnd"/>
          </w:p>
        </w:tc>
      </w:tr>
      <w:tr w:rsidR="00461F33" w:rsidRPr="00925024" w14:paraId="1B2026D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5C2DC4E" w14:textId="424A75ED"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Antall</w:t>
            </w:r>
            <w:proofErr w:type="spellEnd"/>
            <w:r w:rsidRPr="004E09E0">
              <w:rPr>
                <w:rFonts w:ascii="Calibri" w:hAnsi="Calibri" w:cs="Calibri"/>
                <w:lang w:val="en-GB"/>
              </w:rPr>
              <w:t xml:space="preserve"> </w:t>
            </w:r>
            <w:proofErr w:type="spellStart"/>
            <w:proofErr w:type="gramStart"/>
            <w:r w:rsidRPr="004E09E0">
              <w:rPr>
                <w:rFonts w:ascii="Calibri" w:hAnsi="Calibri" w:cs="Calibri"/>
                <w:lang w:val="en-GB"/>
              </w:rPr>
              <w:t>dører</w:t>
            </w:r>
            <w:proofErr w:type="spellEnd"/>
            <w:r w:rsidRPr="004E09E0">
              <w:rPr>
                <w:rFonts w:ascii="Calibri" w:hAnsi="Calibri" w:cs="Calibri"/>
                <w:lang w:val="en-GB"/>
              </w:rPr>
              <w:t xml:space="preserve">  (</w:t>
            </w:r>
            <w:proofErr w:type="gramEnd"/>
            <w:r w:rsidRPr="004E09E0">
              <w:rPr>
                <w:rFonts w:ascii="Calibri" w:hAnsi="Calibri" w:cs="Calibri"/>
                <w:lang w:val="en-GB"/>
              </w:rPr>
              <w:t>hidden)</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F8A8BFB" w14:textId="3D9AD86B"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6" w:author="Jānis Saldābols" w:date="2019-02-18T12:26:00Z">
              <w:r w:rsidRPr="004E09E0">
                <w:rPr>
                  <w:rFonts w:ascii="Calibri" w:hAnsi="Calibri" w:cs="Calibri"/>
                  <w:lang w:val="en-GB"/>
                </w:rPr>
                <w:t>_</w:t>
              </w:r>
            </w:ins>
            <w:r w:rsidRPr="004E09E0">
              <w:rPr>
                <w:rFonts w:ascii="Calibri" w:hAnsi="Calibri" w:cs="Calibri"/>
                <w:lang w:val="en-GB"/>
              </w:rPr>
              <w:t>bil_dorer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86D5A1C"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 xml:space="preserve">For </w:t>
            </w:r>
            <w:proofErr w:type="gramStart"/>
            <w:r w:rsidRPr="004E09E0">
              <w:rPr>
                <w:rFonts w:ascii="Calibri" w:hAnsi="Calibri" w:cs="Calibri"/>
                <w:lang w:val="en-GB"/>
              </w:rPr>
              <w:t>example</w:t>
            </w:r>
            <w:proofErr w:type="gramEnd"/>
            <w:r w:rsidRPr="004E09E0">
              <w:rPr>
                <w:rFonts w:ascii="Calibri" w:hAnsi="Calibri" w:cs="Calibri"/>
                <w:lang w:val="en-GB"/>
              </w:rPr>
              <w:t xml:space="preserve"> 5 (five doors)</w:t>
            </w:r>
          </w:p>
          <w:p w14:paraId="7128F3D9"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B1FB99A" w14:textId="1626CAD4"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79035061"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6DDA1C8" w14:textId="693FD4CB"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Drivstoff</w:t>
            </w:r>
            <w:proofErr w:type="spellEnd"/>
            <w:r w:rsidRPr="004E09E0">
              <w:rPr>
                <w:rFonts w:ascii="Calibri" w:hAnsi="Calibri" w:cs="Calibri"/>
                <w:lang w:val="en-GB"/>
              </w:rPr>
              <w:t xml:space="preserve"> (</w:t>
            </w:r>
            <w:proofErr w:type="spellStart"/>
            <w:r w:rsidRPr="004E09E0">
              <w:rPr>
                <w:rFonts w:ascii="Calibri" w:hAnsi="Calibri" w:cs="Calibri"/>
                <w:lang w:val="en-GB"/>
              </w:rPr>
              <w:t>skjult</w:t>
            </w:r>
            <w:proofErr w:type="spellEnd"/>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F9419FE" w14:textId="50D36F46"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7" w:author="Jānis Saldābols" w:date="2019-02-18T12:26:00Z">
              <w:r w:rsidRPr="004E09E0">
                <w:rPr>
                  <w:rFonts w:ascii="Calibri" w:hAnsi="Calibri" w:cs="Calibri"/>
                  <w:lang w:val="en-GB"/>
                </w:rPr>
                <w:t>_</w:t>
              </w:r>
            </w:ins>
            <w:r w:rsidRPr="004E09E0">
              <w:rPr>
                <w:rFonts w:ascii="Calibri" w:hAnsi="Calibri" w:cs="Calibri"/>
                <w:lang w:val="en-GB"/>
              </w:rPr>
              <w:t>bil_drivstoff</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A60B01D"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Fuel:</w:t>
            </w:r>
          </w:p>
          <w:p w14:paraId="4A5120A7"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For </w:t>
            </w:r>
            <w:proofErr w:type="gramStart"/>
            <w:r w:rsidRPr="004E09E0">
              <w:rPr>
                <w:rFonts w:ascii="Calibri" w:hAnsi="Calibri" w:cs="Calibri"/>
                <w:lang w:val="en-GB"/>
              </w:rPr>
              <w:t>example</w:t>
            </w:r>
            <w:proofErr w:type="gramEnd"/>
            <w:r w:rsidRPr="004E09E0">
              <w:rPr>
                <w:rFonts w:ascii="Calibri" w:hAnsi="Calibri" w:cs="Calibri"/>
                <w:lang w:val="en-GB"/>
              </w:rPr>
              <w:t xml:space="preserve"> 2 (electricity)</w:t>
            </w:r>
          </w:p>
          <w:p w14:paraId="255E7186"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Petrol= 0</w:t>
            </w:r>
          </w:p>
          <w:p w14:paraId="3335E6C4"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Diesel = 1</w:t>
            </w:r>
          </w:p>
          <w:p w14:paraId="35E2B2D0"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Electrical= 2</w:t>
            </w:r>
          </w:p>
          <w:p w14:paraId="6FB62925"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A5564A8" w14:textId="54F2A596"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61F33" w:rsidRPr="00925024" w14:paraId="7276A2E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D70E2F6" w14:textId="7BC7450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Girtype</w:t>
            </w:r>
            <w:proofErr w:type="spellEnd"/>
            <w:r w:rsidRPr="004E09E0">
              <w:rPr>
                <w:rFonts w:ascii="Calibri" w:hAnsi="Calibri" w:cs="Calibri"/>
                <w:lang w:val="en-GB"/>
              </w:rPr>
              <w:t xml:space="preserve"> (</w:t>
            </w:r>
            <w:proofErr w:type="spellStart"/>
            <w:r w:rsidRPr="004E09E0">
              <w:rPr>
                <w:rFonts w:ascii="Calibri" w:hAnsi="Calibri" w:cs="Calibri"/>
                <w:lang w:val="en-GB"/>
              </w:rPr>
              <w:t>skjult</w:t>
            </w:r>
            <w:proofErr w:type="spellEnd"/>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EBFB123" w14:textId="26B02012" w:rsidR="00461F33" w:rsidRPr="004E09E0" w:rsidRDefault="00461F33" w:rsidP="00461F33">
            <w:pPr>
              <w:pStyle w:val="AxureTableNormalText"/>
              <w:snapToGrid w:val="0"/>
              <w:rPr>
                <w:rFonts w:ascii="Calibri" w:hAnsi="Calibri" w:cs="Calibri"/>
                <w:lang w:val="nb-NO"/>
              </w:rPr>
            </w:pPr>
            <w:proofErr w:type="spellStart"/>
            <w:r w:rsidRPr="004E09E0">
              <w:rPr>
                <w:rFonts w:ascii="Calibri" w:hAnsi="Calibri" w:cs="Calibri"/>
                <w:lang w:val="en-GB"/>
              </w:rPr>
              <w:t>bil</w:t>
            </w:r>
            <w:ins w:id="8" w:author="Jānis Saldābols" w:date="2019-02-18T12:26:00Z">
              <w:r w:rsidRPr="004E09E0">
                <w:rPr>
                  <w:rFonts w:ascii="Calibri" w:hAnsi="Calibri" w:cs="Calibri"/>
                  <w:lang w:val="en-GB"/>
                </w:rPr>
                <w:t>_</w:t>
              </w:r>
            </w:ins>
            <w:r w:rsidRPr="004E09E0">
              <w:rPr>
                <w:rFonts w:ascii="Calibri" w:hAnsi="Calibri" w:cs="Calibri"/>
                <w:lang w:val="en-GB"/>
              </w:rPr>
              <w:t>bil_gir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DCB1633"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Gear type:</w:t>
            </w:r>
          </w:p>
          <w:p w14:paraId="031F7D32"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 xml:space="preserve">For </w:t>
            </w:r>
            <w:proofErr w:type="gramStart"/>
            <w:r w:rsidRPr="004E09E0">
              <w:rPr>
                <w:rFonts w:ascii="Calibri" w:hAnsi="Calibri" w:cs="Calibri"/>
                <w:lang w:val="en-GB"/>
              </w:rPr>
              <w:t>example</w:t>
            </w:r>
            <w:proofErr w:type="gramEnd"/>
            <w:r w:rsidRPr="004E09E0">
              <w:rPr>
                <w:rFonts w:ascii="Calibri" w:hAnsi="Calibri" w:cs="Calibri"/>
                <w:lang w:val="en-GB"/>
              </w:rPr>
              <w:t xml:space="preserve"> 0 (manual)</w:t>
            </w:r>
          </w:p>
          <w:p w14:paraId="6A129265"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Manual = 0</w:t>
            </w:r>
          </w:p>
          <w:p w14:paraId="6587257A" w14:textId="77777777" w:rsidR="00461F33" w:rsidRPr="004E09E0" w:rsidRDefault="00461F33" w:rsidP="00461F33">
            <w:pPr>
              <w:pStyle w:val="AxureTableNormalText"/>
              <w:snapToGrid w:val="0"/>
              <w:rPr>
                <w:rFonts w:ascii="Calibri" w:hAnsi="Calibri" w:cs="Calibri"/>
                <w:lang w:val="en-GB"/>
              </w:rPr>
            </w:pPr>
            <w:r w:rsidRPr="004E09E0">
              <w:rPr>
                <w:rFonts w:ascii="Calibri" w:hAnsi="Calibri" w:cs="Calibri"/>
                <w:lang w:val="en-GB"/>
              </w:rPr>
              <w:t>Automatic = 1</w:t>
            </w:r>
          </w:p>
          <w:p w14:paraId="0CB5A2AC" w14:textId="77777777" w:rsidR="00461F33" w:rsidRPr="004E09E0" w:rsidRDefault="00461F33" w:rsidP="00461F33">
            <w:pPr>
              <w:pStyle w:val="AxureTableNormalText"/>
              <w:snapToGrid w:val="0"/>
              <w:rPr>
                <w:rFonts w:ascii="Calibri" w:hAnsi="Calibri" w:cs="Calibri"/>
                <w:b/>
                <w:color w:val="00B050"/>
                <w:lang w:val="en-GB"/>
              </w:rPr>
            </w:pPr>
            <w:r w:rsidRPr="004E09E0">
              <w:rPr>
                <w:rFonts w:ascii="Calibri" w:hAnsi="Calibri" w:cs="Calibri"/>
                <w:lang w:val="en-GB"/>
              </w:rPr>
              <w:t>Other = 2</w:t>
            </w:r>
          </w:p>
          <w:p w14:paraId="7AFB6746" w14:textId="77777777" w:rsidR="00461F33" w:rsidRPr="004E09E0" w:rsidRDefault="00461F33" w:rsidP="00461F33">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9B5E749" w14:textId="2F2E62CC" w:rsidR="00461F33" w:rsidRPr="004E09E0" w:rsidRDefault="00461F33" w:rsidP="00461F33">
            <w:pPr>
              <w:pStyle w:val="AxureTableNormalText"/>
              <w:snapToGrid w:val="0"/>
              <w:rPr>
                <w:rFonts w:ascii="Calibri" w:hAnsi="Calibri" w:cs="Calibri"/>
                <w:lang w:val="nb-NO"/>
              </w:rPr>
            </w:pPr>
            <w:r w:rsidRPr="004E09E0">
              <w:rPr>
                <w:rFonts w:ascii="Calibri" w:hAnsi="Calibri" w:cs="Calibri"/>
                <w:lang w:val="en-GB"/>
              </w:rPr>
              <w:t>integer</w:t>
            </w:r>
          </w:p>
        </w:tc>
      </w:tr>
      <w:tr w:rsidR="00480DDE" w:rsidRPr="00925024" w14:paraId="7F4072C5"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0BAE003" w14:textId="6111DC41"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Tyverialarm</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C308BF5" w14:textId="053B906B"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bil_tyverialarm</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D76310A" w14:textId="59201470"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xml:space="preserve">Whether the car has a theft alarm (removing the FG approval, does not exist anymore).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EBCF609" w14:textId="77777777" w:rsidR="00480DDE" w:rsidRPr="004E09E0" w:rsidRDefault="00480DDE" w:rsidP="00480DDE">
            <w:pPr>
              <w:pStyle w:val="AxureTableNormalText"/>
              <w:rPr>
                <w:rFonts w:ascii="Calibri" w:hAnsi="Calibri" w:cs="Calibri"/>
                <w:lang w:val="en-GB"/>
              </w:rPr>
            </w:pPr>
            <w:proofErr w:type="spellStart"/>
            <w:r w:rsidRPr="004E09E0">
              <w:rPr>
                <w:rFonts w:ascii="Calibri" w:hAnsi="Calibri" w:cs="Calibri"/>
                <w:lang w:val="en-GB"/>
              </w:rPr>
              <w:t>Ja</w:t>
            </w:r>
            <w:proofErr w:type="spellEnd"/>
          </w:p>
          <w:p w14:paraId="5A4409FF" w14:textId="72379FF1"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Nei</w:t>
            </w:r>
            <w:proofErr w:type="spellEnd"/>
          </w:p>
        </w:tc>
      </w:tr>
      <w:tr w:rsidR="00480DDE" w:rsidRPr="00925024" w14:paraId="04CB9310"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192F93" w14:textId="6455E266"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Gjenfinningssytem</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42D4ED" w14:textId="4DDB3E8B"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bil_gjenfinning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8EF3641" w14:textId="6EFB2C04"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FG-approved Stolen Vehicle Recovery System? (FG is the Norwegian insurance companies’ common certification body)</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4D48745" w14:textId="77777777" w:rsidR="00480DDE" w:rsidRPr="004E09E0" w:rsidRDefault="00480DDE" w:rsidP="00480DDE">
            <w:pPr>
              <w:pStyle w:val="AxureTableNormalText"/>
              <w:rPr>
                <w:rFonts w:ascii="Calibri" w:hAnsi="Calibri" w:cs="Calibri"/>
                <w:lang w:val="en-GB"/>
              </w:rPr>
            </w:pPr>
            <w:proofErr w:type="spellStart"/>
            <w:r w:rsidRPr="004E09E0">
              <w:rPr>
                <w:rFonts w:ascii="Calibri" w:hAnsi="Calibri" w:cs="Calibri"/>
                <w:lang w:val="en-GB"/>
              </w:rPr>
              <w:t>Ja</w:t>
            </w:r>
            <w:proofErr w:type="spellEnd"/>
          </w:p>
          <w:p w14:paraId="6C013142" w14:textId="5856389C"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Nei</w:t>
            </w:r>
            <w:proofErr w:type="spellEnd"/>
          </w:p>
        </w:tc>
      </w:tr>
      <w:tr w:rsidR="00480DDE" w:rsidRPr="00925024" w14:paraId="2FE2203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D8EEAA" w14:textId="364FF499"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nb-NO"/>
              </w:rPr>
              <w:t xml:space="preserve">\ Er bilen leaset? </w:t>
            </w:r>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B48E5EB" w14:textId="0554FE5C" w:rsidR="00480DDE" w:rsidRPr="004E09E0" w:rsidRDefault="00480DDE" w:rsidP="00480DDE">
            <w:pPr>
              <w:pStyle w:val="AxureTableNormalText"/>
              <w:snapToGrid w:val="0"/>
              <w:rPr>
                <w:rFonts w:ascii="Calibri" w:hAnsi="Calibri" w:cs="Calibri"/>
                <w:lang w:val="nb-NO"/>
              </w:rPr>
            </w:pPr>
            <w:r w:rsidRPr="004E09E0">
              <w:rPr>
                <w:rFonts w:ascii="Calibri" w:hAnsi="Calibri" w:cs="Calibri"/>
                <w:b/>
                <w:strike/>
                <w:color w:val="FF0000"/>
                <w:lang w:val="nb-NO"/>
              </w:rPr>
              <w:br/>
            </w:r>
            <w:proofErr w:type="spellStart"/>
            <w:r w:rsidRPr="004E09E0">
              <w:rPr>
                <w:rFonts w:ascii="Calibri" w:hAnsi="Calibri" w:cs="Calibri"/>
                <w:lang w:val="nb-NO"/>
              </w:rPr>
              <w:t>bil_leasing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096909" w14:textId="7B68EDAA" w:rsidR="00480DDE" w:rsidRPr="004E09E0" w:rsidRDefault="00480DDE" w:rsidP="00480DDE">
            <w:pPr>
              <w:pStyle w:val="AxureTableNormalText"/>
              <w:snapToGrid w:val="0"/>
              <w:rPr>
                <w:rFonts w:ascii="Calibri" w:hAnsi="Calibri" w:cs="Calibri"/>
                <w:lang w:val="en-GB"/>
              </w:rPr>
            </w:pPr>
            <w:r w:rsidRPr="004E09E0">
              <w:rPr>
                <w:rFonts w:ascii="Calibri" w:hAnsi="Calibri" w:cs="Calibri"/>
                <w:lang w:val="en-GB"/>
              </w:rPr>
              <w:t>(checkbox) whether the car is leased (only private leasing – company cars are not encompasses by the calculator).</w:t>
            </w:r>
          </w:p>
          <w:p w14:paraId="16A9535F" w14:textId="1E4BDAC3" w:rsidR="00480DDE" w:rsidRPr="004E09E0" w:rsidRDefault="00480DDE" w:rsidP="00480DDE">
            <w:pPr>
              <w:pStyle w:val="AxureTableNormalText"/>
              <w:snapToGrid w:val="0"/>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75EA954" w14:textId="77777777" w:rsidR="00480DDE" w:rsidRPr="004E09E0" w:rsidRDefault="00480DDE" w:rsidP="00480DDE">
            <w:pPr>
              <w:pStyle w:val="AxureTableNormalText"/>
              <w:snapToGrid w:val="0"/>
              <w:rPr>
                <w:rFonts w:ascii="Calibri" w:hAnsi="Calibri" w:cs="Calibri"/>
                <w:lang w:val="en-GB"/>
              </w:rPr>
            </w:pPr>
            <w:proofErr w:type="spellStart"/>
            <w:r w:rsidRPr="004E09E0">
              <w:rPr>
                <w:rFonts w:ascii="Calibri" w:hAnsi="Calibri" w:cs="Calibri"/>
                <w:lang w:val="en-GB"/>
              </w:rPr>
              <w:t>Ja</w:t>
            </w:r>
            <w:proofErr w:type="spellEnd"/>
          </w:p>
          <w:p w14:paraId="78F025AC" w14:textId="3592E145" w:rsidR="00480DDE" w:rsidRPr="004E09E0" w:rsidRDefault="00480DDE" w:rsidP="00480DDE">
            <w:pPr>
              <w:pStyle w:val="AxureTableNormalText"/>
              <w:snapToGrid w:val="0"/>
              <w:rPr>
                <w:rFonts w:ascii="Calibri" w:hAnsi="Calibri" w:cs="Calibri"/>
                <w:lang w:val="nb-NO"/>
              </w:rPr>
            </w:pPr>
            <w:proofErr w:type="spellStart"/>
            <w:r w:rsidRPr="004E09E0">
              <w:rPr>
                <w:rFonts w:ascii="Calibri" w:hAnsi="Calibri" w:cs="Calibri"/>
                <w:lang w:val="en-GB"/>
              </w:rPr>
              <w:t>Nei</w:t>
            </w:r>
            <w:proofErr w:type="spellEnd"/>
          </w:p>
        </w:tc>
      </w:tr>
      <w:tr w:rsidR="004B28EF" w:rsidRPr="00925024" w14:paraId="667975A8" w14:textId="77777777" w:rsidTr="7F95132F">
        <w:trPr>
          <w:cantSplit/>
          <w:trHeight w:val="1233"/>
        </w:trPr>
        <w:tc>
          <w:tcPr>
            <w:tcW w:w="1911" w:type="dxa"/>
            <w:tcBorders>
              <w:top w:val="single" w:sz="4" w:space="0" w:color="auto"/>
              <w:left w:val="single" w:sz="4" w:space="0" w:color="auto"/>
              <w:bottom w:val="single" w:sz="4" w:space="0" w:color="auto"/>
              <w:right w:val="single" w:sz="4" w:space="0" w:color="auto"/>
            </w:tcBorders>
            <w:shd w:val="clear" w:color="auto" w:fill="auto"/>
          </w:tcPr>
          <w:p w14:paraId="17E7EEC9" w14:textId="47D9F661"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lastRenderedPageBreak/>
              <w:t xml:space="preserve">\ </w:t>
            </w:r>
            <w:proofErr w:type="spellStart"/>
            <w:r w:rsidRPr="004E09E0">
              <w:rPr>
                <w:rFonts w:ascii="Calibri" w:hAnsi="Calibri" w:cs="Calibri"/>
                <w:lang w:val="en-GB"/>
              </w:rPr>
              <w:t>Første</w:t>
            </w:r>
            <w:proofErr w:type="spellEnd"/>
            <w:r w:rsidRPr="004E09E0">
              <w:rPr>
                <w:rFonts w:ascii="Calibri" w:hAnsi="Calibri" w:cs="Calibri"/>
                <w:lang w:val="en-GB"/>
              </w:rPr>
              <w:t xml:space="preserve"> </w:t>
            </w:r>
            <w:proofErr w:type="spellStart"/>
            <w:r w:rsidRPr="004E09E0">
              <w:rPr>
                <w:rFonts w:ascii="Calibri" w:hAnsi="Calibri" w:cs="Calibri"/>
                <w:lang w:val="en-GB"/>
              </w:rPr>
              <w:t>bil</w:t>
            </w:r>
            <w:proofErr w:type="spellEnd"/>
          </w:p>
        </w:tc>
        <w:tc>
          <w:tcPr>
            <w:tcW w:w="1946" w:type="dxa"/>
            <w:tcBorders>
              <w:top w:val="single" w:sz="4" w:space="0" w:color="auto"/>
              <w:left w:val="single" w:sz="4" w:space="0" w:color="auto"/>
              <w:bottom w:val="single" w:sz="4" w:space="0" w:color="auto"/>
              <w:right w:val="single" w:sz="4" w:space="0" w:color="auto"/>
            </w:tcBorders>
            <w:shd w:val="clear" w:color="auto" w:fill="auto"/>
          </w:tcPr>
          <w:p w14:paraId="37C062F2" w14:textId="0FCDB8FD"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nb-NO"/>
              </w:rPr>
              <w:t>bil_forste_bil</w:t>
            </w:r>
            <w:proofErr w:type="spellEnd"/>
          </w:p>
        </w:tc>
        <w:tc>
          <w:tcPr>
            <w:tcW w:w="3782" w:type="dxa"/>
            <w:tcBorders>
              <w:top w:val="single" w:sz="4" w:space="0" w:color="auto"/>
              <w:left w:val="single" w:sz="4" w:space="0" w:color="auto"/>
              <w:bottom w:val="single" w:sz="4" w:space="0" w:color="auto"/>
              <w:right w:val="single" w:sz="4" w:space="0" w:color="auto"/>
            </w:tcBorders>
            <w:shd w:val="clear" w:color="auto" w:fill="auto"/>
          </w:tcPr>
          <w:p w14:paraId="046890AD" w14:textId="4AAF6451" w:rsidR="00C22E9E"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Is this the first car you </w:t>
            </w:r>
            <w:proofErr w:type="gramStart"/>
            <w:r w:rsidRPr="7F95132F">
              <w:rPr>
                <w:rFonts w:ascii="Calibri" w:hAnsi="Calibri" w:cs="Calibri"/>
                <w:lang w:val="en-GB"/>
              </w:rPr>
              <w:t>own(</w:t>
            </w:r>
            <w:proofErr w:type="gramEnd"/>
            <w:r w:rsidRPr="7F95132F">
              <w:rPr>
                <w:rFonts w:ascii="Calibri" w:hAnsi="Calibri" w:cs="Calibri"/>
                <w:lang w:val="en-GB"/>
              </w:rPr>
              <w:t xml:space="preserve">or </w:t>
            </w:r>
            <w:proofErr w:type="spellStart"/>
            <w:r w:rsidRPr="7F95132F">
              <w:rPr>
                <w:rFonts w:ascii="Calibri" w:hAnsi="Calibri" w:cs="Calibri"/>
                <w:lang w:val="en-GB"/>
              </w:rPr>
              <w:t>frist</w:t>
            </w:r>
            <w:proofErr w:type="spellEnd"/>
            <w:r w:rsidRPr="7F95132F">
              <w:rPr>
                <w:rFonts w:ascii="Calibri" w:hAnsi="Calibri" w:cs="Calibri"/>
                <w:lang w:val="en-GB"/>
              </w:rPr>
              <w:t xml:space="preserve"> car you have </w:t>
            </w:r>
            <w:r w:rsidR="6943F565" w:rsidRPr="7F95132F">
              <w:rPr>
                <w:rFonts w:ascii="Calibri" w:hAnsi="Calibri" w:cs="Calibri"/>
                <w:lang w:val="en-GB"/>
              </w:rPr>
              <w:t>bonus</w:t>
            </w:r>
            <w:r w:rsidRPr="7F95132F">
              <w:rPr>
                <w:rFonts w:ascii="Calibri" w:hAnsi="Calibri" w:cs="Calibri"/>
                <w:lang w:val="en-GB"/>
              </w:rPr>
              <w:t xml:space="preserve"> on). </w:t>
            </w:r>
          </w:p>
          <w:p w14:paraId="45A85EAD" w14:textId="77777777" w:rsidR="00C22E9E" w:rsidRPr="004E09E0" w:rsidRDefault="00C22E9E" w:rsidP="004B28EF">
            <w:pPr>
              <w:pStyle w:val="AxureTableNormalText"/>
              <w:snapToGrid w:val="0"/>
              <w:rPr>
                <w:rFonts w:ascii="Calibri" w:hAnsi="Calibri" w:cs="Calibri"/>
                <w:lang w:val="en-GB"/>
              </w:rPr>
            </w:pPr>
          </w:p>
          <w:p w14:paraId="12243D63" w14:textId="5F418B30" w:rsidR="004B28EF" w:rsidRPr="004E09E0" w:rsidRDefault="17FFF555" w:rsidP="004B28EF">
            <w:pPr>
              <w:pStyle w:val="AxureTableNormalText"/>
              <w:snapToGrid w:val="0"/>
              <w:rPr>
                <w:rFonts w:ascii="Calibri" w:hAnsi="Calibri" w:cs="Calibri"/>
                <w:lang w:val="en-GB"/>
              </w:rPr>
            </w:pPr>
            <w:proofErr w:type="gramStart"/>
            <w:r w:rsidRPr="7F95132F">
              <w:rPr>
                <w:rFonts w:ascii="Calibri" w:hAnsi="Calibri" w:cs="Calibri"/>
                <w:lang w:val="en-GB"/>
              </w:rPr>
              <w:t>Mandatory</w:t>
            </w:r>
            <w:proofErr w:type="gramEnd"/>
            <w:r w:rsidRPr="7F95132F">
              <w:rPr>
                <w:rFonts w:ascii="Calibri" w:hAnsi="Calibri" w:cs="Calibri"/>
                <w:lang w:val="en-GB"/>
              </w:rPr>
              <w:t xml:space="preserve"> have to be asked </w:t>
            </w:r>
            <w:r w:rsidR="738CA90E" w:rsidRPr="7F95132F">
              <w:rPr>
                <w:rFonts w:ascii="Calibri" w:hAnsi="Calibri" w:cs="Calibri"/>
                <w:lang w:val="en-GB"/>
              </w:rPr>
              <w:t>first</w:t>
            </w:r>
            <w:r w:rsidRPr="7F95132F">
              <w:rPr>
                <w:rFonts w:ascii="Calibri" w:hAnsi="Calibri" w:cs="Calibri"/>
                <w:lang w:val="en-GB"/>
              </w:rPr>
              <w:t>. If yes “</w:t>
            </w:r>
            <w:proofErr w:type="spellStart"/>
            <w:r w:rsidRPr="7F95132F">
              <w:rPr>
                <w:rFonts w:ascii="Calibri" w:hAnsi="Calibri" w:cs="Calibri"/>
                <w:lang w:val="en-GB"/>
              </w:rPr>
              <w:t>bonussats</w:t>
            </w:r>
            <w:proofErr w:type="spellEnd"/>
            <w:r w:rsidRPr="7F95132F">
              <w:rPr>
                <w:rFonts w:ascii="Calibri" w:hAnsi="Calibri" w:cs="Calibri"/>
                <w:lang w:val="en-GB"/>
              </w:rPr>
              <w:t xml:space="preserve">” will not be necessary. </w:t>
            </w:r>
          </w:p>
          <w:p w14:paraId="6AA0B427" w14:textId="77777777" w:rsidR="004B28EF" w:rsidRPr="004E09E0" w:rsidRDefault="004B28EF" w:rsidP="004B28EF">
            <w:pPr>
              <w:pStyle w:val="AxureTableNormalText"/>
              <w:snapToGrid w:val="0"/>
              <w:rPr>
                <w:rFonts w:ascii="Calibri" w:hAnsi="Calibri" w:cs="Calibri"/>
                <w:lang w:val="en-GB"/>
              </w:rPr>
            </w:pPr>
          </w:p>
        </w:tc>
        <w:tc>
          <w:tcPr>
            <w:tcW w:w="1676" w:type="dxa"/>
            <w:tcBorders>
              <w:top w:val="single" w:sz="4" w:space="0" w:color="auto"/>
              <w:left w:val="single" w:sz="4" w:space="0" w:color="auto"/>
              <w:bottom w:val="single" w:sz="4" w:space="0" w:color="auto"/>
              <w:right w:val="single" w:sz="4" w:space="0" w:color="auto"/>
            </w:tcBorders>
            <w:shd w:val="clear" w:color="auto" w:fill="auto"/>
          </w:tcPr>
          <w:p w14:paraId="1353CB18" w14:textId="77777777" w:rsidR="004B28EF" w:rsidRPr="004E09E0" w:rsidRDefault="004B28EF" w:rsidP="004B28EF">
            <w:pPr>
              <w:pStyle w:val="AxureTableNormalText"/>
              <w:rPr>
                <w:rFonts w:ascii="Calibri" w:hAnsi="Calibri" w:cs="Calibri"/>
                <w:lang w:val="en-GB"/>
              </w:rPr>
            </w:pPr>
            <w:proofErr w:type="spellStart"/>
            <w:r w:rsidRPr="004E09E0">
              <w:rPr>
                <w:rFonts w:ascii="Calibri" w:hAnsi="Calibri" w:cs="Calibri"/>
                <w:lang w:val="en-GB"/>
              </w:rPr>
              <w:t>Ja</w:t>
            </w:r>
            <w:proofErr w:type="spellEnd"/>
          </w:p>
          <w:p w14:paraId="322C3EFE" w14:textId="10A3202D"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Nei</w:t>
            </w:r>
            <w:proofErr w:type="spellEnd"/>
          </w:p>
        </w:tc>
      </w:tr>
      <w:tr w:rsidR="004B28EF" w:rsidRPr="00925024" w14:paraId="52AF129A"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tcPr>
          <w:p w14:paraId="2A2127B2" w14:textId="30D5A24D" w:rsidR="004B28EF" w:rsidRPr="004E09E0" w:rsidRDefault="004B28EF" w:rsidP="004B28EF">
            <w:pPr>
              <w:pStyle w:val="AxureTableNormalText"/>
              <w:snapToGrid w:val="0"/>
              <w:rPr>
                <w:rFonts w:ascii="Calibri" w:hAnsi="Calibri" w:cs="Calibri"/>
                <w:color w:val="00B050"/>
                <w:lang w:val="en-GB"/>
              </w:rPr>
            </w:pPr>
            <w:r w:rsidRPr="004E09E0">
              <w:rPr>
                <w:rFonts w:ascii="Calibri" w:hAnsi="Calibri" w:cs="Calibri"/>
                <w:lang w:val="en-GB"/>
              </w:rPr>
              <w:t xml:space="preserve">\ </w:t>
            </w:r>
            <w:proofErr w:type="spellStart"/>
            <w:r w:rsidRPr="004E09E0">
              <w:rPr>
                <w:rFonts w:ascii="Calibri" w:hAnsi="Calibri" w:cs="Calibri"/>
                <w:lang w:val="en-GB"/>
              </w:rPr>
              <w:t>Bonussats</w:t>
            </w:r>
            <w:proofErr w:type="spellEnd"/>
            <w:r w:rsidRPr="004E09E0">
              <w:rPr>
                <w:rFonts w:ascii="Calibri" w:hAnsi="Calibri" w:cs="Calibri"/>
                <w:lang w:val="en-GB"/>
              </w:rPr>
              <w:t>?</w:t>
            </w:r>
          </w:p>
        </w:tc>
        <w:tc>
          <w:tcPr>
            <w:tcW w:w="1946" w:type="dxa"/>
            <w:tcBorders>
              <w:top w:val="single" w:sz="4" w:space="0" w:color="000000" w:themeColor="text1"/>
              <w:left w:val="single" w:sz="4" w:space="0" w:color="000000" w:themeColor="text1"/>
              <w:bottom w:val="single" w:sz="4" w:space="0" w:color="000000" w:themeColor="text1"/>
              <w:right w:val="nil"/>
            </w:tcBorders>
          </w:tcPr>
          <w:p w14:paraId="54FCA058" w14:textId="26729021" w:rsidR="004B28EF" w:rsidRPr="004E09E0" w:rsidRDefault="004B28EF" w:rsidP="004B28EF">
            <w:pPr>
              <w:pStyle w:val="AxureTableNormalText"/>
              <w:snapToGrid w:val="0"/>
              <w:rPr>
                <w:rFonts w:ascii="Calibri" w:hAnsi="Calibri" w:cs="Calibri"/>
                <w:lang w:val="nb-NO"/>
              </w:rPr>
            </w:pPr>
            <w:proofErr w:type="spellStart"/>
            <w:r w:rsidRPr="004E09E0">
              <w:rPr>
                <w:rFonts w:ascii="Calibri" w:hAnsi="Calibri" w:cs="Calibri"/>
                <w:lang w:val="nb-NO"/>
              </w:rPr>
              <w:t>bil_bonus_prosent</w:t>
            </w:r>
            <w:proofErr w:type="spellEnd"/>
          </w:p>
          <w:p w14:paraId="7AA03126" w14:textId="77777777" w:rsidR="004B28EF" w:rsidRPr="004E09E0" w:rsidRDefault="004B28EF" w:rsidP="004B28EF">
            <w:pPr>
              <w:pStyle w:val="AxureTableNormalText"/>
              <w:snapToGrid w:val="0"/>
              <w:rPr>
                <w:rFonts w:ascii="Calibri" w:hAnsi="Calibri" w:cs="Calibri"/>
                <w:lang w:val="nb-NO"/>
              </w:rPr>
            </w:pPr>
            <w:proofErr w:type="spellStart"/>
            <w:r w:rsidRPr="004E09E0">
              <w:rPr>
                <w:rFonts w:ascii="Calibri" w:hAnsi="Calibri" w:cs="Calibri"/>
                <w:lang w:val="nb-NO"/>
              </w:rPr>
              <w:t>bil_bonus_varighet</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6E8A6F3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The percentage of earned </w:t>
            </w:r>
            <w:proofErr w:type="gramStart"/>
            <w:r w:rsidRPr="004E09E0">
              <w:rPr>
                <w:rFonts w:ascii="Calibri" w:hAnsi="Calibri" w:cs="Calibri"/>
                <w:lang w:val="en-GB"/>
              </w:rPr>
              <w:t>bonus</w:t>
            </w:r>
            <w:proofErr w:type="gramEnd"/>
          </w:p>
          <w:p w14:paraId="4FD8BCAF"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The time the user has upheld this </w:t>
            </w:r>
            <w:proofErr w:type="gramStart"/>
            <w:r w:rsidRPr="004E09E0">
              <w:rPr>
                <w:rFonts w:ascii="Calibri" w:hAnsi="Calibri" w:cs="Calibri"/>
                <w:lang w:val="en-GB"/>
              </w:rPr>
              <w:t>bonus</w:t>
            </w:r>
            <w:proofErr w:type="gramEnd"/>
          </w:p>
          <w:p w14:paraId="48CB7897" w14:textId="77777777" w:rsidR="004B28EF" w:rsidRPr="004E09E0" w:rsidRDefault="004B28EF" w:rsidP="004B28EF">
            <w:pPr>
              <w:pStyle w:val="AxureTableNormalText"/>
              <w:snapToGrid w:val="0"/>
              <w:rPr>
                <w:rFonts w:ascii="Calibri" w:hAnsi="Calibri" w:cs="Calibri"/>
                <w:lang w:val="en-GB"/>
              </w:rPr>
            </w:pPr>
          </w:p>
          <w:p w14:paraId="40DE0BBA" w14:textId="0B038D12"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(“Bonus” must not be confused with the habitual English language use of the word in insurance lingo. In Norway, it reflects the number of years the driver has driven without insurance </w:t>
            </w:r>
            <w:r w:rsidR="62CB7E5D" w:rsidRPr="7F95132F">
              <w:rPr>
                <w:rFonts w:ascii="Calibri" w:hAnsi="Calibri" w:cs="Calibri"/>
                <w:lang w:val="en-GB"/>
              </w:rPr>
              <w:t>pay-outs</w:t>
            </w:r>
            <w:r w:rsidRPr="7F95132F">
              <w:rPr>
                <w:rFonts w:ascii="Calibri" w:hAnsi="Calibri" w:cs="Calibri"/>
                <w:lang w:val="en-GB"/>
              </w:rPr>
              <w:t>. A high bonus will entitle you to rebate. Normally, you reach 75% bonus within five years.)</w:t>
            </w:r>
          </w:p>
          <w:p w14:paraId="7102FABA" w14:textId="77777777" w:rsidR="004B28EF" w:rsidRPr="004E09E0" w:rsidRDefault="004B28EF" w:rsidP="004B28EF">
            <w:pPr>
              <w:pStyle w:val="AxureTableNormalText"/>
              <w:rPr>
                <w:rFonts w:ascii="Calibri" w:hAnsi="Calibri" w:cs="Calibri"/>
                <w:lang w:val="en-GB"/>
              </w:rPr>
            </w:pPr>
          </w:p>
          <w:p w14:paraId="1A59AF61"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66FF2B4" w14:textId="77777777" w:rsidR="004B28EF" w:rsidRPr="004E09E0" w:rsidRDefault="004B28EF" w:rsidP="004B28EF">
            <w:pPr>
              <w:pStyle w:val="AxureTableNormalText"/>
              <w:rPr>
                <w:rFonts w:ascii="Calibri" w:hAnsi="Calibri" w:cs="Calibri"/>
                <w:lang w:val="en-GB"/>
              </w:rPr>
            </w:pPr>
          </w:p>
          <w:p w14:paraId="5C56574F" w14:textId="1B214478" w:rsidR="004B28EF" w:rsidRPr="004E09E0" w:rsidRDefault="17FFF555" w:rsidP="004B28EF">
            <w:pPr>
              <w:pStyle w:val="AxureTableNormalText"/>
              <w:rPr>
                <w:rFonts w:ascii="Calibri" w:hAnsi="Calibri" w:cs="Calibri"/>
                <w:lang w:val="en-GB"/>
              </w:rPr>
            </w:pPr>
            <w:r w:rsidRPr="7F95132F">
              <w:rPr>
                <w:rFonts w:ascii="Calibri" w:hAnsi="Calibri" w:cs="Calibri"/>
                <w:lang w:val="en-GB"/>
              </w:rPr>
              <w:t>Dependent on “</w:t>
            </w:r>
            <w:proofErr w:type="spellStart"/>
            <w:r w:rsidRPr="7F95132F">
              <w:rPr>
                <w:rFonts w:ascii="Calibri" w:hAnsi="Calibri" w:cs="Calibri"/>
                <w:lang w:val="en-GB"/>
              </w:rPr>
              <w:t>Første</w:t>
            </w:r>
            <w:proofErr w:type="spellEnd"/>
            <w:r w:rsidRPr="7F95132F">
              <w:rPr>
                <w:rFonts w:ascii="Calibri" w:hAnsi="Calibri" w:cs="Calibri"/>
                <w:lang w:val="en-GB"/>
              </w:rPr>
              <w:t xml:space="preserve"> </w:t>
            </w:r>
            <w:proofErr w:type="spellStart"/>
            <w:r w:rsidRPr="7F95132F">
              <w:rPr>
                <w:rFonts w:ascii="Calibri" w:hAnsi="Calibri" w:cs="Calibri"/>
                <w:lang w:val="en-GB"/>
              </w:rPr>
              <w:t>bil</w:t>
            </w:r>
            <w:proofErr w:type="spellEnd"/>
            <w:r w:rsidRPr="7F95132F">
              <w:rPr>
                <w:rFonts w:ascii="Calibri" w:hAnsi="Calibri" w:cs="Calibri"/>
                <w:lang w:val="en-GB"/>
              </w:rPr>
              <w:t xml:space="preserve">” below. If “yes” on that </w:t>
            </w:r>
            <w:proofErr w:type="gramStart"/>
            <w:r w:rsidRPr="7F95132F">
              <w:rPr>
                <w:rFonts w:ascii="Calibri" w:hAnsi="Calibri" w:cs="Calibri"/>
                <w:lang w:val="en-GB"/>
              </w:rPr>
              <w:t>question</w:t>
            </w:r>
            <w:proofErr w:type="gramEnd"/>
            <w:r w:rsidRPr="7F95132F">
              <w:rPr>
                <w:rFonts w:ascii="Calibri" w:hAnsi="Calibri" w:cs="Calibri"/>
                <w:lang w:val="en-GB"/>
              </w:rPr>
              <w:t xml:space="preserve"> then “</w:t>
            </w:r>
            <w:proofErr w:type="spellStart"/>
            <w:r w:rsidRPr="7F95132F">
              <w:rPr>
                <w:rFonts w:ascii="Calibri" w:hAnsi="Calibri" w:cs="Calibri"/>
                <w:lang w:val="en-GB"/>
              </w:rPr>
              <w:t>bonu</w:t>
            </w:r>
            <w:r w:rsidR="331D58AE" w:rsidRPr="7F95132F">
              <w:rPr>
                <w:rFonts w:ascii="Calibri" w:hAnsi="Calibri" w:cs="Calibri"/>
                <w:lang w:val="en-GB"/>
              </w:rPr>
              <w:t>s</w:t>
            </w:r>
            <w:r w:rsidRPr="7F95132F">
              <w:rPr>
                <w:rFonts w:ascii="Calibri" w:hAnsi="Calibri" w:cs="Calibri"/>
                <w:lang w:val="en-GB"/>
              </w:rPr>
              <w:t>sats</w:t>
            </w:r>
            <w:proofErr w:type="spellEnd"/>
            <w:r w:rsidRPr="7F95132F">
              <w:rPr>
                <w:rFonts w:ascii="Calibri" w:hAnsi="Calibri" w:cs="Calibri"/>
                <w:lang w:val="en-GB"/>
              </w:rPr>
              <w:t xml:space="preserve">” can be removed from UI questions and empty values will be set. </w:t>
            </w:r>
          </w:p>
          <w:p w14:paraId="4845A6B6" w14:textId="77777777" w:rsidR="004B28EF" w:rsidRPr="004E09E0" w:rsidRDefault="004B28EF" w:rsidP="004B28EF">
            <w:pPr>
              <w:pStyle w:val="AxureTableNormalText"/>
              <w:rPr>
                <w:rFonts w:ascii="Calibri" w:hAnsi="Calibri" w:cs="Calibri"/>
                <w:lang w:val="en-GB"/>
              </w:rPr>
            </w:pPr>
          </w:p>
          <w:p w14:paraId="2174B45E" w14:textId="1E028BD6" w:rsidR="004B28EF" w:rsidRPr="004E09E0" w:rsidRDefault="004B28EF" w:rsidP="004B28EF">
            <w:pPr>
              <w:pStyle w:val="AxureTableNormalText"/>
              <w:rPr>
                <w:rFonts w:ascii="Calibri" w:hAnsi="Calibri" w:cs="Calibri"/>
                <w:b/>
                <w:lang w:val="en-GB"/>
              </w:rPr>
            </w:pPr>
            <w:r w:rsidRPr="004E09E0">
              <w:rPr>
                <w:rFonts w:ascii="Calibri" w:hAnsi="Calibri" w:cs="Calibri"/>
                <w:lang w:val="en-GB"/>
              </w:rPr>
              <w:t>If “no” on “</w:t>
            </w:r>
            <w:proofErr w:type="spellStart"/>
            <w:r w:rsidRPr="004E09E0">
              <w:rPr>
                <w:rFonts w:ascii="Calibri" w:hAnsi="Calibri" w:cs="Calibri"/>
                <w:lang w:val="en-GB"/>
              </w:rPr>
              <w:t>Første</w:t>
            </w:r>
            <w:proofErr w:type="spellEnd"/>
            <w:r w:rsidRPr="004E09E0">
              <w:rPr>
                <w:rFonts w:ascii="Calibri" w:hAnsi="Calibri" w:cs="Calibri"/>
                <w:lang w:val="en-GB"/>
              </w:rPr>
              <w:t xml:space="preserve"> </w:t>
            </w:r>
            <w:proofErr w:type="spellStart"/>
            <w:r w:rsidRPr="004E09E0">
              <w:rPr>
                <w:rFonts w:ascii="Calibri" w:hAnsi="Calibri" w:cs="Calibri"/>
                <w:lang w:val="en-GB"/>
              </w:rPr>
              <w:t>bil</w:t>
            </w:r>
            <w:proofErr w:type="spellEnd"/>
            <w:r w:rsidRPr="004E09E0">
              <w:rPr>
                <w:rFonts w:ascii="Calibri" w:hAnsi="Calibri" w:cs="Calibri"/>
                <w:lang w:val="en-GB"/>
              </w:rPr>
              <w:t>” then “</w:t>
            </w:r>
            <w:proofErr w:type="spellStart"/>
            <w:r w:rsidRPr="004E09E0">
              <w:rPr>
                <w:rFonts w:ascii="Calibri" w:hAnsi="Calibri" w:cs="Calibri"/>
                <w:lang w:val="en-GB"/>
              </w:rPr>
              <w:t>bonussats</w:t>
            </w:r>
            <w:proofErr w:type="spellEnd"/>
            <w:r w:rsidRPr="004E09E0">
              <w:rPr>
                <w:rFonts w:ascii="Calibri" w:hAnsi="Calibri" w:cs="Calibri"/>
                <w:lang w:val="en-GB"/>
              </w:rPr>
              <w:t>” is mandatory</w:t>
            </w:r>
            <w:r w:rsidRPr="004E09E0">
              <w:rPr>
                <w:rFonts w:ascii="Calibri" w:hAnsi="Calibri" w:cs="Calibri"/>
                <w:b/>
                <w:lang w:val="en-GB"/>
              </w:rPr>
              <w:t xml:space="preserv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tcPr>
          <w:p w14:paraId="271B8639"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80%</w:t>
            </w:r>
          </w:p>
          <w:p w14:paraId="65F8F2B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over 5 år</w:t>
            </w:r>
          </w:p>
          <w:p w14:paraId="1A83AD7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5år</w:t>
            </w:r>
          </w:p>
          <w:p w14:paraId="48A3AD4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4år</w:t>
            </w:r>
          </w:p>
          <w:p w14:paraId="4A3AD229"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3år</w:t>
            </w:r>
          </w:p>
          <w:p w14:paraId="4D9D3B2C"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2år</w:t>
            </w:r>
          </w:p>
          <w:p w14:paraId="23F3DD61"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75 % 1år</w:t>
            </w:r>
          </w:p>
          <w:p w14:paraId="5D809646" w14:textId="77777777" w:rsidR="004B28EF" w:rsidRPr="004E09E0" w:rsidRDefault="004B28EF" w:rsidP="004B28EF">
            <w:pPr>
              <w:pStyle w:val="AxureTableNormalText"/>
              <w:rPr>
                <w:rFonts w:ascii="Calibri" w:hAnsi="Calibri" w:cs="Calibri"/>
                <w:lang w:val="nb-NO"/>
              </w:rPr>
            </w:pPr>
          </w:p>
          <w:p w14:paraId="2911D293"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1. år</w:t>
            </w:r>
          </w:p>
          <w:p w14:paraId="2BC80E65"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2. år</w:t>
            </w:r>
          </w:p>
          <w:p w14:paraId="34DD0CFD"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3. år</w:t>
            </w:r>
          </w:p>
          <w:p w14:paraId="1F4806A7" w14:textId="77777777" w:rsidR="004B28EF" w:rsidRPr="004E09E0" w:rsidRDefault="004B28EF" w:rsidP="004B28EF">
            <w:pPr>
              <w:pStyle w:val="AxureTableNormalText"/>
              <w:rPr>
                <w:rFonts w:ascii="Calibri" w:hAnsi="Calibri" w:cs="Calibri"/>
                <w:strike/>
                <w:lang w:val="nb-NO"/>
              </w:rPr>
            </w:pPr>
            <w:r w:rsidRPr="004E09E0">
              <w:rPr>
                <w:rFonts w:ascii="Calibri" w:hAnsi="Calibri" w:cs="Calibri"/>
                <w:lang w:val="nb-NO"/>
              </w:rPr>
              <w:t>70% 4. år</w:t>
            </w:r>
          </w:p>
          <w:p w14:paraId="2933E5B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70% 5. år</w:t>
            </w:r>
          </w:p>
          <w:p w14:paraId="4701A940" w14:textId="77777777" w:rsidR="004B28EF" w:rsidRPr="004E09E0" w:rsidRDefault="004B28EF" w:rsidP="004B28EF">
            <w:pPr>
              <w:pStyle w:val="AxureTableNormalText"/>
              <w:rPr>
                <w:rFonts w:ascii="Calibri" w:hAnsi="Calibri" w:cs="Calibri"/>
                <w:lang w:val="nb-NO"/>
              </w:rPr>
            </w:pPr>
          </w:p>
          <w:p w14:paraId="25C6E66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60 %</w:t>
            </w:r>
          </w:p>
          <w:p w14:paraId="5A82A5D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50 %</w:t>
            </w:r>
          </w:p>
          <w:p w14:paraId="6120CC18"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40 %</w:t>
            </w:r>
          </w:p>
          <w:p w14:paraId="4242AE41"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30 %</w:t>
            </w:r>
          </w:p>
          <w:p w14:paraId="1323BEEB"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20 %</w:t>
            </w:r>
          </w:p>
          <w:p w14:paraId="5D6005E6"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10 %</w:t>
            </w:r>
          </w:p>
          <w:p w14:paraId="47CF422A"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0 %</w:t>
            </w:r>
          </w:p>
          <w:p w14:paraId="752A1787"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-10 %</w:t>
            </w:r>
          </w:p>
          <w:p w14:paraId="6AD580D0"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-20 %</w:t>
            </w:r>
          </w:p>
          <w:p w14:paraId="08CD9A8F" w14:textId="50CB0E52"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-30 %</w:t>
            </w:r>
          </w:p>
        </w:tc>
      </w:tr>
      <w:tr w:rsidR="004B28EF" w:rsidRPr="00925024" w14:paraId="5980799C" w14:textId="77777777" w:rsidTr="7F95132F">
        <w:trPr>
          <w:cantSplit/>
          <w:trHeight w:val="144"/>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7712EA1" w14:textId="3B82CA1D" w:rsidR="004B28EF" w:rsidRPr="004E09E0" w:rsidRDefault="004B28EF" w:rsidP="004B28EF">
            <w:pPr>
              <w:pStyle w:val="AxureTableNormalText"/>
              <w:snapToGrid w:val="0"/>
              <w:rPr>
                <w:ins w:id="9" w:author="Helge Alexander Venge Tollefsen [2]" w:date="2019-02-15T12:29:00Z"/>
                <w:rFonts w:ascii="Calibri" w:hAnsi="Calibri" w:cs="Calibri"/>
                <w:lang w:val="nb-NO"/>
              </w:rPr>
            </w:pPr>
            <w:r w:rsidRPr="004E09E0">
              <w:rPr>
                <w:rFonts w:ascii="Calibri" w:hAnsi="Calibri" w:cs="Calibri"/>
                <w:lang w:val="nb-NO"/>
              </w:rPr>
              <w:t>\ Maks kjørelengde i året *</w:t>
            </w:r>
          </w:p>
          <w:p w14:paraId="21696FB2" w14:textId="2A7FE497" w:rsidR="004B28EF" w:rsidRPr="004E09E0" w:rsidRDefault="004B28EF" w:rsidP="004B28EF">
            <w:pPr>
              <w:pStyle w:val="AxureTableNormalText"/>
              <w:snapToGrid w:val="0"/>
              <w:rPr>
                <w:rFonts w:ascii="Calibri" w:hAnsi="Calibri" w:cs="Calibri"/>
                <w:lang w:val="nb-NO"/>
              </w:rPr>
            </w:pP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4EEB9A8" w14:textId="77777777" w:rsidR="004B28EF" w:rsidRPr="004E09E0" w:rsidRDefault="004B28EF" w:rsidP="004B28EF">
            <w:pPr>
              <w:pStyle w:val="AxureTableNormalText"/>
              <w:snapToGrid w:val="0"/>
              <w:rPr>
                <w:rFonts w:ascii="Calibri" w:hAnsi="Calibri" w:cs="Calibri"/>
                <w:lang w:val="nb-NO"/>
              </w:rPr>
            </w:pPr>
            <w:proofErr w:type="spellStart"/>
            <w:r w:rsidRPr="004E09E0">
              <w:rPr>
                <w:rFonts w:ascii="Calibri" w:hAnsi="Calibri" w:cs="Calibri"/>
                <w:lang w:val="nb-NO"/>
              </w:rPr>
              <w:t>bil_kjoerelengde</w:t>
            </w:r>
            <w:proofErr w:type="spellEnd"/>
          </w:p>
          <w:p w14:paraId="35555280" w14:textId="77777777" w:rsidR="004B28EF" w:rsidRPr="004E09E0" w:rsidRDefault="004B28EF" w:rsidP="004B28EF">
            <w:pPr>
              <w:pStyle w:val="AxureTableNormalText"/>
              <w:snapToGrid w:val="0"/>
              <w:rPr>
                <w:rFonts w:ascii="Calibri" w:hAnsi="Calibri" w:cs="Calibri"/>
                <w:lang w:val="nb-NO"/>
              </w:rPr>
            </w:pPr>
            <w:proofErr w:type="spellStart"/>
            <w:r w:rsidRPr="004E09E0">
              <w:rPr>
                <w:rFonts w:ascii="Calibri" w:hAnsi="Calibri" w:cs="Calibri"/>
                <w:lang w:val="nb-NO"/>
              </w:rPr>
              <w:t>bil_kjoerelengde_ubegrenset</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54AC4A1" w14:textId="755A5DB6" w:rsidR="004B28EF" w:rsidRPr="004E09E0" w:rsidRDefault="42986F03" w:rsidP="004B28EF">
            <w:pPr>
              <w:pStyle w:val="AxureTableNormalText"/>
              <w:snapToGrid w:val="0"/>
              <w:rPr>
                <w:rFonts w:ascii="Calibri" w:hAnsi="Calibri" w:cs="Calibri"/>
                <w:lang w:val="en-GB"/>
              </w:rPr>
            </w:pPr>
            <w:r w:rsidRPr="7F95132F">
              <w:rPr>
                <w:rFonts w:ascii="Calibri" w:hAnsi="Calibri" w:cs="Calibri"/>
                <w:lang w:val="en-GB"/>
              </w:rPr>
              <w:t>Kilometres</w:t>
            </w:r>
            <w:r w:rsidR="17FFF555" w:rsidRPr="7F95132F">
              <w:rPr>
                <w:rFonts w:ascii="Calibri" w:hAnsi="Calibri" w:cs="Calibri"/>
                <w:lang w:val="en-GB"/>
              </w:rPr>
              <w:t xml:space="preserve"> driven per </w:t>
            </w:r>
            <w:proofErr w:type="gramStart"/>
            <w:r w:rsidR="17FFF555" w:rsidRPr="7F95132F">
              <w:rPr>
                <w:rFonts w:ascii="Calibri" w:hAnsi="Calibri" w:cs="Calibri"/>
                <w:lang w:val="en-GB"/>
              </w:rPr>
              <w:t>year</w:t>
            </w:r>
            <w:proofErr w:type="gramEnd"/>
          </w:p>
          <w:p w14:paraId="40661CF2" w14:textId="37437509"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Unlimited </w:t>
            </w:r>
            <w:r w:rsidR="7CF22758" w:rsidRPr="7F95132F">
              <w:rPr>
                <w:rFonts w:ascii="Calibri" w:hAnsi="Calibri" w:cs="Calibri"/>
                <w:lang w:val="en-GB"/>
              </w:rPr>
              <w:t>kilometres</w:t>
            </w:r>
          </w:p>
          <w:p w14:paraId="28713C31" w14:textId="77777777" w:rsidR="004B28EF" w:rsidRPr="004E09E0" w:rsidRDefault="004B28EF" w:rsidP="004B28EF">
            <w:pPr>
              <w:pStyle w:val="AxureTableNormalText"/>
              <w:rPr>
                <w:rFonts w:ascii="Calibri" w:hAnsi="Calibri" w:cs="Calibri"/>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B1EFA32" w14:textId="77777777" w:rsidR="004B28EF" w:rsidRPr="004E09E0" w:rsidRDefault="004B28EF" w:rsidP="004B28EF">
            <w:pPr>
              <w:pStyle w:val="AxureTableNormalText"/>
              <w:snapToGrid w:val="0"/>
              <w:rPr>
                <w:rFonts w:ascii="Calibri" w:hAnsi="Calibri" w:cs="Calibri"/>
                <w:b/>
                <w:color w:val="538135" w:themeColor="accent6" w:themeShade="BF"/>
                <w:lang w:val="nb-NO"/>
              </w:rPr>
            </w:pPr>
            <w:r w:rsidRPr="004E09E0">
              <w:rPr>
                <w:rFonts w:ascii="Calibri" w:hAnsi="Calibri" w:cs="Calibri"/>
                <w:lang w:val="nb-NO"/>
              </w:rPr>
              <w:t>Følgende verdier er lovlige:</w:t>
            </w:r>
            <w:r w:rsidRPr="004E09E0">
              <w:rPr>
                <w:rFonts w:ascii="Calibri" w:hAnsi="Calibri" w:cs="Calibri"/>
                <w:lang w:val="nb-NO"/>
              </w:rPr>
              <w:tab/>
              <w:t xml:space="preserve">  </w:t>
            </w:r>
            <w:r w:rsidRPr="004E09E0">
              <w:rPr>
                <w:rFonts w:ascii="Calibri" w:hAnsi="Calibri" w:cs="Calibri"/>
                <w:lang w:val="nb-NO"/>
              </w:rPr>
              <w:br/>
            </w:r>
            <w:r w:rsidRPr="004E09E0">
              <w:rPr>
                <w:rFonts w:ascii="Calibri" w:eastAsiaTheme="minorHAnsi" w:hAnsi="Calibri" w:cs="Calibri"/>
                <w:b/>
                <w:strike/>
                <w:color w:val="FF0000"/>
                <w:lang w:val="nb-NO" w:eastAsia="en-US"/>
              </w:rPr>
              <w:t>4000</w:t>
            </w:r>
          </w:p>
          <w:p w14:paraId="0E711434" w14:textId="77777777" w:rsidR="004B28EF" w:rsidRPr="004E09E0" w:rsidRDefault="004B28EF" w:rsidP="004B28EF">
            <w:pPr>
              <w:pStyle w:val="AxureTableNormalText"/>
              <w:snapToGrid w:val="0"/>
              <w:rPr>
                <w:rFonts w:ascii="Calibri" w:hAnsi="Calibri" w:cs="Calibri"/>
                <w:b/>
                <w:color w:val="00B050"/>
                <w:lang w:val="nb-NO"/>
              </w:rPr>
            </w:pPr>
            <w:r w:rsidRPr="004E09E0">
              <w:rPr>
                <w:rFonts w:ascii="Calibri" w:hAnsi="Calibri" w:cs="Calibri"/>
                <w:lang w:val="nb-NO"/>
              </w:rPr>
              <w:t>5000</w:t>
            </w:r>
          </w:p>
          <w:p w14:paraId="2320BFAC"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6000</w:t>
            </w:r>
          </w:p>
          <w:p w14:paraId="3A65E67A"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8000</w:t>
            </w:r>
          </w:p>
          <w:p w14:paraId="7247AA9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10000</w:t>
            </w:r>
          </w:p>
          <w:p w14:paraId="42693023"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12000</w:t>
            </w:r>
          </w:p>
          <w:p w14:paraId="58688628"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14000</w:t>
            </w:r>
          </w:p>
          <w:p w14:paraId="3CEF8566" w14:textId="77777777" w:rsidR="004B28EF" w:rsidRPr="004E09E0" w:rsidRDefault="004B28EF" w:rsidP="004B28EF">
            <w:pPr>
              <w:pStyle w:val="AxureTableNormalText"/>
              <w:rPr>
                <w:rFonts w:ascii="Calibri" w:hAnsi="Calibri" w:cs="Calibri"/>
                <w:lang w:val="nb-NO"/>
              </w:rPr>
            </w:pPr>
            <w:r w:rsidRPr="004E09E0">
              <w:rPr>
                <w:rFonts w:ascii="Calibri" w:eastAsiaTheme="minorHAnsi" w:hAnsi="Calibri" w:cs="Calibri"/>
                <w:b/>
                <w:strike/>
                <w:color w:val="FF0000"/>
                <w:lang w:val="nb-NO" w:eastAsia="en-US"/>
              </w:rPr>
              <w:t>15000</w:t>
            </w:r>
          </w:p>
          <w:p w14:paraId="4BDD5DDD"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16000</w:t>
            </w:r>
          </w:p>
          <w:p w14:paraId="0666CFE4"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18000</w:t>
            </w:r>
          </w:p>
          <w:p w14:paraId="314200D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20000</w:t>
            </w:r>
          </w:p>
          <w:p w14:paraId="4C264B76" w14:textId="77777777" w:rsidR="004B28EF" w:rsidRPr="004E09E0" w:rsidRDefault="004B28EF" w:rsidP="004B28EF">
            <w:pPr>
              <w:pStyle w:val="AxureTableNormalText"/>
              <w:rPr>
                <w:rFonts w:ascii="Calibri" w:hAnsi="Calibri" w:cs="Calibri"/>
                <w:b/>
                <w:color w:val="00B050"/>
                <w:lang w:val="nb-NO"/>
              </w:rPr>
            </w:pPr>
            <w:r w:rsidRPr="004E09E0">
              <w:rPr>
                <w:rFonts w:ascii="Calibri" w:eastAsiaTheme="minorHAnsi" w:hAnsi="Calibri" w:cs="Calibri"/>
                <w:b/>
                <w:strike/>
                <w:color w:val="FF0000"/>
                <w:lang w:val="nb-NO" w:eastAsia="en-US"/>
              </w:rPr>
              <w:t>24000</w:t>
            </w:r>
          </w:p>
          <w:p w14:paraId="7429B92B"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25000</w:t>
            </w:r>
          </w:p>
          <w:p w14:paraId="7FB19583" w14:textId="24BBF188" w:rsidR="004B28EF" w:rsidRPr="004E09E0" w:rsidRDefault="004B28EF" w:rsidP="004B28EF">
            <w:pPr>
              <w:pStyle w:val="AxureTableNormalText"/>
              <w:rPr>
                <w:rFonts w:ascii="Calibri" w:hAnsi="Calibri" w:cs="Calibri"/>
                <w:lang w:val="nb-NO"/>
              </w:rPr>
            </w:pPr>
            <w:r w:rsidRPr="004E09E0">
              <w:rPr>
                <w:rFonts w:ascii="Calibri" w:hAnsi="Calibri" w:cs="Calibri"/>
                <w:lang w:val="nb-NO"/>
              </w:rPr>
              <w:t>30000</w:t>
            </w:r>
            <w:r w:rsidRPr="004E09E0">
              <w:rPr>
                <w:rFonts w:ascii="Calibri" w:hAnsi="Calibri" w:cs="Calibri"/>
                <w:lang w:val="nb-NO"/>
              </w:rPr>
              <w:br/>
            </w:r>
            <w:r w:rsidRPr="004E09E0">
              <w:rPr>
                <w:rFonts w:ascii="Calibri" w:hAnsi="Calibri" w:cs="Calibri"/>
                <w:b/>
                <w:color w:val="00B050"/>
                <w:lang w:val="nb-NO"/>
              </w:rPr>
              <w:t>35000</w:t>
            </w:r>
          </w:p>
          <w:p w14:paraId="5AC1BC3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40000</w:t>
            </w:r>
          </w:p>
          <w:p w14:paraId="555DC2DF"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50000</w:t>
            </w:r>
          </w:p>
          <w:p w14:paraId="0909D6C2"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Ubegrenset</w:t>
            </w:r>
          </w:p>
        </w:tc>
      </w:tr>
      <w:tr w:rsidR="004B28EF" w:rsidRPr="00925024" w14:paraId="6C8B0222" w14:textId="77777777" w:rsidTr="7F95132F">
        <w:trPr>
          <w:cantSplit/>
          <w:trHeight w:val="299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C64B29" w14:textId="201C3C94"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lastRenderedPageBreak/>
              <w:t xml:space="preserve"> \ Egenandel ved skade</w:t>
            </w:r>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3E368A"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bil_egenandel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8E128D" w14:textId="77777777" w:rsidR="004B28EF"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Own risk </w:t>
            </w:r>
          </w:p>
          <w:p w14:paraId="72996751" w14:textId="77777777" w:rsidR="00E65E4F" w:rsidRDefault="00E65E4F" w:rsidP="004B28EF">
            <w:pPr>
              <w:pStyle w:val="AxureTableNormalText"/>
              <w:snapToGrid w:val="0"/>
              <w:rPr>
                <w:rFonts w:ascii="Calibri" w:hAnsi="Calibri" w:cs="Calibri"/>
                <w:lang w:val="en-GB"/>
              </w:rPr>
            </w:pPr>
          </w:p>
          <w:p w14:paraId="4D615B69" w14:textId="77777777" w:rsidR="00E65E4F" w:rsidRDefault="00E65E4F" w:rsidP="004B28EF">
            <w:pPr>
              <w:pStyle w:val="AxureTableNormalText"/>
              <w:snapToGrid w:val="0"/>
              <w:rPr>
                <w:rFonts w:ascii="Calibri" w:hAnsi="Calibri" w:cs="Calibri"/>
                <w:b/>
                <w:bCs/>
                <w:color w:val="FF0000"/>
                <w:lang w:val="en-GB"/>
              </w:rPr>
            </w:pPr>
            <w:r>
              <w:rPr>
                <w:rFonts w:ascii="Calibri" w:hAnsi="Calibri" w:cs="Calibri"/>
                <w:b/>
                <w:bCs/>
                <w:color w:val="FF0000"/>
                <w:lang w:val="en-GB"/>
              </w:rPr>
              <w:t>Status of parameter</w:t>
            </w:r>
          </w:p>
          <w:p w14:paraId="67BF3362" w14:textId="725257FC" w:rsidR="00E65E4F" w:rsidRPr="00E65E4F" w:rsidRDefault="45F01B5A" w:rsidP="004B28EF">
            <w:pPr>
              <w:pStyle w:val="AxureTableNormalText"/>
              <w:snapToGrid w:val="0"/>
              <w:rPr>
                <w:rFonts w:ascii="Calibri" w:hAnsi="Calibri" w:cs="Calibri"/>
                <w:b/>
                <w:bCs/>
                <w:color w:val="FF0000"/>
                <w:lang w:val="en-GB"/>
              </w:rPr>
            </w:pPr>
            <w:r w:rsidRPr="7F95132F">
              <w:rPr>
                <w:rFonts w:ascii="Calibri" w:hAnsi="Calibri" w:cs="Calibri"/>
                <w:b/>
                <w:bCs/>
                <w:color w:val="FF0000"/>
                <w:lang w:val="en-GB"/>
              </w:rPr>
              <w:t xml:space="preserve">Dependent on </w:t>
            </w:r>
            <w:r w:rsidR="49F121F8" w:rsidRPr="7F95132F">
              <w:rPr>
                <w:rFonts w:ascii="Calibri" w:hAnsi="Calibri" w:cs="Calibri"/>
                <w:b/>
                <w:bCs/>
                <w:color w:val="FF0000"/>
                <w:lang w:val="en-GB"/>
              </w:rPr>
              <w:t>Coverage</w:t>
            </w:r>
            <w:r w:rsidR="412486CD" w:rsidRPr="7F95132F">
              <w:rPr>
                <w:rFonts w:ascii="Calibri" w:hAnsi="Calibri" w:cs="Calibri"/>
                <w:b/>
                <w:bCs/>
                <w:color w:val="FF0000"/>
                <w:lang w:val="en-GB"/>
              </w:rPr>
              <w:t xml:space="preserve"> </w:t>
            </w:r>
            <w:r w:rsidR="7824F7BB" w:rsidRPr="7F95132F">
              <w:rPr>
                <w:rFonts w:ascii="Calibri" w:hAnsi="Calibri" w:cs="Calibri"/>
                <w:b/>
                <w:bCs/>
                <w:color w:val="FF0000"/>
                <w:lang w:val="en-GB"/>
              </w:rPr>
              <w:t>(</w:t>
            </w:r>
            <w:proofErr w:type="spellStart"/>
            <w:r w:rsidR="7824F7BB" w:rsidRPr="7F95132F">
              <w:rPr>
                <w:rFonts w:ascii="Calibri" w:hAnsi="Calibri" w:cs="Calibri"/>
                <w:b/>
                <w:bCs/>
                <w:color w:val="FF0000"/>
                <w:lang w:val="en-GB"/>
              </w:rPr>
              <w:t>dekning</w:t>
            </w:r>
            <w:proofErr w:type="spellEnd"/>
            <w:r w:rsidR="7824F7BB" w:rsidRPr="7F95132F">
              <w:rPr>
                <w:rFonts w:ascii="Calibri" w:hAnsi="Calibri" w:cs="Calibri"/>
                <w:b/>
                <w:bCs/>
                <w:color w:val="FF0000"/>
                <w:lang w:val="en-GB"/>
              </w:rPr>
              <w:t>)</w:t>
            </w:r>
            <w:r w:rsidR="793F82D9" w:rsidRPr="7F95132F">
              <w:rPr>
                <w:rFonts w:ascii="Calibri" w:hAnsi="Calibri" w:cs="Calibri"/>
                <w:b/>
                <w:bCs/>
                <w:color w:val="FF0000"/>
                <w:lang w:val="en-GB"/>
              </w:rPr>
              <w:t xml:space="preserve"> if “</w:t>
            </w:r>
            <w:proofErr w:type="spellStart"/>
            <w:r w:rsidR="793F82D9" w:rsidRPr="7F95132F">
              <w:rPr>
                <w:rFonts w:ascii="Calibri" w:hAnsi="Calibri" w:cs="Calibri"/>
                <w:b/>
                <w:bCs/>
                <w:color w:val="FF0000"/>
                <w:lang w:val="en-GB"/>
              </w:rPr>
              <w:t>ansvar</w:t>
            </w:r>
            <w:proofErr w:type="spellEnd"/>
            <w:r w:rsidR="793F82D9" w:rsidRPr="7F95132F">
              <w:rPr>
                <w:rFonts w:ascii="Calibri" w:hAnsi="Calibri" w:cs="Calibri"/>
                <w:b/>
                <w:bCs/>
                <w:color w:val="FF0000"/>
                <w:lang w:val="en-GB"/>
              </w:rPr>
              <w:t xml:space="preserve">” is chosen in dropdown. </w:t>
            </w:r>
            <w:r w:rsidR="2C80B92D" w:rsidRPr="7F95132F">
              <w:rPr>
                <w:rFonts w:ascii="Calibri" w:hAnsi="Calibri" w:cs="Calibri"/>
                <w:b/>
                <w:bCs/>
                <w:color w:val="FF0000"/>
                <w:lang w:val="en-GB"/>
              </w:rPr>
              <w:t xml:space="preserve">We send </w:t>
            </w:r>
            <w:r w:rsidR="66E57A3D" w:rsidRPr="7F95132F">
              <w:rPr>
                <w:rFonts w:ascii="Calibri" w:hAnsi="Calibri" w:cs="Calibri"/>
                <w:b/>
                <w:bCs/>
                <w:color w:val="FF0000"/>
                <w:lang w:val="en-GB"/>
              </w:rPr>
              <w:t xml:space="preserve">4 000 as given </w:t>
            </w:r>
            <w:proofErr w:type="gramStart"/>
            <w:r w:rsidR="66E57A3D" w:rsidRPr="7F95132F">
              <w:rPr>
                <w:rFonts w:ascii="Calibri" w:hAnsi="Calibri" w:cs="Calibri"/>
                <w:b/>
                <w:bCs/>
                <w:color w:val="FF0000"/>
                <w:lang w:val="en-GB"/>
              </w:rPr>
              <w:t>variable</w:t>
            </w:r>
            <w:r w:rsidR="7225220E" w:rsidRPr="7F95132F">
              <w:rPr>
                <w:rFonts w:ascii="Calibri" w:hAnsi="Calibri" w:cs="Calibri"/>
                <w:b/>
                <w:bCs/>
                <w:color w:val="FF0000"/>
                <w:lang w:val="en-GB"/>
              </w:rPr>
              <w:t>( highest</w:t>
            </w:r>
            <w:proofErr w:type="gramEnd"/>
            <w:r w:rsidR="7225220E" w:rsidRPr="7F95132F">
              <w:rPr>
                <w:rFonts w:ascii="Calibri" w:hAnsi="Calibri" w:cs="Calibri"/>
                <w:b/>
                <w:bCs/>
                <w:color w:val="FF0000"/>
                <w:lang w:val="en-GB"/>
              </w:rPr>
              <w:t xml:space="preserve"> we </w:t>
            </w:r>
            <w:proofErr w:type="spellStart"/>
            <w:r w:rsidR="7225220E" w:rsidRPr="7F95132F">
              <w:rPr>
                <w:rFonts w:ascii="Calibri" w:hAnsi="Calibri" w:cs="Calibri"/>
                <w:b/>
                <w:bCs/>
                <w:color w:val="FF0000"/>
                <w:lang w:val="en-GB"/>
              </w:rPr>
              <w:t>fond</w:t>
            </w:r>
            <w:proofErr w:type="spellEnd"/>
            <w:r w:rsidR="7225220E" w:rsidRPr="7F95132F">
              <w:rPr>
                <w:rFonts w:ascii="Calibri" w:hAnsi="Calibri" w:cs="Calibri"/>
                <w:b/>
                <w:bCs/>
                <w:color w:val="FF0000"/>
                <w:lang w:val="en-GB"/>
              </w:rPr>
              <w:t xml:space="preserve"> on companies calculator)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6F53CCF"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2000</w:t>
            </w:r>
          </w:p>
          <w:p w14:paraId="792A95C1"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2500</w:t>
            </w:r>
          </w:p>
          <w:p w14:paraId="71C01508"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3000</w:t>
            </w:r>
          </w:p>
          <w:p w14:paraId="70F3C0ED"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3500</w:t>
            </w:r>
          </w:p>
          <w:p w14:paraId="7B29218B"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4000</w:t>
            </w:r>
          </w:p>
          <w:p w14:paraId="523D2906" w14:textId="71022A99" w:rsidR="004B28EF" w:rsidRPr="004E09E0" w:rsidRDefault="004B28EF" w:rsidP="004B28EF">
            <w:pPr>
              <w:pStyle w:val="AxureTableNormalText"/>
              <w:rPr>
                <w:rFonts w:ascii="Calibri" w:hAnsi="Calibri" w:cs="Calibri"/>
                <w:lang w:val="en-GB"/>
              </w:rPr>
            </w:pPr>
            <w:r w:rsidRPr="004E09E0">
              <w:rPr>
                <w:rFonts w:ascii="Calibri" w:hAnsi="Calibri" w:cs="Calibri"/>
                <w:lang w:val="en-GB"/>
              </w:rPr>
              <w:t>5000</w:t>
            </w:r>
          </w:p>
          <w:p w14:paraId="0F5BBEC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6000</w:t>
            </w:r>
          </w:p>
          <w:p w14:paraId="4DB35600"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7000</w:t>
            </w:r>
          </w:p>
          <w:p w14:paraId="73F7192F"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8000</w:t>
            </w:r>
          </w:p>
          <w:p w14:paraId="698E2272"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10000</w:t>
            </w:r>
          </w:p>
          <w:p w14:paraId="0CCC71B8" w14:textId="77777777" w:rsidR="004B28EF" w:rsidRPr="004E09E0" w:rsidRDefault="004B28EF" w:rsidP="004B28EF">
            <w:pPr>
              <w:pStyle w:val="AxureTableNormalText"/>
              <w:rPr>
                <w:rFonts w:ascii="Calibri" w:hAnsi="Calibri" w:cs="Calibri"/>
                <w:b/>
                <w:color w:val="00B050"/>
                <w:lang w:val="en-GB"/>
              </w:rPr>
            </w:pPr>
            <w:r w:rsidRPr="004E09E0">
              <w:rPr>
                <w:rFonts w:ascii="Calibri" w:eastAsiaTheme="minorHAnsi" w:hAnsi="Calibri" w:cs="Calibri"/>
                <w:b/>
                <w:strike/>
                <w:color w:val="FF0000"/>
                <w:lang w:val="en-GB" w:eastAsia="en-US"/>
              </w:rPr>
              <w:t>11000</w:t>
            </w:r>
          </w:p>
          <w:p w14:paraId="1A334E74"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12000</w:t>
            </w:r>
          </w:p>
          <w:p w14:paraId="3D556ADE"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13000</w:t>
            </w:r>
          </w:p>
          <w:p w14:paraId="10F19F5E" w14:textId="77777777" w:rsidR="004B28EF" w:rsidRPr="004E09E0" w:rsidRDefault="004B28EF" w:rsidP="004B28EF">
            <w:pPr>
              <w:pStyle w:val="AxureTableNormalText"/>
              <w:rPr>
                <w:rFonts w:ascii="Calibri" w:eastAsiaTheme="minorHAnsi" w:hAnsi="Calibri" w:cs="Calibri"/>
                <w:b/>
                <w:strike/>
                <w:color w:val="FF0000"/>
                <w:lang w:val="en-GB" w:eastAsia="en-US"/>
              </w:rPr>
            </w:pPr>
            <w:r w:rsidRPr="004E09E0">
              <w:rPr>
                <w:rFonts w:ascii="Calibri" w:eastAsiaTheme="minorHAnsi" w:hAnsi="Calibri" w:cs="Calibri"/>
                <w:b/>
                <w:strike/>
                <w:color w:val="FF0000"/>
                <w:lang w:val="en-GB" w:eastAsia="en-US"/>
              </w:rPr>
              <w:t>14000</w:t>
            </w:r>
          </w:p>
          <w:p w14:paraId="207B8F06"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15000</w:t>
            </w:r>
          </w:p>
          <w:p w14:paraId="3F2AA3A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16000</w:t>
            </w:r>
          </w:p>
          <w:p w14:paraId="61D55300" w14:textId="77777777" w:rsidR="004B28EF" w:rsidRPr="004E09E0" w:rsidRDefault="004B28EF" w:rsidP="004B28EF">
            <w:pPr>
              <w:pStyle w:val="AxureTableNormalText"/>
              <w:rPr>
                <w:rFonts w:ascii="Calibri" w:hAnsi="Calibri" w:cs="Calibri"/>
                <w:b/>
                <w:color w:val="00B050"/>
                <w:lang w:val="en-GB"/>
              </w:rPr>
            </w:pPr>
            <w:r w:rsidRPr="004E09E0">
              <w:rPr>
                <w:rFonts w:ascii="Calibri" w:eastAsiaTheme="minorHAnsi" w:hAnsi="Calibri" w:cs="Calibri"/>
                <w:b/>
                <w:strike/>
                <w:color w:val="FF0000"/>
                <w:lang w:val="en-GB" w:eastAsia="en-US"/>
              </w:rPr>
              <w:t>18000</w:t>
            </w:r>
          </w:p>
          <w:p w14:paraId="4FDE0137" w14:textId="3CFB2B8A"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20000</w:t>
            </w:r>
          </w:p>
          <w:p w14:paraId="0AC2348A" w14:textId="4E443397" w:rsidR="004B28EF" w:rsidRPr="004E09E0" w:rsidRDefault="004B28EF" w:rsidP="004B28EF">
            <w:pPr>
              <w:pStyle w:val="AxureTableNormalText"/>
              <w:rPr>
                <w:rFonts w:ascii="Calibri" w:hAnsi="Calibri" w:cs="Calibri"/>
                <w:lang w:val="en-GB"/>
              </w:rPr>
            </w:pPr>
            <w:r w:rsidRPr="004E09E0">
              <w:rPr>
                <w:rFonts w:ascii="Calibri" w:hAnsi="Calibri" w:cs="Calibri"/>
                <w:b/>
                <w:color w:val="00B050"/>
                <w:lang w:val="en-GB"/>
              </w:rPr>
              <w:t>25000</w:t>
            </w:r>
          </w:p>
          <w:p w14:paraId="12E16922"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30000</w:t>
            </w:r>
          </w:p>
        </w:tc>
      </w:tr>
      <w:tr w:rsidR="004B28EF" w:rsidRPr="00925024" w14:paraId="5709D1B4" w14:textId="77777777" w:rsidTr="7F95132F">
        <w:trPr>
          <w:cantSplit/>
          <w:trHeight w:val="2512"/>
        </w:trPr>
        <w:tc>
          <w:tcPr>
            <w:tcW w:w="1911" w:type="dxa"/>
            <w:tcBorders>
              <w:top w:val="single" w:sz="4" w:space="0" w:color="000000" w:themeColor="text1"/>
              <w:left w:val="single" w:sz="4" w:space="0" w:color="000000" w:themeColor="text1"/>
              <w:bottom w:val="single" w:sz="4" w:space="0" w:color="000000" w:themeColor="text1"/>
              <w:right w:val="nil"/>
            </w:tcBorders>
          </w:tcPr>
          <w:p w14:paraId="74017873"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Alder </w:t>
            </w:r>
            <w:proofErr w:type="spellStart"/>
            <w:r w:rsidRPr="004E09E0">
              <w:rPr>
                <w:rFonts w:ascii="Calibri" w:hAnsi="Calibri" w:cs="Calibri"/>
                <w:lang w:val="en-GB"/>
              </w:rPr>
              <w:t>yngste</w:t>
            </w:r>
            <w:proofErr w:type="spellEnd"/>
            <w:r w:rsidRPr="004E09E0">
              <w:rPr>
                <w:rFonts w:ascii="Calibri" w:hAnsi="Calibri" w:cs="Calibri"/>
                <w:lang w:val="en-GB"/>
              </w:rPr>
              <w:t xml:space="preserve"> </w:t>
            </w:r>
            <w:proofErr w:type="spellStart"/>
            <w:r w:rsidRPr="004E09E0">
              <w:rPr>
                <w:rFonts w:ascii="Calibri" w:hAnsi="Calibri" w:cs="Calibri"/>
                <w:lang w:val="en-GB"/>
              </w:rPr>
              <w:t>fører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tcPr>
          <w:p w14:paraId="7776CEF5"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bil_alderYngsteFoerer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23EE7E8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The age of the youngest, regular user of the car.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tcPr>
          <w:p w14:paraId="200659CA"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18</w:t>
            </w:r>
          </w:p>
          <w:p w14:paraId="2EAF67C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19</w:t>
            </w:r>
          </w:p>
          <w:p w14:paraId="1A2D55D9"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20</w:t>
            </w:r>
          </w:p>
          <w:p w14:paraId="584338C7"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21</w:t>
            </w:r>
          </w:p>
          <w:p w14:paraId="25E6070E"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22</w:t>
            </w:r>
          </w:p>
          <w:p w14:paraId="04A978F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23</w:t>
            </w:r>
          </w:p>
          <w:p w14:paraId="7493074D"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24</w:t>
            </w:r>
          </w:p>
          <w:p w14:paraId="478C182C"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25</w:t>
            </w:r>
          </w:p>
          <w:p w14:paraId="64882BEB" w14:textId="77777777" w:rsidR="004B28EF" w:rsidRPr="004E09E0" w:rsidRDefault="004B28EF" w:rsidP="004B28EF">
            <w:pPr>
              <w:pStyle w:val="AxureTableNormalText"/>
              <w:rPr>
                <w:rFonts w:ascii="Calibri" w:hAnsi="Calibri" w:cs="Calibri"/>
                <w:lang w:val="en-GB"/>
              </w:rPr>
            </w:pPr>
            <w:r w:rsidRPr="004E09E0">
              <w:rPr>
                <w:rFonts w:ascii="Calibri" w:hAnsi="Calibri" w:cs="Calibri"/>
                <w:lang w:val="en-GB"/>
              </w:rPr>
              <w:t>Over 25</w:t>
            </w:r>
          </w:p>
        </w:tc>
      </w:tr>
      <w:tr w:rsidR="004B28EF" w:rsidRPr="00925024" w14:paraId="4BC4F4EC"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ECB6604" w14:textId="71E6634E"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Dekning</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C15778D" w14:textId="1DA0BD1C"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Bil_dekning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E983CBA"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Vil du ha ansvarsforsikring, delkasko eller kasko?</w:t>
            </w:r>
          </w:p>
          <w:p w14:paraId="615EA9F9" w14:textId="77777777" w:rsidR="004B28EF" w:rsidRPr="004E09E0" w:rsidRDefault="004B28EF" w:rsidP="004B28EF">
            <w:pPr>
              <w:pStyle w:val="AxureTableNormalText"/>
              <w:snapToGrid w:val="0"/>
              <w:rPr>
                <w:rFonts w:ascii="Calibri" w:hAnsi="Calibri" w:cs="Calibri"/>
                <w:lang w:val="en-GB"/>
              </w:rPr>
            </w:pPr>
            <w:proofErr w:type="spellStart"/>
            <w:proofErr w:type="gramStart"/>
            <w:r w:rsidRPr="004E09E0">
              <w:rPr>
                <w:rFonts w:ascii="Calibri" w:hAnsi="Calibri" w:cs="Calibri"/>
                <w:lang w:val="en-GB"/>
              </w:rPr>
              <w:t>Du</w:t>
            </w:r>
            <w:proofErr w:type="spellEnd"/>
            <w:proofErr w:type="gramEnd"/>
            <w:r w:rsidRPr="004E09E0">
              <w:rPr>
                <w:rFonts w:ascii="Calibri" w:hAnsi="Calibri" w:cs="Calibri"/>
                <w:lang w:val="en-GB"/>
              </w:rPr>
              <w:t xml:space="preserve"> you want Compulsory Traffic Insurance (Third Party Liability only), Partial Comprehensive Insurance or Full Comprehensive?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7AB9FC9" w14:textId="5A4A9EFC" w:rsidR="004B28EF" w:rsidRPr="004E09E0" w:rsidRDefault="004B28EF" w:rsidP="004B28EF">
            <w:pPr>
              <w:pStyle w:val="AxureTableNormalText"/>
              <w:snapToGrid w:val="0"/>
              <w:rPr>
                <w:rFonts w:ascii="Calibri" w:hAnsi="Calibri" w:cs="Calibri"/>
              </w:rPr>
            </w:pPr>
          </w:p>
          <w:p w14:paraId="5E1D8BD4"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Ansvar</w:t>
            </w:r>
          </w:p>
          <w:p w14:paraId="2E8A2B7E"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Delkasko</w:t>
            </w:r>
          </w:p>
          <w:p w14:paraId="05B354B2" w14:textId="77777777" w:rsidR="004B28EF" w:rsidRPr="004E09E0" w:rsidRDefault="004B28EF" w:rsidP="004B28EF">
            <w:pPr>
              <w:pStyle w:val="AxureTableNormalText"/>
              <w:snapToGrid w:val="0"/>
              <w:rPr>
                <w:rFonts w:ascii="Calibri" w:hAnsi="Calibri" w:cs="Calibri"/>
                <w:b/>
                <w:strike/>
                <w:color w:val="00B050"/>
                <w:lang w:val="nb-NO"/>
              </w:rPr>
            </w:pPr>
            <w:r w:rsidRPr="004E09E0">
              <w:rPr>
                <w:rFonts w:ascii="Calibri" w:hAnsi="Calibri" w:cs="Calibri"/>
                <w:lang w:val="nb-NO"/>
              </w:rPr>
              <w:t>Kasko</w:t>
            </w:r>
          </w:p>
        </w:tc>
      </w:tr>
      <w:tr w:rsidR="004B28EF" w:rsidRPr="00925024" w14:paraId="340B3989"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435CA6D" w14:textId="52B73411"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Pant </w:t>
            </w:r>
            <w:proofErr w:type="spellStart"/>
            <w:r w:rsidRPr="004E09E0">
              <w:rPr>
                <w:rFonts w:ascii="Calibri" w:hAnsi="Calibri" w:cs="Calibri"/>
                <w:lang w:val="en-GB"/>
              </w:rPr>
              <w:t>i</w:t>
            </w:r>
            <w:proofErr w:type="spellEnd"/>
            <w:r w:rsidRPr="004E09E0">
              <w:rPr>
                <w:rFonts w:ascii="Calibri" w:hAnsi="Calibri" w:cs="Calibri"/>
                <w:lang w:val="en-GB"/>
              </w:rPr>
              <w:t xml:space="preserve"> </w:t>
            </w:r>
            <w:proofErr w:type="spellStart"/>
            <w:r w:rsidRPr="004E09E0">
              <w:rPr>
                <w:rFonts w:ascii="Calibri" w:hAnsi="Calibri" w:cs="Calibri"/>
                <w:lang w:val="en-GB"/>
              </w:rPr>
              <w:t>bilen</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EA364A1" w14:textId="5955581A"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bil_pant_i_bil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B71E61" w14:textId="77777777" w:rsidR="00726299" w:rsidRDefault="004B28EF" w:rsidP="004B28EF">
            <w:pPr>
              <w:pStyle w:val="AxureTableNormalText"/>
              <w:snapToGrid w:val="0"/>
              <w:rPr>
                <w:rFonts w:ascii="Calibri" w:hAnsi="Calibri" w:cs="Calibri"/>
                <w:lang w:val="en-GB"/>
              </w:rPr>
            </w:pPr>
            <w:r w:rsidRPr="004E09E0">
              <w:rPr>
                <w:rFonts w:ascii="Calibri" w:hAnsi="Calibri" w:cs="Calibri"/>
                <w:lang w:val="en-GB"/>
              </w:rPr>
              <w:t>Is the car currently collateral for a loan?</w:t>
            </w:r>
          </w:p>
          <w:p w14:paraId="0D5854B3" w14:textId="37A4039E" w:rsidR="005740C5" w:rsidRPr="00B2509B" w:rsidRDefault="005740C5" w:rsidP="004B28EF">
            <w:pPr>
              <w:pStyle w:val="AxureTableNormalText"/>
              <w:snapToGrid w:val="0"/>
              <w:rPr>
                <w:rFonts w:ascii="Calibri" w:hAnsi="Calibri" w:cs="Calibri"/>
                <w:b/>
                <w:bCs/>
                <w:color w:val="FF0000"/>
                <w:lang w:val="en-GB"/>
              </w:rPr>
            </w:pP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17D8D1F"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Ja</w:t>
            </w:r>
            <w:proofErr w:type="spellEnd"/>
          </w:p>
          <w:p w14:paraId="10B61333" w14:textId="389B9FAD" w:rsidR="004B28EF" w:rsidRPr="004E09E0" w:rsidRDefault="004B28EF" w:rsidP="004B28EF">
            <w:pPr>
              <w:pStyle w:val="AxureTableNormalText"/>
              <w:snapToGrid w:val="0"/>
              <w:rPr>
                <w:rFonts w:ascii="Calibri" w:hAnsi="Calibri" w:cs="Calibri"/>
              </w:rPr>
            </w:pPr>
            <w:proofErr w:type="spellStart"/>
            <w:r w:rsidRPr="004E09E0">
              <w:rPr>
                <w:rFonts w:ascii="Calibri" w:hAnsi="Calibri" w:cs="Calibri"/>
                <w:lang w:val="en-GB"/>
              </w:rPr>
              <w:t>Nei</w:t>
            </w:r>
            <w:proofErr w:type="spellEnd"/>
          </w:p>
        </w:tc>
      </w:tr>
      <w:tr w:rsidR="004B28EF" w:rsidRPr="00925024" w14:paraId="5ABF8708"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6362A73" w14:textId="5880BA9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Bilskader</w:t>
            </w:r>
            <w:proofErr w:type="spellEnd"/>
            <w:r w:rsidRPr="004E09E0">
              <w:rPr>
                <w:rFonts w:ascii="Calibri" w:hAnsi="Calibri" w:cs="Calibri"/>
                <w:lang w:val="en-GB"/>
              </w:rPr>
              <w:t xml:space="preserve"> </w:t>
            </w:r>
            <w:proofErr w:type="spellStart"/>
            <w:r w:rsidRPr="004E09E0">
              <w:rPr>
                <w:rFonts w:ascii="Calibri" w:hAnsi="Calibri" w:cs="Calibri"/>
                <w:lang w:val="en-GB"/>
              </w:rPr>
              <w:t>siste</w:t>
            </w:r>
            <w:proofErr w:type="spellEnd"/>
            <w:r w:rsidRPr="004E09E0">
              <w:rPr>
                <w:rFonts w:ascii="Calibri" w:hAnsi="Calibri" w:cs="Calibri"/>
                <w:lang w:val="en-GB"/>
              </w:rPr>
              <w:t xml:space="preserve"> </w:t>
            </w:r>
            <w:proofErr w:type="spellStart"/>
            <w:r w:rsidRPr="004E09E0">
              <w:rPr>
                <w:rFonts w:ascii="Calibri" w:hAnsi="Calibri" w:cs="Calibri"/>
                <w:lang w:val="en-GB"/>
              </w:rPr>
              <w:t>tre</w:t>
            </w:r>
            <w:proofErr w:type="spellEnd"/>
            <w:r w:rsidRPr="004E09E0">
              <w:rPr>
                <w:rFonts w:ascii="Calibri" w:hAnsi="Calibri" w:cs="Calibri"/>
                <w:lang w:val="en-GB"/>
              </w:rPr>
              <w:t xml:space="preserve"> </w:t>
            </w:r>
            <w:proofErr w:type="spellStart"/>
            <w:r w:rsidRPr="004E09E0">
              <w:rPr>
                <w:rFonts w:ascii="Calibri" w:hAnsi="Calibri" w:cs="Calibri"/>
                <w:lang w:val="en-GB"/>
              </w:rPr>
              <w:t>år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7075990" w14:textId="5D83DABF"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bil_antallbilskader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66BB6B1" w14:textId="07A63E2C" w:rsidR="004B28EF" w:rsidRPr="004E09E0" w:rsidRDefault="17FFF555" w:rsidP="004B28EF">
            <w:pPr>
              <w:pStyle w:val="AxureTableNormalText"/>
              <w:snapToGrid w:val="0"/>
              <w:rPr>
                <w:rFonts w:ascii="Calibri" w:hAnsi="Calibri" w:cs="Calibri"/>
                <w:lang w:val="en-GB"/>
              </w:rPr>
            </w:pPr>
            <w:r w:rsidRPr="7F95132F">
              <w:rPr>
                <w:rFonts w:ascii="Calibri" w:hAnsi="Calibri" w:cs="Calibri"/>
                <w:lang w:val="en-GB"/>
              </w:rPr>
              <w:t xml:space="preserve">How many car damages led to insurance </w:t>
            </w:r>
            <w:r w:rsidR="242C6185" w:rsidRPr="7F95132F">
              <w:rPr>
                <w:rFonts w:ascii="Calibri" w:hAnsi="Calibri" w:cs="Calibri"/>
                <w:lang w:val="en-GB"/>
              </w:rPr>
              <w:t>pay-outs</w:t>
            </w:r>
            <w:r w:rsidRPr="7F95132F">
              <w:rPr>
                <w:rFonts w:ascii="Calibri" w:hAnsi="Calibri" w:cs="Calibri"/>
                <w:lang w:val="en-GB"/>
              </w:rPr>
              <w:t xml:space="preserve"> the last three years?</w:t>
            </w:r>
          </w:p>
          <w:p w14:paraId="0D4C6DF5" w14:textId="77777777" w:rsidR="004B28EF" w:rsidRPr="004E09E0" w:rsidRDefault="004B28EF" w:rsidP="004B28EF">
            <w:pPr>
              <w:pStyle w:val="AxureTableNormalText"/>
              <w:snapToGrid w:val="0"/>
              <w:rPr>
                <w:rFonts w:ascii="Calibri" w:hAnsi="Calibri" w:cs="Calibri"/>
                <w:lang w:val="en-GB"/>
              </w:rPr>
            </w:pPr>
          </w:p>
          <w:p w14:paraId="482318AF"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003D6B5" w14:textId="0576D2C3"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Mandatory</w:t>
            </w:r>
            <w:r w:rsidRPr="004E09E0">
              <w:rPr>
                <w:rFonts w:ascii="Calibri" w:hAnsi="Calibri" w:cs="Calibri"/>
                <w:b/>
                <w:lang w:val="en-GB"/>
              </w:rPr>
              <w:t xml:space="preserve">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A802682"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Nedtrekksliste</w:t>
            </w:r>
            <w:proofErr w:type="spellEnd"/>
          </w:p>
          <w:p w14:paraId="61520E6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0</w:t>
            </w:r>
          </w:p>
          <w:p w14:paraId="23FEB88B"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1</w:t>
            </w:r>
          </w:p>
          <w:p w14:paraId="7DFA7865"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2</w:t>
            </w:r>
          </w:p>
          <w:p w14:paraId="0CE9BAF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3</w:t>
            </w:r>
          </w:p>
          <w:p w14:paraId="7DB694BB"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4</w:t>
            </w:r>
          </w:p>
          <w:p w14:paraId="5E50BF16" w14:textId="6074C590"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Over 4 </w:t>
            </w:r>
          </w:p>
        </w:tc>
      </w:tr>
      <w:tr w:rsidR="004B28EF" w:rsidRPr="00925024" w14:paraId="02199E4D"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2A168B5" w14:textId="7ACC1A6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Parkeringsforhold</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3ABFA6" w14:textId="031E9DC5"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bil_parkeringsforhold</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8973DD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Parking:</w:t>
            </w:r>
          </w:p>
          <w:p w14:paraId="6D2C78E9"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Private, separate locked garage</w:t>
            </w:r>
          </w:p>
          <w:p w14:paraId="5E2773A3"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Common garage</w:t>
            </w:r>
          </w:p>
          <w:p w14:paraId="2A8C0AC2" w14:textId="77777777" w:rsidR="004B28EF" w:rsidRPr="004E09E0" w:rsidRDefault="004B28EF" w:rsidP="004B28EF">
            <w:pPr>
              <w:pStyle w:val="AxureTableNormalText"/>
              <w:numPr>
                <w:ilvl w:val="0"/>
                <w:numId w:val="1"/>
              </w:numPr>
              <w:snapToGrid w:val="0"/>
              <w:rPr>
                <w:rFonts w:ascii="Calibri" w:hAnsi="Calibri" w:cs="Calibri"/>
                <w:lang w:val="en-GB"/>
              </w:rPr>
            </w:pPr>
            <w:r w:rsidRPr="004E09E0">
              <w:rPr>
                <w:rFonts w:ascii="Calibri" w:hAnsi="Calibri" w:cs="Calibri"/>
                <w:lang w:val="en-GB"/>
              </w:rPr>
              <w:t>Own land/plot</w:t>
            </w:r>
          </w:p>
          <w:p w14:paraId="09D6F942" w14:textId="59858672"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Other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283B8A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ab/>
            </w:r>
          </w:p>
          <w:p w14:paraId="4250A8F4"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Egen låst garasje</w:t>
            </w:r>
          </w:p>
          <w:p w14:paraId="2B6E65E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Felles garasje</w:t>
            </w:r>
          </w:p>
          <w:p w14:paraId="4547C015" w14:textId="77777777" w:rsidR="004B28EF" w:rsidRPr="004E09E0" w:rsidRDefault="004B28EF" w:rsidP="004B28EF">
            <w:pPr>
              <w:pStyle w:val="AxureTableNormalText"/>
              <w:rPr>
                <w:rFonts w:ascii="Calibri" w:hAnsi="Calibri" w:cs="Calibri"/>
                <w:lang w:val="nb-NO"/>
              </w:rPr>
            </w:pPr>
            <w:r w:rsidRPr="004E09E0">
              <w:rPr>
                <w:rFonts w:ascii="Calibri" w:hAnsi="Calibri" w:cs="Calibri"/>
                <w:lang w:val="nb-NO"/>
              </w:rPr>
              <w:t>Egen tomt</w:t>
            </w:r>
          </w:p>
          <w:p w14:paraId="17250410" w14:textId="6CA0C0D0"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nb-NO"/>
              </w:rPr>
              <w:t>Annet</w:t>
            </w:r>
          </w:p>
        </w:tc>
      </w:tr>
      <w:tr w:rsidR="004B28EF" w:rsidRPr="00925024" w14:paraId="71AB9B7A" w14:textId="77777777" w:rsidTr="7F95132F">
        <w:trPr>
          <w:cantSplit/>
          <w:trHeight w:val="797"/>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DE81821" w14:textId="442ACCCF"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lastRenderedPageBreak/>
              <w:t>\</w:t>
            </w:r>
            <w:proofErr w:type="spellStart"/>
            <w:r w:rsidRPr="004E09E0">
              <w:rPr>
                <w:rFonts w:ascii="Calibri" w:hAnsi="Calibri" w:cs="Calibri"/>
                <w:lang w:val="en-GB"/>
              </w:rPr>
              <w:t>Navn</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BF28E65" w14:textId="38FFFB90"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bil_navn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F629F6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Name of insurer </w:t>
            </w:r>
          </w:p>
          <w:p w14:paraId="1589EEF7"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Need two fields for name. First and middle name in on field and last name in a separate field. Allowed only letters and space. Max length 250 for each</w:t>
            </w:r>
          </w:p>
          <w:p w14:paraId="67A12436" w14:textId="77777777" w:rsidR="004B28EF" w:rsidRPr="004E09E0" w:rsidRDefault="004B28EF" w:rsidP="004B28EF">
            <w:pPr>
              <w:pStyle w:val="AxureTableNormalText"/>
              <w:snapToGrid w:val="0"/>
              <w:rPr>
                <w:rFonts w:ascii="Calibri" w:hAnsi="Calibri" w:cs="Calibri"/>
                <w:lang w:val="en-GB"/>
              </w:rPr>
            </w:pPr>
          </w:p>
          <w:p w14:paraId="2BF72B72"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Status of parameter:</w:t>
            </w:r>
          </w:p>
          <w:p w14:paraId="734D7B73" w14:textId="444A899C"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Mandatory </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A8DED4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Tekst:</w:t>
            </w:r>
          </w:p>
          <w:p w14:paraId="31D595B0"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For- og mellomnavn</w:t>
            </w:r>
          </w:p>
          <w:p w14:paraId="7E85E4E8" w14:textId="69DC5E5F"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Etternavn</w:t>
            </w:r>
          </w:p>
        </w:tc>
      </w:tr>
      <w:tr w:rsidR="004B28EF" w:rsidRPr="00925024" w14:paraId="28202561"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DF4EDC8"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Fødselsnummer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852E8A7"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bil_foedselsnr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FB3FDB9"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Birth number (national id number)</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7197EBE" w14:textId="12628B20" w:rsidR="004B28EF" w:rsidRPr="004E09E0" w:rsidRDefault="17FFF555" w:rsidP="004B28EF">
            <w:pPr>
              <w:pStyle w:val="AxureTableNormalText"/>
              <w:snapToGrid w:val="0"/>
              <w:rPr>
                <w:rFonts w:ascii="Calibri" w:hAnsi="Calibri" w:cs="Calibri"/>
                <w:lang w:val="en-GB"/>
              </w:rPr>
            </w:pPr>
            <w:bookmarkStart w:id="10" w:name="DDE_LINK1"/>
            <w:r w:rsidRPr="7F95132F">
              <w:rPr>
                <w:rFonts w:ascii="Calibri" w:hAnsi="Calibri" w:cs="Calibri"/>
                <w:lang w:val="en-GB"/>
              </w:rPr>
              <w:t xml:space="preserve">11 </w:t>
            </w:r>
            <w:proofErr w:type="spellStart"/>
            <w:r w:rsidRPr="7F95132F">
              <w:rPr>
                <w:rFonts w:ascii="Calibri" w:hAnsi="Calibri" w:cs="Calibri"/>
                <w:lang w:val="en-GB"/>
              </w:rPr>
              <w:t>sif</w:t>
            </w:r>
            <w:r w:rsidR="38BFBAFC" w:rsidRPr="7F95132F">
              <w:rPr>
                <w:rFonts w:ascii="Calibri" w:hAnsi="Calibri" w:cs="Calibri"/>
                <w:lang w:val="en-GB"/>
              </w:rPr>
              <w:t>f</w:t>
            </w:r>
            <w:r w:rsidRPr="7F95132F">
              <w:rPr>
                <w:rFonts w:ascii="Calibri" w:hAnsi="Calibri" w:cs="Calibri"/>
                <w:lang w:val="en-GB"/>
              </w:rPr>
              <w:t>e</w:t>
            </w:r>
            <w:r w:rsidR="14EC5DAA" w:rsidRPr="7F95132F">
              <w:rPr>
                <w:rFonts w:ascii="Calibri" w:hAnsi="Calibri" w:cs="Calibri"/>
                <w:lang w:val="en-GB"/>
              </w:rPr>
              <w:t>r</w:t>
            </w:r>
            <w:bookmarkEnd w:id="10"/>
            <w:proofErr w:type="spellEnd"/>
          </w:p>
        </w:tc>
      </w:tr>
      <w:tr w:rsidR="004B28EF" w:rsidRPr="00925024" w14:paraId="68F0F6EE"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974CEFF" w14:textId="6AC89622"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Postnummer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135EA85" w14:textId="2C349641"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bil_postnr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72E103" w14:textId="787517D9"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Post code</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E2EEAC1" w14:textId="3F20D0AD"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Tall, 4 </w:t>
            </w:r>
            <w:proofErr w:type="spellStart"/>
            <w:r w:rsidRPr="004E09E0">
              <w:rPr>
                <w:rFonts w:ascii="Calibri" w:hAnsi="Calibri" w:cs="Calibri"/>
                <w:lang w:val="en-GB"/>
              </w:rPr>
              <w:t>siffer</w:t>
            </w:r>
            <w:proofErr w:type="spellEnd"/>
            <w:r w:rsidRPr="004E09E0">
              <w:rPr>
                <w:rFonts w:ascii="Calibri" w:hAnsi="Calibri" w:cs="Calibri"/>
                <w:lang w:val="en-GB"/>
              </w:rPr>
              <w:t>.</w:t>
            </w:r>
          </w:p>
        </w:tc>
      </w:tr>
      <w:tr w:rsidR="004B28EF" w:rsidRPr="00925024" w14:paraId="480C3B41" w14:textId="77777777" w:rsidTr="7F95132F">
        <w:trPr>
          <w:cantSplit/>
          <w:trHeight w:val="1233"/>
        </w:trPr>
        <w:tc>
          <w:tcPr>
            <w:tcW w:w="191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0158D4C" w14:textId="68F2459A"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Gate/</w:t>
            </w:r>
            <w:proofErr w:type="spellStart"/>
            <w:r w:rsidRPr="004E09E0">
              <w:rPr>
                <w:rFonts w:ascii="Calibri" w:hAnsi="Calibri" w:cs="Calibri"/>
                <w:lang w:val="en-GB"/>
              </w:rPr>
              <w:t>vei</w:t>
            </w:r>
            <w:proofErr w:type="spellEnd"/>
            <w:r w:rsidRPr="004E09E0">
              <w:rPr>
                <w:rFonts w:ascii="Calibri" w:hAnsi="Calibri" w:cs="Calibri"/>
                <w:lang w:val="en-GB"/>
              </w:rPr>
              <w:t xml:space="preserve"> </w:t>
            </w:r>
            <w:proofErr w:type="spellStart"/>
            <w:r w:rsidRPr="004E09E0">
              <w:rPr>
                <w:rFonts w:ascii="Calibri" w:hAnsi="Calibri" w:cs="Calibri"/>
                <w:lang w:val="en-GB"/>
              </w:rPr>
              <w:t>og</w:t>
            </w:r>
            <w:proofErr w:type="spellEnd"/>
            <w:r w:rsidRPr="004E09E0">
              <w:rPr>
                <w:rFonts w:ascii="Calibri" w:hAnsi="Calibri" w:cs="Calibri"/>
                <w:lang w:val="en-GB"/>
              </w:rPr>
              <w:t xml:space="preserve"> </w:t>
            </w:r>
            <w:proofErr w:type="spellStart"/>
            <w:r w:rsidRPr="004E09E0">
              <w:rPr>
                <w:rFonts w:ascii="Calibri" w:hAnsi="Calibri" w:cs="Calibri"/>
                <w:lang w:val="en-GB"/>
              </w:rPr>
              <w:t>nummer</w:t>
            </w:r>
            <w:proofErr w:type="spellEnd"/>
          </w:p>
        </w:tc>
        <w:tc>
          <w:tcPr>
            <w:tcW w:w="1946"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1650D19"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bil_gatenavn</w:t>
            </w:r>
            <w:proofErr w:type="spellEnd"/>
          </w:p>
          <w:p w14:paraId="45DA5BA0" w14:textId="0CB43DFE"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bil_gatenr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4F9D9BF" w14:textId="79BAFECE" w:rsidR="004B28EF" w:rsidRPr="004E09E0" w:rsidRDefault="004B28EF" w:rsidP="004B28EF">
            <w:pPr>
              <w:pStyle w:val="AxureTableNormalText"/>
              <w:snapToGrid w:val="0"/>
              <w:rPr>
                <w:rFonts w:ascii="Calibri" w:hAnsi="Calibri" w:cs="Calibri"/>
                <w:lang w:val="en-GB"/>
              </w:rPr>
            </w:pPr>
            <w:r w:rsidRPr="2DD543E7">
              <w:rPr>
                <w:rFonts w:ascii="Calibri" w:hAnsi="Calibri" w:cs="Calibri"/>
                <w:lang w:val="en-GB"/>
              </w:rPr>
              <w:t>W: Street/road number where the insurance customer lives.</w:t>
            </w:r>
          </w:p>
        </w:tc>
        <w:tc>
          <w:tcPr>
            <w:tcW w:w="1676"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60235F4F" w14:textId="1DEBDF5A" w:rsidR="004B28EF" w:rsidRPr="004E09E0" w:rsidRDefault="004B28EF" w:rsidP="004B28EF">
            <w:pPr>
              <w:pStyle w:val="AxureTableNormalText"/>
              <w:snapToGrid w:val="0"/>
              <w:rPr>
                <w:rFonts w:ascii="Calibri" w:hAnsi="Calibri" w:cs="Calibri"/>
                <w:lang w:val="en-GB"/>
              </w:rPr>
            </w:pPr>
            <w:proofErr w:type="gramStart"/>
            <w:r w:rsidRPr="004E09E0">
              <w:rPr>
                <w:rFonts w:ascii="Calibri" w:hAnsi="Calibri" w:cs="Calibri"/>
                <w:lang w:val="en-GB"/>
              </w:rPr>
              <w:t xml:space="preserve">Tom,  </w:t>
            </w:r>
            <w:proofErr w:type="spellStart"/>
            <w:r w:rsidRPr="004E09E0">
              <w:rPr>
                <w:rFonts w:ascii="Calibri" w:hAnsi="Calibri" w:cs="Calibri"/>
                <w:lang w:val="en-GB"/>
              </w:rPr>
              <w:t>eller</w:t>
            </w:r>
            <w:proofErr w:type="spellEnd"/>
            <w:proofErr w:type="gramEnd"/>
            <w:r w:rsidRPr="004E09E0">
              <w:rPr>
                <w:rFonts w:ascii="Calibri" w:hAnsi="Calibri" w:cs="Calibri"/>
                <w:lang w:val="en-GB"/>
              </w:rPr>
              <w:t xml:space="preserve"> </w:t>
            </w:r>
            <w:proofErr w:type="spellStart"/>
            <w:r w:rsidRPr="004E09E0">
              <w:rPr>
                <w:rFonts w:ascii="Calibri" w:hAnsi="Calibri" w:cs="Calibri"/>
                <w:lang w:val="en-GB"/>
              </w:rPr>
              <w:t>tekst</w:t>
            </w:r>
            <w:proofErr w:type="spellEnd"/>
          </w:p>
        </w:tc>
      </w:tr>
      <w:tr w:rsidR="004B28EF" w:rsidRPr="00925024" w14:paraId="4146D2D2" w14:textId="77777777" w:rsidTr="7F95132F">
        <w:trPr>
          <w:cantSplit/>
          <w:trHeight w:val="1233"/>
        </w:trPr>
        <w:tc>
          <w:tcPr>
            <w:tcW w:w="1911" w:type="dxa"/>
            <w:tcBorders>
              <w:top w:val="nil"/>
              <w:left w:val="single" w:sz="4" w:space="0" w:color="000000" w:themeColor="text1"/>
              <w:bottom w:val="single" w:sz="4" w:space="0" w:color="auto"/>
              <w:right w:val="nil"/>
            </w:tcBorders>
            <w:shd w:val="clear" w:color="auto" w:fill="auto"/>
          </w:tcPr>
          <w:p w14:paraId="727DFAC6" w14:textId="77777777" w:rsidR="004B28EF" w:rsidRPr="004E09E0" w:rsidRDefault="004B28EF" w:rsidP="004B28EF">
            <w:pPr>
              <w:pStyle w:val="AxureTableNormalText"/>
              <w:snapToGrid w:val="0"/>
              <w:rPr>
                <w:rFonts w:ascii="Calibri" w:hAnsi="Calibri" w:cs="Calibri"/>
                <w:lang w:val="en-GB"/>
              </w:rPr>
            </w:pPr>
            <w:r w:rsidRPr="004E09E0">
              <w:rPr>
                <w:rFonts w:ascii="Calibri" w:hAnsi="Calibri" w:cs="Calibri"/>
                <w:lang w:val="en-GB"/>
              </w:rPr>
              <w:t xml:space="preserve">\ </w:t>
            </w:r>
            <w:proofErr w:type="spellStart"/>
            <w:r w:rsidRPr="004E09E0">
              <w:rPr>
                <w:rFonts w:ascii="Calibri" w:hAnsi="Calibri" w:cs="Calibri"/>
                <w:lang w:val="en-GB"/>
              </w:rPr>
              <w:t>Foreningsmedlemskap</w:t>
            </w:r>
            <w:proofErr w:type="spellEnd"/>
          </w:p>
        </w:tc>
        <w:tc>
          <w:tcPr>
            <w:tcW w:w="1946" w:type="dxa"/>
            <w:tcBorders>
              <w:top w:val="nil"/>
              <w:left w:val="single" w:sz="4" w:space="0" w:color="000000" w:themeColor="text1"/>
              <w:bottom w:val="single" w:sz="4" w:space="0" w:color="auto"/>
              <w:right w:val="nil"/>
            </w:tcBorders>
            <w:shd w:val="clear" w:color="auto" w:fill="auto"/>
          </w:tcPr>
          <w:p w14:paraId="660A82DA" w14:textId="77777777" w:rsidR="004B28EF" w:rsidRPr="004E09E0" w:rsidRDefault="004B28EF" w:rsidP="004B28EF">
            <w:pPr>
              <w:pStyle w:val="AxureTableNormalText"/>
              <w:snapToGrid w:val="0"/>
              <w:rPr>
                <w:rFonts w:ascii="Calibri" w:hAnsi="Calibri" w:cs="Calibri"/>
                <w:lang w:val="en-GB"/>
              </w:rPr>
            </w:pPr>
            <w:proofErr w:type="spellStart"/>
            <w:r w:rsidRPr="004E09E0">
              <w:rPr>
                <w:rFonts w:ascii="Calibri" w:hAnsi="Calibri" w:cs="Calibri"/>
                <w:lang w:val="en-GB"/>
              </w:rPr>
              <w:t>bil_foreningsmedlemskap</w:t>
            </w:r>
            <w:proofErr w:type="spellEnd"/>
          </w:p>
        </w:tc>
        <w:tc>
          <w:tcPr>
            <w:tcW w:w="3782" w:type="dxa"/>
            <w:tcBorders>
              <w:top w:val="nil"/>
              <w:left w:val="single" w:sz="4" w:space="0" w:color="000000" w:themeColor="text1"/>
              <w:bottom w:val="single" w:sz="4" w:space="0" w:color="auto"/>
              <w:right w:val="nil"/>
            </w:tcBorders>
            <w:shd w:val="clear" w:color="auto" w:fill="auto"/>
          </w:tcPr>
          <w:p w14:paraId="31BF4386" w14:textId="7406F2B1" w:rsidR="00BA4965" w:rsidRPr="006348D5" w:rsidRDefault="17FFF555" w:rsidP="00BA4965">
            <w:pPr>
              <w:pStyle w:val="CommentText"/>
              <w:rPr>
                <w:lang w:val="en-US"/>
              </w:rPr>
            </w:pPr>
            <w:r w:rsidRPr="7F95132F">
              <w:rPr>
                <w:rFonts w:cs="Calibri"/>
                <w:lang w:val="en-GB"/>
              </w:rPr>
              <w:t xml:space="preserve">NO: A list where the user can check whether he belongs to one or more organisations that offers rebates </w:t>
            </w:r>
            <w:r w:rsidR="55955144" w:rsidRPr="7F95132F">
              <w:rPr>
                <w:rFonts w:cs="Calibri"/>
                <w:lang w:val="en-GB"/>
              </w:rPr>
              <w:t>through</w:t>
            </w:r>
            <w:r w:rsidRPr="7F95132F">
              <w:rPr>
                <w:rFonts w:cs="Calibri"/>
                <w:lang w:val="en-GB"/>
              </w:rPr>
              <w:t xml:space="preserve"> the companies.</w:t>
            </w:r>
            <w:r w:rsidR="004B28EF" w:rsidRPr="002E53D5">
              <w:rPr>
                <w:lang w:val="en-US"/>
              </w:rPr>
              <w:br/>
            </w:r>
            <w:r w:rsidR="004B28EF" w:rsidRPr="002E53D5">
              <w:rPr>
                <w:lang w:val="en-US"/>
              </w:rPr>
              <w:br/>
            </w:r>
            <w:r w:rsidR="1B42DB7D" w:rsidRPr="7F95132F">
              <w:rPr>
                <w:lang w:val="en-US"/>
              </w:rPr>
              <w:t xml:space="preserve">List of unions. Can be added by companies in </w:t>
            </w:r>
            <w:proofErr w:type="spellStart"/>
            <w:r w:rsidR="1B42DB7D" w:rsidRPr="7F95132F">
              <w:rPr>
                <w:lang w:val="en-US"/>
              </w:rPr>
              <w:t>datafanger</w:t>
            </w:r>
            <w:proofErr w:type="spellEnd"/>
            <w:r w:rsidR="1B42DB7D" w:rsidRPr="7F95132F">
              <w:rPr>
                <w:lang w:val="en-US"/>
              </w:rPr>
              <w:t xml:space="preserve">. </w:t>
            </w:r>
          </w:p>
          <w:p w14:paraId="3C4AC807" w14:textId="118E47EB" w:rsidR="004B28EF" w:rsidRPr="00BA4965" w:rsidRDefault="004B28EF" w:rsidP="004B28EF">
            <w:pPr>
              <w:pStyle w:val="AxureTableNormalText"/>
              <w:snapToGrid w:val="0"/>
              <w:rPr>
                <w:rFonts w:ascii="Calibri" w:hAnsi="Calibri" w:cs="Calibri"/>
              </w:rPr>
            </w:pPr>
          </w:p>
        </w:tc>
        <w:tc>
          <w:tcPr>
            <w:tcW w:w="1676" w:type="dxa"/>
            <w:tcBorders>
              <w:top w:val="nil"/>
              <w:left w:val="single" w:sz="4" w:space="0" w:color="000000" w:themeColor="text1"/>
              <w:bottom w:val="single" w:sz="4" w:space="0" w:color="auto"/>
              <w:right w:val="single" w:sz="4" w:space="0" w:color="auto"/>
            </w:tcBorders>
            <w:shd w:val="clear" w:color="auto" w:fill="auto"/>
          </w:tcPr>
          <w:p w14:paraId="1BE87E6D" w14:textId="77777777" w:rsidR="004B28EF" w:rsidRPr="004E09E0" w:rsidRDefault="004B28EF" w:rsidP="004B28EF">
            <w:pPr>
              <w:pStyle w:val="AxureTableNormalText"/>
              <w:snapToGrid w:val="0"/>
              <w:rPr>
                <w:rFonts w:ascii="Calibri" w:hAnsi="Calibri" w:cs="Calibri"/>
                <w:lang w:val="nb-NO"/>
              </w:rPr>
            </w:pPr>
            <w:r w:rsidRPr="004E09E0">
              <w:rPr>
                <w:rFonts w:ascii="Calibri" w:hAnsi="Calibri" w:cs="Calibri"/>
                <w:lang w:val="nb-NO"/>
              </w:rPr>
              <w:t>En to- eller treleddet liste, hvor delene fylles på bakgrunn av valg i den første listen. Den første kan for eksempel være et spørsmål om fagforeningsmedlemskap.</w:t>
            </w:r>
          </w:p>
        </w:tc>
      </w:tr>
    </w:tbl>
    <w:p w14:paraId="37E0D0F5" w14:textId="77777777" w:rsidR="00584BF6" w:rsidRPr="00FB3A85" w:rsidRDefault="00584BF6" w:rsidP="00584BF6">
      <w:pPr>
        <w:rPr>
          <w:rFonts w:asciiTheme="minorHAnsi" w:hAnsiTheme="minorHAnsi" w:cstheme="minorHAnsi"/>
        </w:rPr>
      </w:pPr>
    </w:p>
    <w:p w14:paraId="50EEA227" w14:textId="37A811FB"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Car Insurance: Data set in the reply message from the companies to FP </w:t>
      </w:r>
    </w:p>
    <w:p w14:paraId="6DCFA4A8"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2B6665AA" w14:textId="77777777" w:rsidTr="7F95132F">
        <w:trPr>
          <w:cantSplit/>
          <w:trHeight w:val="351"/>
          <w:tblHeader/>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1ECAFD9" w14:textId="27A08AF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Field</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00230A8D" w14:textId="69F8C5D3"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B587A38" w14:textId="70F7091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6C559C9F" w14:textId="467E8559"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3DE61483" w14:textId="77777777" w:rsidTr="7F95132F">
        <w:trPr>
          <w:cantSplit/>
          <w:trHeight w:val="488"/>
        </w:trPr>
        <w:tc>
          <w:tcPr>
            <w:tcW w:w="1932" w:type="dxa"/>
            <w:tcBorders>
              <w:top w:val="single" w:sz="4" w:space="0" w:color="000000" w:themeColor="text1"/>
              <w:left w:val="single" w:sz="4" w:space="0" w:color="000000" w:themeColor="text1"/>
              <w:bottom w:val="single" w:sz="4" w:space="0" w:color="000000" w:themeColor="text1"/>
              <w:right w:val="nil"/>
            </w:tcBorders>
          </w:tcPr>
          <w:p w14:paraId="125705C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 xml:space="preserve">Pris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tcPr>
          <w:p w14:paraId="2F863130"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bil_pris</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4A19BC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5857DD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416632FD" w14:textId="77777777" w:rsidTr="7F95132F">
        <w:trPr>
          <w:cantSplit/>
          <w:trHeight w:val="671"/>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EADC12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AD7CDA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bil_resultat_feilmelding</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3F993BA" w14:textId="5AFD543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w:t>
            </w:r>
            <w:r w:rsidR="00E44DF1">
              <w:rPr>
                <w:rFonts w:asciiTheme="minorHAnsi" w:hAnsiTheme="minorHAnsi" w:cstheme="minorHAnsi"/>
                <w:lang w:val="en-GB"/>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8A51D6A" w14:textId="77777777" w:rsidR="00584BF6" w:rsidRPr="00925024" w:rsidRDefault="00584BF6" w:rsidP="00686743">
            <w:pPr>
              <w:pStyle w:val="AxureTableNormalText"/>
              <w:snapToGrid w:val="0"/>
              <w:rPr>
                <w:rFonts w:asciiTheme="minorHAnsi" w:hAnsiTheme="minorHAnsi" w:cstheme="minorHAnsi"/>
                <w:color w:val="000000" w:themeColor="text1"/>
                <w:lang w:val="en-GB"/>
              </w:rPr>
            </w:pPr>
            <w:proofErr w:type="spellStart"/>
            <w:r w:rsidRPr="00925024">
              <w:rPr>
                <w:rFonts w:asciiTheme="minorHAnsi" w:hAnsiTheme="minorHAnsi" w:cstheme="minorHAnsi"/>
                <w:color w:val="000000" w:themeColor="text1"/>
                <w:lang w:val="en-GB"/>
              </w:rPr>
              <w:t>Tekst</w:t>
            </w:r>
            <w:proofErr w:type="spellEnd"/>
            <w:r w:rsidRPr="00925024">
              <w:rPr>
                <w:rFonts w:asciiTheme="minorHAnsi" w:hAnsiTheme="minorHAnsi" w:cstheme="minorHAnsi"/>
                <w:color w:val="000000" w:themeColor="text1"/>
                <w:lang w:val="en-GB"/>
              </w:rPr>
              <w:t xml:space="preserve"> &lt; 80 </w:t>
            </w:r>
            <w:proofErr w:type="spellStart"/>
            <w:r w:rsidRPr="00925024">
              <w:rPr>
                <w:rFonts w:asciiTheme="minorHAnsi" w:hAnsiTheme="minorHAnsi" w:cstheme="minorHAnsi"/>
                <w:color w:val="000000" w:themeColor="text1"/>
                <w:lang w:val="en-GB"/>
              </w:rPr>
              <w:t>tegn</w:t>
            </w:r>
            <w:proofErr w:type="spellEnd"/>
          </w:p>
        </w:tc>
      </w:tr>
      <w:tr w:rsidR="00584BF6" w:rsidRPr="00925024" w14:paraId="4F0847DF"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tcPr>
          <w:p w14:paraId="08BEF8B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tcPr>
          <w:p w14:paraId="21575D8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bil_presisering</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2FAC5C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Text specifying special conditions not covered by the condition set. </w:t>
            </w:r>
          </w:p>
          <w:p w14:paraId="026B9DF5" w14:textId="77777777" w:rsidR="00584BF6" w:rsidRPr="00925024" w:rsidRDefault="00584BF6" w:rsidP="00686743">
            <w:pPr>
              <w:pStyle w:val="AxureTableNormalText"/>
              <w:snapToGrid w:val="0"/>
              <w:rPr>
                <w:rFonts w:asciiTheme="minorHAnsi" w:hAnsiTheme="minorHAnsi" w:cstheme="minorHAnsi"/>
                <w:lang w:val="en-GB"/>
              </w:rPr>
            </w:pPr>
          </w:p>
          <w:p w14:paraId="75977C5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If the company does not match the bonus the user wishes, this can be written here.</w:t>
            </w:r>
          </w:p>
          <w:p w14:paraId="4F89381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company might also offer additional services/top products.</w:t>
            </w:r>
          </w:p>
          <w:p w14:paraId="5E39ED9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br/>
              <w:t>This text can be formatted with a subset of the “wiki language” Textile:</w:t>
            </w:r>
          </w:p>
          <w:p w14:paraId="6F5DE51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Style w:val="Strong"/>
                <w:rFonts w:asciiTheme="minorHAnsi" w:hAnsiTheme="minorHAnsi" w:cstheme="minorHAnsi"/>
                <w:lang w:val="en-GB"/>
              </w:rPr>
              <w:t>hn.</w:t>
            </w:r>
            <w:proofErr w:type="spellEnd"/>
            <w:r w:rsidRPr="00925024">
              <w:rPr>
                <w:rFonts w:asciiTheme="minorHAnsi" w:hAnsiTheme="minorHAnsi" w:cstheme="minorHAnsi"/>
                <w:lang w:val="en-GB"/>
              </w:rPr>
              <w:t xml:space="preserve"> heading</w:t>
            </w:r>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bq</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Blockquote</w:t>
            </w:r>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fnn</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Footnote</w:t>
            </w:r>
            <w:r w:rsidRPr="00925024">
              <w:rPr>
                <w:rFonts w:asciiTheme="minorHAnsi" w:hAnsiTheme="minorHAnsi" w:cstheme="minorHAnsi"/>
                <w:lang w:val="en-GB"/>
              </w:rPr>
              <w:br/>
            </w:r>
            <w:r w:rsidRPr="00925024">
              <w:rPr>
                <w:rStyle w:val="Strong"/>
                <w:rFonts w:asciiTheme="minorHAnsi" w:hAnsiTheme="minorHAnsi" w:cstheme="minorHAnsi"/>
                <w:lang w:val="en-GB"/>
              </w:rPr>
              <w:t>p.</w:t>
            </w:r>
            <w:r w:rsidRPr="00925024">
              <w:rPr>
                <w:rFonts w:asciiTheme="minorHAnsi" w:hAnsiTheme="minorHAnsi" w:cstheme="minorHAnsi"/>
                <w:lang w:val="en-GB"/>
              </w:rPr>
              <w:t xml:space="preserve"> Paragraph</w:t>
            </w:r>
            <w:r w:rsidRPr="00925024">
              <w:rPr>
                <w:rFonts w:asciiTheme="minorHAnsi" w:hAnsiTheme="minorHAnsi" w:cstheme="minorHAnsi"/>
                <w:lang w:val="en-GB"/>
              </w:rPr>
              <w:br/>
            </w:r>
            <w:proofErr w:type="spellStart"/>
            <w:r w:rsidRPr="00925024">
              <w:rPr>
                <w:rStyle w:val="Strong"/>
                <w:rFonts w:asciiTheme="minorHAnsi" w:hAnsiTheme="minorHAnsi" w:cstheme="minorHAnsi"/>
                <w:lang w:val="en-GB"/>
              </w:rPr>
              <w:t>bc</w:t>
            </w:r>
            <w:proofErr w:type="spellEnd"/>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Block code</w:t>
            </w:r>
            <w:r w:rsidRPr="00925024">
              <w:rPr>
                <w:rFonts w:asciiTheme="minorHAnsi" w:hAnsiTheme="minorHAnsi" w:cstheme="minorHAnsi"/>
                <w:lang w:val="en-GB"/>
              </w:rPr>
              <w:br/>
            </w:r>
            <w:r w:rsidRPr="00925024">
              <w:rPr>
                <w:rStyle w:val="Strong"/>
                <w:rFonts w:asciiTheme="minorHAnsi" w:hAnsiTheme="minorHAnsi" w:cstheme="minorHAnsi"/>
                <w:lang w:val="en-GB"/>
              </w:rPr>
              <w:t>pre.</w:t>
            </w:r>
            <w:r w:rsidRPr="00925024">
              <w:rPr>
                <w:rFonts w:asciiTheme="minorHAnsi" w:hAnsiTheme="minorHAnsi" w:cstheme="minorHAnsi"/>
                <w:lang w:val="en-GB"/>
              </w:rPr>
              <w:t xml:space="preserve"> Pre-formatted</w:t>
            </w:r>
            <w:r w:rsidRPr="00925024">
              <w:rPr>
                <w:rFonts w:asciiTheme="minorHAnsi" w:hAnsiTheme="minorHAnsi" w:cstheme="minorHAnsi"/>
                <w:lang w:val="en-GB"/>
              </w:rPr>
              <w:br/>
            </w:r>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Numeric list</w:t>
            </w:r>
            <w:r w:rsidRPr="00925024">
              <w:rPr>
                <w:rFonts w:asciiTheme="minorHAnsi" w:hAnsiTheme="minorHAnsi" w:cstheme="minorHAnsi"/>
                <w:lang w:val="en-GB"/>
              </w:rPr>
              <w:br/>
            </w:r>
            <w:r w:rsidRPr="00925024">
              <w:rPr>
                <w:rStyle w:val="Strong"/>
                <w:rFonts w:asciiTheme="minorHAnsi" w:hAnsiTheme="minorHAnsi" w:cstheme="minorHAnsi"/>
                <w:lang w:val="en-GB"/>
              </w:rPr>
              <w:t>*</w:t>
            </w:r>
            <w:r w:rsidRPr="00925024">
              <w:rPr>
                <w:rFonts w:asciiTheme="minorHAnsi" w:hAnsiTheme="minorHAnsi" w:cstheme="minorHAnsi"/>
                <w:lang w:val="en-GB"/>
              </w:rPr>
              <w:t xml:space="preserve"> Bulleted list</w:t>
            </w:r>
          </w:p>
          <w:p w14:paraId="02ED875E" w14:textId="15FF2028" w:rsidR="00584BF6" w:rsidRPr="00925024" w:rsidRDefault="00000000" w:rsidP="00686743">
            <w:pPr>
              <w:pStyle w:val="AxureTableNormalText"/>
              <w:snapToGrid w:val="0"/>
              <w:rPr>
                <w:rFonts w:asciiTheme="minorHAnsi" w:hAnsiTheme="minorHAnsi" w:cstheme="minorHAnsi"/>
                <w:lang w:val="en-GB"/>
              </w:rPr>
            </w:pPr>
            <w:hyperlink r:id="rId11" w:history="1">
              <w:r w:rsidR="00917C18">
                <w:rPr>
                  <w:rStyle w:val="Hyperlink"/>
                </w:rPr>
                <w:t>https://en.wikipedia.org/wiki/Textile_%28markup_langua</w:t>
              </w:r>
              <w:bookmarkStart w:id="11" w:name="_Hlt42182956"/>
              <w:bookmarkStart w:id="12" w:name="_Hlt42182957"/>
              <w:r w:rsidR="00917C18">
                <w:rPr>
                  <w:rStyle w:val="Hyperlink"/>
                </w:rPr>
                <w:t>g</w:t>
              </w:r>
              <w:bookmarkEnd w:id="11"/>
              <w:bookmarkEnd w:id="12"/>
              <w:r w:rsidR="00917C18">
                <w:rPr>
                  <w:rStyle w:val="Hyperlink"/>
                </w:rPr>
                <w:t>e%29</w:t>
              </w:r>
            </w:hyperlink>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6D6ECF0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2B853546"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BBA0D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B91B4C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bil_produktnavn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D1393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w:t>
            </w:r>
          </w:p>
          <w:p w14:paraId="388BF33B" w14:textId="62A08E1A"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The insurance conditions are entered manually into the </w:t>
            </w:r>
            <w:proofErr w:type="spellStart"/>
            <w:r w:rsidRPr="7F95132F">
              <w:rPr>
                <w:rFonts w:asciiTheme="minorHAnsi" w:hAnsiTheme="minorHAnsi" w:cstheme="minorBidi"/>
                <w:lang w:val="en-GB"/>
              </w:rPr>
              <w:t>Finansportalen’s</w:t>
            </w:r>
            <w:proofErr w:type="spellEnd"/>
            <w:r w:rsidRPr="7F95132F">
              <w:rPr>
                <w:rFonts w:asciiTheme="minorHAnsi" w:hAnsiTheme="minorHAnsi" w:cstheme="minorBidi"/>
                <w:lang w:val="en-GB"/>
              </w:rPr>
              <w:t xml:space="preserve"> database via the «</w:t>
            </w:r>
            <w:proofErr w:type="spellStart"/>
            <w:r w:rsidRPr="7F95132F">
              <w:rPr>
                <w:rFonts w:asciiTheme="minorHAnsi" w:hAnsiTheme="minorHAnsi" w:cstheme="minorBidi"/>
                <w:lang w:val="en-GB"/>
              </w:rPr>
              <w:t>Datafanger</w:t>
            </w:r>
            <w:proofErr w:type="spellEnd"/>
            <w:r w:rsidRPr="7F95132F">
              <w:rPr>
                <w:rFonts w:asciiTheme="minorHAnsi" w:hAnsiTheme="minorHAnsi" w:cstheme="minorBidi"/>
                <w:lang w:val="en-GB"/>
              </w:rPr>
              <w:t xml:space="preserve">». The product name provided here must conform exactly to that in the </w:t>
            </w:r>
            <w:proofErr w:type="spellStart"/>
            <w:r w:rsidRPr="7F95132F">
              <w:rPr>
                <w:rFonts w:asciiTheme="minorHAnsi" w:hAnsiTheme="minorHAnsi" w:cstheme="minorBidi"/>
                <w:lang w:val="en-GB"/>
              </w:rPr>
              <w:t>datafanger</w:t>
            </w:r>
            <w:proofErr w:type="spellEnd"/>
            <w:r w:rsidRPr="7F95132F">
              <w:rPr>
                <w:rFonts w:asciiTheme="minorHAnsi" w:hAnsiTheme="minorHAnsi" w:cstheme="minorBidi"/>
                <w:lang w:val="en-GB"/>
              </w:rPr>
              <w:t xml:space="preserve">. Otherwise, the program cannot match the product to the right </w:t>
            </w:r>
            <w:r w:rsidR="44261287" w:rsidRPr="7F95132F">
              <w:rPr>
                <w:rFonts w:asciiTheme="minorHAnsi" w:hAnsiTheme="minorHAnsi" w:cstheme="minorBidi"/>
                <w:lang w:val="en-GB"/>
              </w:rPr>
              <w:t>conditions</w:t>
            </w:r>
            <w:r w:rsidRPr="7F95132F">
              <w:rPr>
                <w:rFonts w:asciiTheme="minorHAnsi" w:hAnsiTheme="minorHAnsi" w:cstheme="minorBidi"/>
                <w:lang w:val="en-GB"/>
              </w:rPr>
              <w:t xml:space="preserve"> set.</w:t>
            </w:r>
          </w:p>
        </w:tc>
        <w:tc>
          <w:tcPr>
            <w:tcW w:w="1559" w:type="dxa"/>
            <w:tcBorders>
              <w:top w:val="single" w:sz="4" w:space="0" w:color="000000" w:themeColor="text1"/>
              <w:left w:val="single" w:sz="4" w:space="0" w:color="000000" w:themeColor="text1"/>
              <w:bottom w:val="single" w:sz="4" w:space="0" w:color="auto"/>
              <w:right w:val="single" w:sz="4" w:space="0" w:color="auto"/>
            </w:tcBorders>
            <w:shd w:val="clear" w:color="auto" w:fill="auto"/>
          </w:tcPr>
          <w:p w14:paraId="6BFEDD8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2B57D6E"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597EF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Biltypematch</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467CC7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bil_typematch</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611B3A2" w14:textId="7A7770E1" w:rsidR="00E57ADA" w:rsidRPr="00E57ADA" w:rsidRDefault="00AE7A7B" w:rsidP="00E57ADA">
            <w:pPr>
              <w:pStyle w:val="AxureTableNormalText"/>
              <w:snapToGrid w:val="0"/>
              <w:rPr>
                <w:rFonts w:asciiTheme="minorHAnsi" w:hAnsiTheme="minorHAnsi" w:cstheme="minorHAnsi"/>
              </w:rPr>
            </w:pPr>
            <w:r>
              <w:rPr>
                <w:rFonts w:asciiTheme="minorHAnsi" w:hAnsiTheme="minorHAnsi" w:cstheme="minorHAnsi"/>
              </w:rPr>
              <w:t>E</w:t>
            </w:r>
            <w:r w:rsidR="00E57ADA" w:rsidRPr="00E57ADA">
              <w:rPr>
                <w:rFonts w:asciiTheme="minorHAnsi" w:hAnsiTheme="minorHAnsi" w:cstheme="minorHAnsi"/>
              </w:rPr>
              <w:t>ither:</w:t>
            </w:r>
          </w:p>
          <w:p w14:paraId="60250F7D" w14:textId="77777777" w:rsidR="00E57ADA" w:rsidRPr="00E57ADA" w:rsidRDefault="00E57ADA" w:rsidP="00E57ADA">
            <w:pPr>
              <w:pStyle w:val="AxureTableNormalText"/>
              <w:snapToGrid w:val="0"/>
              <w:rPr>
                <w:rFonts w:asciiTheme="minorHAnsi" w:hAnsiTheme="minorHAnsi" w:cstheme="minorHAnsi"/>
              </w:rPr>
            </w:pPr>
            <w:r w:rsidRPr="00E57ADA">
              <w:rPr>
                <w:rFonts w:asciiTheme="minorHAnsi" w:hAnsiTheme="minorHAnsi" w:cstheme="minorHAnsi"/>
              </w:rPr>
              <w:t>Blank = user's car found</w:t>
            </w:r>
          </w:p>
          <w:p w14:paraId="08D00CC0" w14:textId="77777777" w:rsidR="00E57ADA" w:rsidRPr="00E57ADA" w:rsidRDefault="00E57ADA" w:rsidP="00E57ADA">
            <w:pPr>
              <w:pStyle w:val="AxureTableNormalText"/>
              <w:snapToGrid w:val="0"/>
              <w:rPr>
                <w:rFonts w:asciiTheme="minorHAnsi" w:hAnsiTheme="minorHAnsi" w:cstheme="minorHAnsi"/>
              </w:rPr>
            </w:pPr>
            <w:r w:rsidRPr="00E57ADA">
              <w:rPr>
                <w:rFonts w:asciiTheme="minorHAnsi" w:hAnsiTheme="minorHAnsi" w:cstheme="minorHAnsi"/>
              </w:rPr>
              <w:t>Car type = closest match in the company's database</w:t>
            </w:r>
          </w:p>
          <w:p w14:paraId="4748AC66" w14:textId="77AD9ADE" w:rsidR="00584BF6" w:rsidRPr="00925024" w:rsidRDefault="4CC91157" w:rsidP="7F95132F">
            <w:pPr>
              <w:pStyle w:val="AxureTableNormalText"/>
              <w:snapToGrid w:val="0"/>
              <w:rPr>
                <w:rFonts w:asciiTheme="minorHAnsi" w:hAnsiTheme="minorHAnsi" w:cstheme="minorBidi"/>
                <w:lang w:val="en-GB"/>
              </w:rPr>
            </w:pPr>
            <w:r w:rsidRPr="7F95132F">
              <w:rPr>
                <w:rFonts w:asciiTheme="minorHAnsi" w:hAnsiTheme="minorHAnsi" w:cstheme="minorBidi"/>
              </w:rPr>
              <w:t xml:space="preserve">In order to save space, brand names ("Toyota", "Mercedes") should not be included. </w:t>
            </w:r>
            <w:r w:rsidRPr="7F95132F">
              <w:rPr>
                <w:rFonts w:asciiTheme="minorHAnsi" w:hAnsiTheme="minorHAnsi" w:cstheme="minorBidi"/>
                <w:lang w:val="nb-NO"/>
              </w:rPr>
              <w:t xml:space="preserve">It </w:t>
            </w:r>
            <w:proofErr w:type="spellStart"/>
            <w:r w:rsidRPr="7F95132F">
              <w:rPr>
                <w:rFonts w:asciiTheme="minorHAnsi" w:hAnsiTheme="minorHAnsi" w:cstheme="minorBidi"/>
                <w:lang w:val="nb-NO"/>
              </w:rPr>
              <w:t>fit</w:t>
            </w:r>
            <w:proofErr w:type="spellEnd"/>
            <w:r w:rsidRPr="7F95132F">
              <w:rPr>
                <w:rFonts w:asciiTheme="minorHAnsi" w:hAnsiTheme="minorHAnsi" w:cstheme="minorBidi"/>
                <w:lang w:val="nb-NO"/>
              </w:rPr>
              <w:t xml:space="preserve"> </w:t>
            </w:r>
            <w:proofErr w:type="spellStart"/>
            <w:r w:rsidRPr="7F95132F">
              <w:rPr>
                <w:rFonts w:asciiTheme="minorHAnsi" w:hAnsiTheme="minorHAnsi" w:cstheme="minorBidi"/>
                <w:lang w:val="nb-NO"/>
              </w:rPr>
              <w:t>with</w:t>
            </w:r>
            <w:proofErr w:type="spellEnd"/>
            <w:r w:rsidRPr="7F95132F">
              <w:rPr>
                <w:rFonts w:asciiTheme="minorHAnsi" w:hAnsiTheme="minorHAnsi" w:cstheme="minorBidi"/>
                <w:lang w:val="nb-NO"/>
              </w:rPr>
              <w:t xml:space="preserve"> "Verso 1.6 Terra", for </w:t>
            </w:r>
            <w:proofErr w:type="spellStart"/>
            <w:r w:rsidRPr="7F95132F">
              <w:rPr>
                <w:rFonts w:asciiTheme="minorHAnsi" w:hAnsiTheme="minorHAnsi" w:cstheme="minorBidi"/>
                <w:lang w:val="nb-NO"/>
              </w:rPr>
              <w:t>example</w:t>
            </w:r>
            <w:proofErr w:type="spellEnd"/>
          </w:p>
        </w:tc>
        <w:tc>
          <w:tcPr>
            <w:tcW w:w="1559" w:type="dxa"/>
            <w:tcBorders>
              <w:top w:val="single" w:sz="4" w:space="0" w:color="auto"/>
              <w:left w:val="single" w:sz="4" w:space="0" w:color="000000" w:themeColor="text1"/>
              <w:bottom w:val="single" w:sz="4" w:space="0" w:color="000000" w:themeColor="text1"/>
              <w:right w:val="single" w:sz="4" w:space="0" w:color="auto"/>
            </w:tcBorders>
            <w:shd w:val="clear" w:color="auto" w:fill="auto"/>
          </w:tcPr>
          <w:p w14:paraId="4A0A92F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F0C440E"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7999B0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kjorelengde</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ADE6D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bil_svar_kjoerelengde</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22866FD" w14:textId="68F0E66D"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Closest higher </w:t>
            </w:r>
            <w:r w:rsidR="175F34BD" w:rsidRPr="7F95132F">
              <w:rPr>
                <w:rFonts w:asciiTheme="minorHAnsi" w:hAnsiTheme="minorHAnsi" w:cstheme="minorBidi"/>
                <w:lang w:val="en-GB"/>
              </w:rPr>
              <w:t>kilometre</w:t>
            </w:r>
            <w:r w:rsidRPr="7F95132F">
              <w:rPr>
                <w:rFonts w:asciiTheme="minorHAnsi" w:hAnsiTheme="minorHAnsi" w:cstheme="minorBidi"/>
                <w:lang w:val="en-GB"/>
              </w:rPr>
              <w:t xml:space="preserve"> allowance:</w:t>
            </w:r>
            <w:r>
              <w:br/>
            </w:r>
            <w:r>
              <w:br/>
            </w:r>
            <w:r w:rsidRPr="7F95132F">
              <w:rPr>
                <w:rFonts w:asciiTheme="minorHAnsi" w:hAnsiTheme="minorHAnsi" w:cstheme="minorBidi"/>
                <w:lang w:val="en-GB"/>
              </w:rPr>
              <w:t>If the company does not offer the annual driving distance the customer wishes to have covered, the returned price should be computed using the nearest higher distance in the company’s price list. This distance shall be shown here. (For example, if the user wishes 6.000 km per year while the company offers 5.000 and 8.000, 8.000 should be used and shown here).</w:t>
            </w:r>
            <w:r w:rsidR="00C84B4E">
              <w:rPr>
                <w:rFonts w:asciiTheme="minorHAnsi" w:hAnsiTheme="minorHAnsi" w:cstheme="minorBidi"/>
                <w:lang w:val="en-GB"/>
              </w:rPr>
              <w:t xml:space="preserve"> Unlimited driving distance should be represented by the value -1</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303ACE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5siffer.</w:t>
            </w:r>
          </w:p>
        </w:tc>
      </w:tr>
      <w:tr w:rsidR="00584BF6" w:rsidRPr="00925024" w14:paraId="515F7E49"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49B916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F26A8E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bil_svar_egenandel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29DF5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Closest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669BC0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577C8844" w14:textId="77777777" w:rsidR="00584BF6" w:rsidRDefault="00584BF6" w:rsidP="00E83F27">
      <w:pPr>
        <w:rPr>
          <w:rStyle w:val="IntenseEmphasis"/>
          <w:i w:val="0"/>
          <w:iCs w:val="0"/>
        </w:rPr>
      </w:pPr>
    </w:p>
    <w:p w14:paraId="5F84790F"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House Insurance:  Data set in the message from FP to the companies</w:t>
      </w:r>
    </w:p>
    <w:p w14:paraId="782524EA" w14:textId="77777777" w:rsidR="00584BF6" w:rsidRPr="00925024" w:rsidRDefault="00584BF6" w:rsidP="00584BF6">
      <w:pPr>
        <w:rPr>
          <w:rFonts w:asciiTheme="minorHAnsi" w:hAnsiTheme="minorHAnsi" w:cstheme="minorHAnsi"/>
          <w:lang w:val="en-GB"/>
        </w:rPr>
      </w:pPr>
    </w:p>
    <w:p w14:paraId="44061780"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20"/>
        <w:gridCol w:w="1937"/>
        <w:gridCol w:w="3782"/>
        <w:gridCol w:w="1647"/>
        <w:gridCol w:w="29"/>
      </w:tblGrid>
      <w:tr w:rsidR="00AC069B" w:rsidRPr="00925024" w14:paraId="19FA3C1F" w14:textId="77777777" w:rsidTr="7F95132F">
        <w:trPr>
          <w:gridAfter w:val="1"/>
          <w:wAfter w:w="29" w:type="dxa"/>
          <w:tblHeader/>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38C051F5" w14:textId="36BAD89D"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lastRenderedPageBreak/>
              <w:t xml:space="preserve">\ </w:t>
            </w:r>
            <w:r>
              <w:rPr>
                <w:rFonts w:asciiTheme="minorHAnsi" w:hAnsiTheme="minorHAnsi" w:cstheme="minorHAnsi"/>
                <w:color w:val="FFFFFF"/>
                <w:lang w:val="en-GB"/>
              </w:rPr>
              <w:t>Field</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4514F048" w14:textId="6BA66B0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4F52D08C" w14:textId="360C3CE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37177542" w14:textId="3D8719DF"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7BC50898"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03AFC9B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Boligtype</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09DAD02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bygning_boligtype</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2A70D52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House type</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45AE9A67" w14:textId="49DB04D8" w:rsidR="00584BF6" w:rsidRPr="007A087D" w:rsidRDefault="00584BF6" w:rsidP="00B90AAD">
            <w:pPr>
              <w:pStyle w:val="AxureTableNormalText"/>
              <w:rPr>
                <w:rFonts w:asciiTheme="minorHAnsi" w:hAnsiTheme="minorHAnsi" w:cstheme="minorHAnsi"/>
                <w:lang w:val="nb-NO"/>
              </w:rPr>
            </w:pPr>
            <w:r w:rsidRPr="007A087D">
              <w:rPr>
                <w:rFonts w:asciiTheme="minorHAnsi" w:hAnsiTheme="minorHAnsi" w:cstheme="minorHAnsi"/>
                <w:lang w:val="nb-NO"/>
              </w:rPr>
              <w:t xml:space="preserve">Nedtrekk. </w:t>
            </w:r>
          </w:p>
          <w:p w14:paraId="56663BB5" w14:textId="77777777" w:rsidR="00584BF6" w:rsidRPr="007A087D" w:rsidRDefault="00584BF6" w:rsidP="00B90AAD">
            <w:pPr>
              <w:pStyle w:val="AxureTableNormalText"/>
              <w:rPr>
                <w:rFonts w:asciiTheme="minorHAnsi" w:hAnsiTheme="minorHAnsi" w:cstheme="minorHAnsi"/>
                <w:lang w:val="nb-NO"/>
              </w:rPr>
            </w:pPr>
          </w:p>
          <w:p w14:paraId="2B0D63E0" w14:textId="77777777" w:rsidR="006D66E4" w:rsidRDefault="006D66E4" w:rsidP="00B90AAD">
            <w:pPr>
              <w:pStyle w:val="AxureTableNormalText"/>
              <w:rPr>
                <w:rFonts w:asciiTheme="minorHAnsi" w:hAnsiTheme="minorHAnsi" w:cstheme="minorHAnsi"/>
                <w:lang w:val="nb-NO"/>
              </w:rPr>
            </w:pPr>
            <w:r>
              <w:rPr>
                <w:rFonts w:asciiTheme="minorHAnsi" w:hAnsiTheme="minorHAnsi" w:cstheme="minorHAnsi"/>
                <w:lang w:val="nb-NO"/>
              </w:rPr>
              <w:t xml:space="preserve">Enebolig </w:t>
            </w:r>
          </w:p>
          <w:p w14:paraId="3BBD490A" w14:textId="567689F5" w:rsidR="006D66E4" w:rsidRDefault="006D66E4" w:rsidP="00B90AAD">
            <w:pPr>
              <w:pStyle w:val="AxureTableNormalText"/>
              <w:rPr>
                <w:rFonts w:asciiTheme="minorHAnsi" w:hAnsiTheme="minorHAnsi" w:cstheme="minorHAnsi"/>
                <w:lang w:val="nb-NO"/>
              </w:rPr>
            </w:pPr>
            <w:r>
              <w:rPr>
                <w:rFonts w:asciiTheme="minorHAnsi" w:hAnsiTheme="minorHAnsi" w:cstheme="minorHAnsi"/>
                <w:lang w:val="nb-NO"/>
              </w:rPr>
              <w:t xml:space="preserve">Rekkehus </w:t>
            </w:r>
          </w:p>
          <w:p w14:paraId="67A7D51B" w14:textId="77777777" w:rsidR="00584BF6" w:rsidRPr="00B90AAD" w:rsidRDefault="00584BF6" w:rsidP="00B90AAD">
            <w:pPr>
              <w:pStyle w:val="AxureTableNormalText"/>
              <w:rPr>
                <w:rFonts w:asciiTheme="minorHAnsi" w:hAnsiTheme="minorHAnsi" w:cstheme="minorHAnsi"/>
                <w:lang w:val="nb-NO"/>
              </w:rPr>
            </w:pPr>
            <w:r w:rsidRPr="00B90AAD">
              <w:rPr>
                <w:rFonts w:asciiTheme="minorHAnsi" w:hAnsiTheme="minorHAnsi" w:cstheme="minorHAnsi"/>
                <w:lang w:val="nb-NO"/>
              </w:rPr>
              <w:t>Tomanns-bolig</w:t>
            </w:r>
            <w:r w:rsidR="00257BDA" w:rsidRPr="00B90AAD">
              <w:rPr>
                <w:rFonts w:asciiTheme="minorHAnsi" w:hAnsiTheme="minorHAnsi" w:cstheme="minorHAnsi"/>
                <w:lang w:val="nb-NO"/>
              </w:rPr>
              <w:t xml:space="preserve"> horisontal</w:t>
            </w:r>
          </w:p>
          <w:p w14:paraId="2CA749CC" w14:textId="77777777" w:rsidR="00257BDA" w:rsidRPr="00B90AAD" w:rsidRDefault="00257BDA" w:rsidP="00B90AAD">
            <w:pPr>
              <w:pStyle w:val="AxureTableNormalText"/>
              <w:rPr>
                <w:rFonts w:asciiTheme="minorHAnsi" w:hAnsiTheme="minorHAnsi" w:cstheme="minorHAnsi"/>
                <w:lang w:val="nb-NO"/>
              </w:rPr>
            </w:pPr>
            <w:r w:rsidRPr="00B90AAD">
              <w:rPr>
                <w:rFonts w:asciiTheme="minorHAnsi" w:hAnsiTheme="minorHAnsi" w:cstheme="minorHAnsi"/>
                <w:lang w:val="nb-NO"/>
              </w:rPr>
              <w:t>Tomanns-bolig vertikal</w:t>
            </w:r>
          </w:p>
          <w:p w14:paraId="28C6DA8C" w14:textId="77777777" w:rsidR="006D66E4" w:rsidRPr="00B90AAD" w:rsidRDefault="00CC110E" w:rsidP="00B90AAD">
            <w:pPr>
              <w:pStyle w:val="AxureTableNormalText"/>
              <w:rPr>
                <w:rFonts w:asciiTheme="minorHAnsi" w:hAnsiTheme="minorHAnsi" w:cstheme="minorHAnsi"/>
                <w:lang w:val="nb-NO"/>
              </w:rPr>
            </w:pPr>
            <w:proofErr w:type="spellStart"/>
            <w:r w:rsidRPr="00B90AAD">
              <w:rPr>
                <w:rFonts w:asciiTheme="minorHAnsi" w:hAnsiTheme="minorHAnsi" w:cstheme="minorHAnsi"/>
                <w:lang w:val="nb-NO"/>
              </w:rPr>
              <w:t>Tremansbolig</w:t>
            </w:r>
            <w:proofErr w:type="spellEnd"/>
          </w:p>
          <w:p w14:paraId="6FBAF29D" w14:textId="77777777" w:rsidR="006D66E4" w:rsidRPr="00B90AAD" w:rsidRDefault="00CC110E" w:rsidP="00B90AAD">
            <w:pPr>
              <w:pStyle w:val="AxureTableNormalText"/>
              <w:rPr>
                <w:rFonts w:asciiTheme="minorHAnsi" w:hAnsiTheme="minorHAnsi" w:cstheme="minorHAnsi"/>
                <w:lang w:val="nb-NO"/>
              </w:rPr>
            </w:pPr>
            <w:r w:rsidRPr="00B90AAD">
              <w:rPr>
                <w:rFonts w:asciiTheme="minorHAnsi" w:hAnsiTheme="minorHAnsi" w:cstheme="minorHAnsi"/>
                <w:lang w:val="nb-NO"/>
              </w:rPr>
              <w:t>Firmansbolig</w:t>
            </w:r>
          </w:p>
          <w:p w14:paraId="71FA755B" w14:textId="77777777" w:rsidR="00CC110E" w:rsidRPr="000D02A1" w:rsidRDefault="00CC110E" w:rsidP="00B90AAD">
            <w:pPr>
              <w:pStyle w:val="AxureTableNormalText"/>
              <w:rPr>
                <w:rFonts w:asciiTheme="minorHAnsi" w:hAnsiTheme="minorHAnsi" w:cstheme="minorHAnsi"/>
                <w:lang w:val="nb-NO"/>
              </w:rPr>
            </w:pPr>
            <w:r w:rsidRPr="000D02A1">
              <w:rPr>
                <w:rFonts w:asciiTheme="minorHAnsi" w:hAnsiTheme="minorHAnsi" w:cstheme="minorHAnsi"/>
                <w:lang w:val="nb-NO"/>
              </w:rPr>
              <w:t>Rekkehus</w:t>
            </w:r>
          </w:p>
          <w:p w14:paraId="30751BDF" w14:textId="77777777" w:rsidR="00CC110E" w:rsidRPr="00B90AAD" w:rsidRDefault="00CC110E" w:rsidP="00B90AAD">
            <w:pPr>
              <w:pStyle w:val="AxureTableNormalText"/>
              <w:rPr>
                <w:rFonts w:asciiTheme="minorHAnsi" w:hAnsiTheme="minorHAnsi" w:cstheme="minorHAnsi"/>
                <w:lang w:val="nb-NO"/>
              </w:rPr>
            </w:pPr>
            <w:r w:rsidRPr="00B90AAD">
              <w:rPr>
                <w:rFonts w:asciiTheme="minorHAnsi" w:hAnsiTheme="minorHAnsi" w:cstheme="minorHAnsi"/>
                <w:lang w:val="nb-NO"/>
              </w:rPr>
              <w:t>Kjedet enebolig</w:t>
            </w:r>
          </w:p>
          <w:p w14:paraId="17BAFE93" w14:textId="77777777" w:rsidR="00CC110E" w:rsidRPr="00B90AAD" w:rsidRDefault="00CC110E" w:rsidP="00B90AAD">
            <w:pPr>
              <w:pStyle w:val="AxureTableNormalText"/>
              <w:rPr>
                <w:rFonts w:asciiTheme="minorHAnsi" w:hAnsiTheme="minorHAnsi" w:cstheme="minorHAnsi"/>
                <w:lang w:val="nb-NO"/>
              </w:rPr>
            </w:pPr>
          </w:p>
        </w:tc>
      </w:tr>
      <w:tr w:rsidR="00584BF6" w:rsidRPr="00925024" w14:paraId="7DC23CD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50E79C1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Bruttoareal</w:t>
            </w:r>
            <w:proofErr w:type="spellEnd"/>
            <w:r w:rsidRPr="00925024">
              <w:rPr>
                <w:rFonts w:asciiTheme="minorHAnsi" w:hAnsiTheme="minorHAnsi" w:cstheme="minorHAnsi"/>
                <w:lang w:val="en-GB"/>
              </w:rPr>
              <w:t xml:space="preserve"> (BTA)</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605BF55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bygning_bruttoareal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42E02CC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Gross area (m2)</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2D219E4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670CA1E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1FA6158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Bygningens</w:t>
            </w:r>
            <w:proofErr w:type="spellEnd"/>
            <w:r w:rsidRPr="00925024">
              <w:rPr>
                <w:rFonts w:asciiTheme="minorHAnsi" w:hAnsiTheme="minorHAnsi" w:cstheme="minorHAnsi"/>
                <w:lang w:val="en-GB"/>
              </w:rPr>
              <w:t xml:space="preserve"> standard</w:t>
            </w:r>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419384E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bygning_standard</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535F3F21" w14:textId="331FA714"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building standard</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805B65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5E303FC1"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Dårlig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behøver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omfattende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oppussing</w:t>
            </w:r>
            <w:proofErr w:type="spellEnd"/>
            <w:r w:rsidRPr="00925024">
              <w:rPr>
                <w:rFonts w:asciiTheme="minorHAnsi" w:hAnsiTheme="minorHAnsi" w:cstheme="minorHAnsi"/>
                <w:lang w:val="en-GB"/>
              </w:rPr>
              <w:t>)</w:t>
            </w:r>
          </w:p>
          <w:p w14:paraId="7C0AB264"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r w:rsidRPr="00925024">
              <w:rPr>
                <w:rFonts w:asciiTheme="minorHAnsi" w:hAnsiTheme="minorHAnsi" w:cstheme="minorHAnsi"/>
                <w:lang w:val="en-GB"/>
              </w:rPr>
              <w:t>Normal standard</w:t>
            </w:r>
          </w:p>
          <w:p w14:paraId="416A9A05"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Bedre</w:t>
            </w:r>
            <w:proofErr w:type="spellEnd"/>
            <w:r w:rsidRPr="00925024">
              <w:rPr>
                <w:rFonts w:asciiTheme="minorHAnsi" w:hAnsiTheme="minorHAnsi" w:cstheme="minorHAnsi"/>
                <w:lang w:val="en-GB"/>
              </w:rPr>
              <w:t xml:space="preserve"> standard</w:t>
            </w:r>
          </w:p>
          <w:p w14:paraId="31A376AD"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Høy</w:t>
            </w:r>
            <w:proofErr w:type="spellEnd"/>
            <w:r w:rsidRPr="00925024">
              <w:rPr>
                <w:rFonts w:asciiTheme="minorHAnsi" w:hAnsiTheme="minorHAnsi" w:cstheme="minorHAnsi"/>
                <w:lang w:val="en-GB"/>
              </w:rPr>
              <w:t xml:space="preserve"> standard</w:t>
            </w:r>
          </w:p>
        </w:tc>
      </w:tr>
      <w:tr w:rsidR="00584BF6" w:rsidRPr="00925024" w14:paraId="35DCE047"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6AAC6A64" w14:textId="669A642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proofErr w:type="gramStart"/>
            <w:r w:rsidRPr="00925024">
              <w:rPr>
                <w:rFonts w:asciiTheme="minorHAnsi" w:hAnsiTheme="minorHAnsi" w:cstheme="minorHAnsi"/>
                <w:lang w:val="en-GB"/>
              </w:rPr>
              <w:t>Bygningens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bygg</w:t>
            </w:r>
            <w:r w:rsidR="00B32C68" w:rsidRPr="00A93230">
              <w:rPr>
                <w:rFonts w:asciiTheme="minorHAnsi" w:hAnsiTheme="minorHAnsi" w:cstheme="minorHAnsi"/>
                <w:b/>
                <w:lang w:val="en-GB"/>
              </w:rPr>
              <w:t>e</w:t>
            </w:r>
            <w:r w:rsidRPr="00925024">
              <w:rPr>
                <w:rFonts w:asciiTheme="minorHAnsi" w:hAnsiTheme="minorHAnsi" w:cstheme="minorHAnsi"/>
                <w:lang w:val="en-GB"/>
              </w:rPr>
              <w:t>år</w:t>
            </w:r>
            <w:proofErr w:type="spellEnd"/>
            <w:proofErr w:type="gram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737A7D1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bygning_byggeaar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3D1E5B8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Construction year</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0AA71C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1C86CDA9" w14:textId="77777777" w:rsidTr="7F95132F">
        <w:trPr>
          <w:gridAfter w:val="1"/>
          <w:wAfter w:w="29" w:type="dxa"/>
          <w:trHeight w:hRule="exact" w:val="3342"/>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7594C19B" w14:textId="2D6D90FE"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w:t>
            </w:r>
            <w:r w:rsidR="00B32C68">
              <w:rPr>
                <w:color w:val="6A8759"/>
              </w:rPr>
              <w:t xml:space="preserve"> </w:t>
            </w:r>
            <w:proofErr w:type="spellStart"/>
            <w:r w:rsidR="00B32C68" w:rsidRPr="00B90AAD">
              <w:rPr>
                <w:bCs/>
              </w:rPr>
              <w:t>Bygningens</w:t>
            </w:r>
            <w:proofErr w:type="spellEnd"/>
            <w:r w:rsidRPr="00B90AAD">
              <w:rPr>
                <w:rFonts w:asciiTheme="minorHAnsi" w:hAnsiTheme="minorHAnsi" w:cstheme="minorHAnsi"/>
                <w:bCs/>
                <w:lang w:val="en-GB"/>
              </w:rPr>
              <w:t xml:space="preserve"> </w:t>
            </w:r>
            <w:proofErr w:type="spellStart"/>
            <w:r w:rsidR="00B32C68">
              <w:rPr>
                <w:rFonts w:asciiTheme="minorHAnsi" w:hAnsiTheme="minorHAnsi" w:cstheme="minorHAnsi"/>
                <w:lang w:val="en-GB"/>
              </w:rPr>
              <w:t>b</w:t>
            </w:r>
            <w:r w:rsidRPr="00925024">
              <w:rPr>
                <w:rFonts w:asciiTheme="minorHAnsi" w:hAnsiTheme="minorHAnsi" w:cstheme="minorHAnsi"/>
                <w:lang w:val="en-GB"/>
              </w:rPr>
              <w:t>yggemåte</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66D451E4" w14:textId="0822A3D5"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bygning_byggem</w:t>
            </w:r>
            <w:r w:rsidR="00C6529F">
              <w:rPr>
                <w:rFonts w:asciiTheme="minorHAnsi" w:hAnsiTheme="minorHAnsi" w:cstheme="minorHAnsi"/>
                <w:lang w:val="en-GB"/>
              </w:rPr>
              <w:t>a</w:t>
            </w:r>
            <w:r w:rsidRPr="00925024">
              <w:rPr>
                <w:rFonts w:asciiTheme="minorHAnsi" w:hAnsiTheme="minorHAnsi" w:cstheme="minorHAnsi"/>
                <w:lang w:val="en-GB"/>
              </w:rPr>
              <w:t>ate</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7A5677F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material</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244F3E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0A4ECA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0BAC1CB8"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64D6671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Brann-trygt (betong e.l.)</w:t>
            </w:r>
          </w:p>
          <w:p w14:paraId="103D58DD" w14:textId="77777777" w:rsidR="00584BF6" w:rsidRPr="007A087D" w:rsidRDefault="00584BF6" w:rsidP="00686743">
            <w:pPr>
              <w:pStyle w:val="AxureTableNormalText"/>
              <w:snapToGrid w:val="0"/>
              <w:rPr>
                <w:rFonts w:asciiTheme="minorHAnsi" w:hAnsiTheme="minorHAnsi" w:cstheme="minorHAnsi"/>
                <w:lang w:val="nb-NO"/>
              </w:rPr>
            </w:pPr>
          </w:p>
        </w:tc>
      </w:tr>
      <w:tr w:rsidR="00074C3C" w:rsidRPr="00925024" w14:paraId="2EDE2EFA" w14:textId="77777777" w:rsidTr="7F95132F">
        <w:trPr>
          <w:gridAfter w:val="1"/>
          <w:wAfter w:w="29" w:type="dxa"/>
          <w:trHeight w:hRule="exact" w:val="1046"/>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A8C88C9" w14:textId="79B213D8" w:rsidR="00074C3C" w:rsidRPr="00925024" w:rsidRDefault="00074C3C" w:rsidP="00074C3C">
            <w:pPr>
              <w:pStyle w:val="AxureTableNormalText"/>
              <w:snapToGrid w:val="0"/>
              <w:rPr>
                <w:rFonts w:asciiTheme="minorHAnsi" w:hAnsiTheme="minorHAnsi" w:cstheme="minorHAnsi"/>
                <w:lang w:val="en-GB"/>
              </w:rPr>
            </w:pPr>
            <w:r>
              <w:rPr>
                <w:rFonts w:asciiTheme="minorHAnsi" w:hAnsiTheme="minorHAnsi" w:cstheme="minorHAnsi"/>
                <w:lang w:val="en-GB"/>
              </w:rPr>
              <w:t>\</w:t>
            </w:r>
            <w:r w:rsidRPr="00074C3C">
              <w:rPr>
                <w:rFonts w:asciiTheme="minorHAnsi" w:hAnsiTheme="minorHAnsi" w:cstheme="minorHAnsi"/>
                <w:lang w:val="en-GB"/>
              </w:rPr>
              <w:t xml:space="preserve">Er </w:t>
            </w:r>
            <w:proofErr w:type="spellStart"/>
            <w:r>
              <w:rPr>
                <w:rFonts w:asciiTheme="minorHAnsi" w:hAnsiTheme="minorHAnsi" w:cstheme="minorHAnsi"/>
                <w:lang w:val="en-GB"/>
              </w:rPr>
              <w:t>boligen</w:t>
            </w:r>
            <w:proofErr w:type="spellEnd"/>
            <w:r w:rsidRPr="00074C3C">
              <w:rPr>
                <w:rFonts w:asciiTheme="minorHAnsi" w:hAnsiTheme="minorHAnsi" w:cstheme="minorHAnsi"/>
                <w:lang w:val="en-GB"/>
              </w:rPr>
              <w:t xml:space="preserve"> </w:t>
            </w:r>
            <w:proofErr w:type="spellStart"/>
            <w:r w:rsidRPr="00074C3C">
              <w:rPr>
                <w:rFonts w:asciiTheme="minorHAnsi" w:hAnsiTheme="minorHAnsi" w:cstheme="minorHAnsi"/>
                <w:lang w:val="en-GB"/>
              </w:rPr>
              <w:t>bebodd</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C68704A" w14:textId="77777777" w:rsidR="00074C3C" w:rsidRPr="00925024" w:rsidRDefault="00CD0D74" w:rsidP="00074C3C">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074C3C">
              <w:rPr>
                <w:rFonts w:asciiTheme="minorHAnsi" w:hAnsiTheme="minorHAnsi" w:cstheme="minorHAnsi"/>
                <w:lang w:val="en-GB"/>
              </w:rPr>
              <w:t>ygning_bebodd</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2D32838A" w14:textId="42FFFCF9" w:rsidR="00074C3C" w:rsidRDefault="62C800FD"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Is the </w:t>
            </w:r>
            <w:r w:rsidR="47938BDD" w:rsidRPr="7F95132F">
              <w:rPr>
                <w:rFonts w:asciiTheme="minorHAnsi" w:hAnsiTheme="minorHAnsi" w:cstheme="minorBidi"/>
                <w:lang w:val="en-GB"/>
              </w:rPr>
              <w:t>dwelling</w:t>
            </w:r>
            <w:r w:rsidRPr="7F95132F">
              <w:rPr>
                <w:rFonts w:asciiTheme="minorHAnsi" w:hAnsiTheme="minorHAnsi" w:cstheme="minorBidi"/>
                <w:lang w:val="en-GB"/>
              </w:rPr>
              <w:t xml:space="preserve"> </w:t>
            </w:r>
            <w:r w:rsidR="05D898A0" w:rsidRPr="7F95132F">
              <w:rPr>
                <w:rFonts w:asciiTheme="minorHAnsi" w:hAnsiTheme="minorHAnsi" w:cstheme="minorBidi"/>
                <w:lang w:val="en-GB"/>
              </w:rPr>
              <w:t>inhabited</w:t>
            </w:r>
            <w:r w:rsidRPr="7F95132F">
              <w:rPr>
                <w:rFonts w:asciiTheme="minorHAnsi" w:hAnsiTheme="minorHAnsi" w:cstheme="minorBidi"/>
                <w:lang w:val="en-GB"/>
              </w:rPr>
              <w:t xml:space="preserve"> or </w:t>
            </w:r>
            <w:proofErr w:type="gramStart"/>
            <w:r w:rsidRPr="7F95132F">
              <w:rPr>
                <w:rFonts w:asciiTheme="minorHAnsi" w:hAnsiTheme="minorHAnsi" w:cstheme="minorBidi"/>
                <w:lang w:val="en-GB"/>
              </w:rPr>
              <w:t>uninhabited</w:t>
            </w:r>
            <w:proofErr w:type="gramEnd"/>
            <w:r w:rsidRPr="7F95132F">
              <w:rPr>
                <w:rFonts w:asciiTheme="minorHAnsi" w:hAnsiTheme="minorHAnsi" w:cstheme="minorBidi"/>
                <w:lang w:val="en-GB"/>
              </w:rPr>
              <w:t xml:space="preserve"> </w:t>
            </w:r>
          </w:p>
          <w:p w14:paraId="0C83D740" w14:textId="77777777" w:rsidR="000F3478" w:rsidRPr="00B90AAD" w:rsidRDefault="000F3478" w:rsidP="000F3478">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4DA8CF07" w14:textId="55DAE6F4" w:rsidR="00AD0683" w:rsidRPr="00925024" w:rsidRDefault="000F3478" w:rsidP="000F3478">
            <w:pPr>
              <w:pStyle w:val="AxureTableNormalText"/>
              <w:snapToGrid w:val="0"/>
              <w:rPr>
                <w:rFonts w:asciiTheme="minorHAnsi" w:hAnsiTheme="minorHAnsi" w:cstheme="minorHAnsi"/>
                <w:lang w:val="en-GB"/>
              </w:rPr>
            </w:pPr>
            <w:r w:rsidRPr="00B90AAD">
              <w:rPr>
                <w:rFonts w:asciiTheme="minorHAnsi" w:hAnsiTheme="minorHAnsi" w:cstheme="minorHAnsi"/>
                <w:bCs/>
                <w:lang w:val="en-GB"/>
              </w:rPr>
              <w:t>Mandatory</w:t>
            </w:r>
            <w:r w:rsidRPr="00B90AAD">
              <w:rPr>
                <w:rFonts w:asciiTheme="minorHAnsi" w:hAnsiTheme="minorHAnsi" w:cstheme="minorHAnsi"/>
                <w:b/>
                <w:lang w:val="en-GB"/>
              </w:rPr>
              <w:t xml:space="preserve"> </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0AE8D36F" w14:textId="77777777" w:rsidR="00074C3C"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2103EE6A" w14:textId="77777777" w:rsidR="00074C3C" w:rsidRPr="00925024" w:rsidRDefault="00074C3C" w:rsidP="00074C3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74C3C" w:rsidRPr="00925024" w14:paraId="43AE5D3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CBCF7D3" w14:textId="38DB662D"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boenheter</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87C2CAD" w14:textId="77777777" w:rsidR="00074C3C" w:rsidRPr="00925024" w:rsidRDefault="00074C3C" w:rsidP="00074C3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bygning_antall_boenheter</w:t>
            </w:r>
            <w:proofErr w:type="spellEnd"/>
          </w:p>
          <w:p w14:paraId="6ECAA636" w14:textId="77777777" w:rsidR="00074C3C" w:rsidRPr="00925024" w:rsidRDefault="00074C3C" w:rsidP="00074C3C">
            <w:pPr>
              <w:pStyle w:val="AxureTableNormalText"/>
              <w:snapToGrid w:val="0"/>
              <w:rPr>
                <w:rFonts w:asciiTheme="minorHAnsi" w:hAnsiTheme="minorHAnsi" w:cstheme="minorHAnsi"/>
                <w:lang w:val="en-GB"/>
              </w:rPr>
            </w:pPr>
          </w:p>
          <w:p w14:paraId="6F575CC0" w14:textId="77777777" w:rsidR="00074C3C" w:rsidRPr="00925024" w:rsidRDefault="00074C3C" w:rsidP="00074C3C">
            <w:pPr>
              <w:pStyle w:val="AxureTableNormalText"/>
              <w:snapToGrid w:val="0"/>
              <w:rPr>
                <w:rFonts w:asciiTheme="minorHAnsi" w:hAnsiTheme="minorHAnsi" w:cstheme="minorHAnsi"/>
                <w:lang w:val="en-GB"/>
              </w:rPr>
            </w:pP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58E2AC3"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Number of dwellings. </w:t>
            </w:r>
          </w:p>
          <w:p w14:paraId="4FEB54CE" w14:textId="77777777" w:rsidR="00EF518F" w:rsidRPr="005D4416" w:rsidRDefault="00EF518F" w:rsidP="00074C3C">
            <w:pPr>
              <w:pStyle w:val="AxureTableNormalText"/>
              <w:snapToGrid w:val="0"/>
              <w:rPr>
                <w:rFonts w:asciiTheme="minorHAnsi" w:hAnsiTheme="minorHAnsi" w:cstheme="minorHAnsi"/>
                <w:b/>
                <w:color w:val="FF0000"/>
              </w:rPr>
            </w:pPr>
          </w:p>
          <w:p w14:paraId="23CAA05C" w14:textId="79FFB514" w:rsidR="00EF518F" w:rsidRPr="00B90AAD" w:rsidRDefault="00EF518F" w:rsidP="00074C3C">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3A0B3BCE" w14:textId="4D6F962F" w:rsidR="00625B2E" w:rsidRPr="00B90AAD" w:rsidRDefault="00EF518F" w:rsidP="00074C3C">
            <w:pPr>
              <w:pStyle w:val="AxureTableNormalText"/>
              <w:snapToGrid w:val="0"/>
              <w:rPr>
                <w:rFonts w:asciiTheme="minorHAnsi" w:hAnsiTheme="minorHAnsi" w:cstheme="minorHAnsi"/>
                <w:bCs/>
                <w:color w:val="FF0000"/>
              </w:rPr>
            </w:pPr>
            <w:r w:rsidRPr="00B90AAD">
              <w:rPr>
                <w:rFonts w:asciiTheme="minorHAnsi" w:hAnsiTheme="minorHAnsi" w:cstheme="minorHAnsi"/>
                <w:bCs/>
              </w:rPr>
              <w:t xml:space="preserve">Dependent on answer on «Er </w:t>
            </w:r>
            <w:proofErr w:type="spellStart"/>
            <w:r w:rsidRPr="00B90AAD">
              <w:rPr>
                <w:rFonts w:asciiTheme="minorHAnsi" w:hAnsiTheme="minorHAnsi" w:cstheme="minorHAnsi"/>
                <w:bCs/>
              </w:rPr>
              <w:t>boligen</w:t>
            </w:r>
            <w:proofErr w:type="spellEnd"/>
            <w:r w:rsidRPr="00B90AAD">
              <w:rPr>
                <w:rFonts w:asciiTheme="minorHAnsi" w:hAnsiTheme="minorHAnsi" w:cstheme="minorHAnsi"/>
                <w:bCs/>
              </w:rPr>
              <w:t xml:space="preserve"> </w:t>
            </w:r>
            <w:proofErr w:type="spellStart"/>
            <w:proofErr w:type="gramStart"/>
            <w:r w:rsidRPr="00B90AAD">
              <w:rPr>
                <w:rFonts w:asciiTheme="minorHAnsi" w:hAnsiTheme="minorHAnsi" w:cstheme="minorHAnsi"/>
                <w:bCs/>
              </w:rPr>
              <w:t>bebodd</w:t>
            </w:r>
            <w:proofErr w:type="spellEnd"/>
            <w:r w:rsidRPr="00B90AAD">
              <w:rPr>
                <w:rFonts w:asciiTheme="minorHAnsi" w:hAnsiTheme="minorHAnsi" w:cstheme="minorHAnsi"/>
                <w:bCs/>
              </w:rPr>
              <w:t>?»</w:t>
            </w:r>
            <w:proofErr w:type="gramEnd"/>
            <w:r w:rsidRPr="00B90AAD">
              <w:rPr>
                <w:rFonts w:asciiTheme="minorHAnsi" w:hAnsiTheme="minorHAnsi" w:cstheme="minorHAnsi"/>
                <w:bCs/>
              </w:rPr>
              <w:t xml:space="preserve"> = «JA</w:t>
            </w:r>
            <w:proofErr w:type="gramStart"/>
            <w:r w:rsidRPr="00B90AAD">
              <w:rPr>
                <w:rFonts w:asciiTheme="minorHAnsi" w:hAnsiTheme="minorHAnsi" w:cstheme="minorHAnsi"/>
                <w:bCs/>
              </w:rPr>
              <w:t>»  if</w:t>
            </w:r>
            <w:proofErr w:type="gramEnd"/>
            <w:r w:rsidRPr="00B90AAD">
              <w:rPr>
                <w:rFonts w:asciiTheme="minorHAnsi" w:hAnsiTheme="minorHAnsi" w:cstheme="minorHAnsi"/>
                <w:bCs/>
              </w:rPr>
              <w:t xml:space="preserve"> “NEI” no need for this question.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5C0213D1" w14:textId="77777777" w:rsidR="00074C3C" w:rsidRPr="007A087D" w:rsidRDefault="00074C3C" w:rsidP="00074C3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Rulleliste</w:t>
            </w:r>
            <w:proofErr w:type="spellEnd"/>
            <w:r w:rsidRPr="007A087D">
              <w:rPr>
                <w:rFonts w:asciiTheme="minorHAnsi" w:hAnsiTheme="minorHAnsi" w:cstheme="minorHAnsi"/>
                <w:lang w:val="nb-NO"/>
              </w:rPr>
              <w:t xml:space="preserve"> eller fritt tall</w:t>
            </w:r>
          </w:p>
          <w:p w14:paraId="56BF2BCA" w14:textId="77777777" w:rsidR="00074C3C" w:rsidRPr="007A087D" w:rsidRDefault="00074C3C" w:rsidP="00074C3C">
            <w:pPr>
              <w:pStyle w:val="AxureTableNormalText"/>
              <w:snapToGrid w:val="0"/>
              <w:rPr>
                <w:rFonts w:asciiTheme="minorHAnsi" w:hAnsiTheme="minorHAnsi" w:cstheme="minorHAnsi"/>
                <w:lang w:val="nb-NO"/>
              </w:rPr>
            </w:pPr>
          </w:p>
          <w:p w14:paraId="7EFFCFAD"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Minimum 1!</w:t>
            </w:r>
          </w:p>
          <w:p w14:paraId="36CF243F" w14:textId="77777777" w:rsidR="00074C3C" w:rsidRPr="007A087D" w:rsidRDefault="00074C3C" w:rsidP="00074C3C">
            <w:pPr>
              <w:pStyle w:val="AxureTableNormalText"/>
              <w:snapToGrid w:val="0"/>
              <w:rPr>
                <w:rFonts w:asciiTheme="minorHAnsi" w:hAnsiTheme="minorHAnsi" w:cstheme="minorHAnsi"/>
                <w:lang w:val="nb-NO"/>
              </w:rPr>
            </w:pPr>
          </w:p>
        </w:tc>
      </w:tr>
      <w:tr w:rsidR="00074C3C" w:rsidRPr="00925024" w14:paraId="64237E45"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33B59D5"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Utleiestatus</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66F1F919" w14:textId="77777777" w:rsidR="00074C3C" w:rsidRPr="007A087D" w:rsidRDefault="00074C3C" w:rsidP="00074C3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bygning_utleieandel</w:t>
            </w:r>
            <w:proofErr w:type="spellEnd"/>
          </w:p>
          <w:p w14:paraId="6BEE212D" w14:textId="77777777" w:rsidR="00074C3C" w:rsidRPr="007A087D" w:rsidRDefault="00074C3C" w:rsidP="00074C3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bygning_bebodd</w:t>
            </w:r>
            <w:proofErr w:type="spellEnd"/>
          </w:p>
          <w:p w14:paraId="297BA72C" w14:textId="77777777" w:rsidR="00074C3C" w:rsidRPr="007A087D" w:rsidRDefault="00074C3C" w:rsidP="00074C3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bygning_borselv</w:t>
            </w:r>
            <w:proofErr w:type="spellEnd"/>
          </w:p>
          <w:p w14:paraId="07C90526" w14:textId="77777777" w:rsidR="00074C3C" w:rsidRPr="007A087D" w:rsidRDefault="00074C3C" w:rsidP="00074C3C">
            <w:pPr>
              <w:pStyle w:val="AxureTableNormalText"/>
              <w:snapToGrid w:val="0"/>
              <w:rPr>
                <w:rFonts w:asciiTheme="minorHAnsi" w:hAnsiTheme="minorHAnsi" w:cstheme="minorHAnsi"/>
                <w:lang w:val="nb-NO"/>
              </w:rPr>
            </w:pPr>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5D74531"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Rental status</w:t>
            </w:r>
          </w:p>
          <w:p w14:paraId="6E864017"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For each dwelling unit, indicate whether you occupy it yourself, it is rented out or empty.</w:t>
            </w:r>
            <w:r>
              <w:rPr>
                <w:rFonts w:asciiTheme="minorHAnsi" w:hAnsiTheme="minorHAnsi" w:cstheme="minorHAnsi"/>
                <w:lang w:val="en-GB"/>
              </w:rPr>
              <w:t xml:space="preserve"> </w:t>
            </w:r>
          </w:p>
          <w:p w14:paraId="2F55A3A6" w14:textId="77777777" w:rsidR="00074C3C" w:rsidRDefault="00074C3C" w:rsidP="00074C3C">
            <w:pPr>
              <w:pStyle w:val="AxureTableNormalText"/>
              <w:snapToGrid w:val="0"/>
              <w:rPr>
                <w:rFonts w:asciiTheme="minorHAnsi" w:hAnsiTheme="minorHAnsi" w:cstheme="minorHAnsi"/>
                <w:lang w:val="en-GB"/>
              </w:rPr>
            </w:pPr>
          </w:p>
          <w:p w14:paraId="0373E35C" w14:textId="77777777" w:rsidR="00625B2E" w:rsidRPr="00925024" w:rsidRDefault="00625B2E" w:rsidP="00074C3C">
            <w:pPr>
              <w:pStyle w:val="AxureTableNormalText"/>
              <w:snapToGrid w:val="0"/>
              <w:rPr>
                <w:rFonts w:asciiTheme="minorHAnsi" w:hAnsiTheme="minorHAnsi" w:cstheme="minorHAnsi"/>
                <w:lang w:val="en-GB"/>
              </w:rPr>
            </w:pPr>
          </w:p>
          <w:p w14:paraId="3249671F" w14:textId="77777777" w:rsidR="00EF518F" w:rsidRPr="00B90AAD" w:rsidRDefault="00EF518F" w:rsidP="00EF518F">
            <w:pPr>
              <w:pStyle w:val="AxureTableNormalText"/>
              <w:snapToGrid w:val="0"/>
              <w:rPr>
                <w:rFonts w:asciiTheme="minorHAnsi" w:hAnsiTheme="minorHAnsi" w:cstheme="minorHAnsi"/>
                <w:bCs/>
                <w:sz w:val="18"/>
                <w:lang w:val="en-GB"/>
              </w:rPr>
            </w:pPr>
            <w:r w:rsidRPr="00B90AAD">
              <w:rPr>
                <w:rFonts w:asciiTheme="minorHAnsi" w:hAnsiTheme="minorHAnsi" w:cstheme="minorHAnsi"/>
                <w:bCs/>
                <w:sz w:val="18"/>
                <w:lang w:val="en-GB"/>
              </w:rPr>
              <w:t>Status of parameter:</w:t>
            </w:r>
          </w:p>
          <w:p w14:paraId="2BE141B9" w14:textId="77777777" w:rsidR="00EF518F" w:rsidRPr="00B90AAD" w:rsidRDefault="00EF518F" w:rsidP="00EF518F">
            <w:pPr>
              <w:pStyle w:val="AxureTableNormalText"/>
              <w:snapToGrid w:val="0"/>
              <w:rPr>
                <w:rFonts w:asciiTheme="minorHAnsi" w:hAnsiTheme="minorHAnsi" w:cstheme="minorHAnsi"/>
                <w:bCs/>
              </w:rPr>
            </w:pPr>
            <w:r w:rsidRPr="00B90AAD">
              <w:rPr>
                <w:rFonts w:asciiTheme="minorHAnsi" w:hAnsiTheme="minorHAnsi" w:cstheme="minorHAnsi"/>
                <w:bCs/>
              </w:rPr>
              <w:lastRenderedPageBreak/>
              <w:t xml:space="preserve">Dependent on answer on «Er </w:t>
            </w:r>
            <w:proofErr w:type="spellStart"/>
            <w:r w:rsidRPr="00B90AAD">
              <w:rPr>
                <w:rFonts w:asciiTheme="minorHAnsi" w:hAnsiTheme="minorHAnsi" w:cstheme="minorHAnsi"/>
                <w:bCs/>
              </w:rPr>
              <w:t>boligen</w:t>
            </w:r>
            <w:proofErr w:type="spellEnd"/>
            <w:r w:rsidRPr="00B90AAD">
              <w:rPr>
                <w:rFonts w:asciiTheme="minorHAnsi" w:hAnsiTheme="minorHAnsi" w:cstheme="minorHAnsi"/>
                <w:bCs/>
              </w:rPr>
              <w:t xml:space="preserve"> </w:t>
            </w:r>
            <w:proofErr w:type="spellStart"/>
            <w:proofErr w:type="gramStart"/>
            <w:r w:rsidRPr="00B90AAD">
              <w:rPr>
                <w:rFonts w:asciiTheme="minorHAnsi" w:hAnsiTheme="minorHAnsi" w:cstheme="minorHAnsi"/>
                <w:bCs/>
              </w:rPr>
              <w:t>bebodd</w:t>
            </w:r>
            <w:proofErr w:type="spellEnd"/>
            <w:r w:rsidRPr="00B90AAD">
              <w:rPr>
                <w:rFonts w:asciiTheme="minorHAnsi" w:hAnsiTheme="minorHAnsi" w:cstheme="minorHAnsi"/>
                <w:bCs/>
              </w:rPr>
              <w:t>?»</w:t>
            </w:r>
            <w:proofErr w:type="gramEnd"/>
            <w:r w:rsidRPr="00B90AAD">
              <w:rPr>
                <w:rFonts w:asciiTheme="minorHAnsi" w:hAnsiTheme="minorHAnsi" w:cstheme="minorHAnsi"/>
                <w:bCs/>
              </w:rPr>
              <w:t xml:space="preserve"> = «JA</w:t>
            </w:r>
            <w:proofErr w:type="gramStart"/>
            <w:r w:rsidRPr="00B90AAD">
              <w:rPr>
                <w:rFonts w:asciiTheme="minorHAnsi" w:hAnsiTheme="minorHAnsi" w:cstheme="minorHAnsi"/>
                <w:bCs/>
              </w:rPr>
              <w:t>»  if</w:t>
            </w:r>
            <w:proofErr w:type="gramEnd"/>
            <w:r w:rsidRPr="00B90AAD">
              <w:rPr>
                <w:rFonts w:asciiTheme="minorHAnsi" w:hAnsiTheme="minorHAnsi" w:cstheme="minorHAnsi"/>
                <w:bCs/>
              </w:rPr>
              <w:t xml:space="preserve"> “NEI” no need for this question. </w:t>
            </w:r>
          </w:p>
          <w:p w14:paraId="3B80302D" w14:textId="77777777" w:rsidR="00EF518F" w:rsidRPr="00B90AAD" w:rsidRDefault="00EF518F" w:rsidP="00EF518F">
            <w:pPr>
              <w:pStyle w:val="AxureTableNormalText"/>
              <w:snapToGrid w:val="0"/>
              <w:rPr>
                <w:rFonts w:asciiTheme="minorHAnsi" w:hAnsiTheme="minorHAnsi" w:cstheme="minorHAnsi"/>
                <w:bCs/>
              </w:rPr>
            </w:pPr>
          </w:p>
          <w:p w14:paraId="0FFEF2DC" w14:textId="1B65EC4D" w:rsidR="00EF518F" w:rsidRPr="00B90AAD" w:rsidRDefault="00625B2E" w:rsidP="00EF518F">
            <w:pPr>
              <w:pStyle w:val="AxureTableNormalText"/>
              <w:snapToGrid w:val="0"/>
              <w:rPr>
                <w:rFonts w:asciiTheme="minorHAnsi" w:hAnsiTheme="minorHAnsi" w:cstheme="minorHAnsi"/>
                <w:bCs/>
                <w:lang w:val="en-GB"/>
              </w:rPr>
            </w:pPr>
            <w:r w:rsidRPr="00B90AAD">
              <w:rPr>
                <w:rFonts w:asciiTheme="minorHAnsi" w:hAnsiTheme="minorHAnsi" w:cstheme="minorHAnsi"/>
                <w:bCs/>
                <w:lang w:val="en-GB"/>
              </w:rPr>
              <w:t xml:space="preserve">If the user only </w:t>
            </w:r>
            <w:proofErr w:type="gramStart"/>
            <w:r w:rsidRPr="00B90AAD">
              <w:rPr>
                <w:rFonts w:asciiTheme="minorHAnsi" w:hAnsiTheme="minorHAnsi" w:cstheme="minorHAnsi"/>
                <w:bCs/>
                <w:lang w:val="en-GB"/>
              </w:rPr>
              <w:t>add</w:t>
            </w:r>
            <w:proofErr w:type="gramEnd"/>
            <w:r w:rsidRPr="00B90AAD">
              <w:rPr>
                <w:rFonts w:asciiTheme="minorHAnsi" w:hAnsiTheme="minorHAnsi" w:cstheme="minorHAnsi"/>
                <w:bCs/>
                <w:lang w:val="en-GB"/>
              </w:rPr>
              <w:t xml:space="preserve"> 1</w:t>
            </w:r>
            <w:r w:rsidR="00074C3C" w:rsidRPr="00B90AAD">
              <w:rPr>
                <w:rFonts w:asciiTheme="minorHAnsi" w:hAnsiTheme="minorHAnsi" w:cstheme="minorHAnsi"/>
                <w:bCs/>
                <w:lang w:val="en-GB"/>
              </w:rPr>
              <w:t xml:space="preserve"> dwelling</w:t>
            </w:r>
            <w:r w:rsidRPr="00B90AAD">
              <w:rPr>
                <w:rFonts w:asciiTheme="minorHAnsi" w:hAnsiTheme="minorHAnsi" w:cstheme="minorHAnsi"/>
                <w:bCs/>
                <w:lang w:val="en-GB"/>
              </w:rPr>
              <w:t xml:space="preserve"> </w:t>
            </w:r>
            <w:r w:rsidR="00EF518F" w:rsidRPr="00B90AAD">
              <w:rPr>
                <w:rFonts w:asciiTheme="minorHAnsi" w:hAnsiTheme="minorHAnsi" w:cstheme="minorHAnsi"/>
                <w:bCs/>
                <w:lang w:val="en-GB"/>
              </w:rPr>
              <w:t>on “</w:t>
            </w:r>
            <w:proofErr w:type="spellStart"/>
            <w:r w:rsidR="00EF518F" w:rsidRPr="00B90AAD">
              <w:rPr>
                <w:rFonts w:asciiTheme="minorHAnsi" w:hAnsiTheme="minorHAnsi" w:cstheme="minorHAnsi"/>
                <w:bCs/>
                <w:lang w:val="en-GB"/>
              </w:rPr>
              <w:t>Antall</w:t>
            </w:r>
            <w:proofErr w:type="spellEnd"/>
            <w:r w:rsidR="00EF518F" w:rsidRPr="00B90AAD">
              <w:rPr>
                <w:rFonts w:asciiTheme="minorHAnsi" w:hAnsiTheme="minorHAnsi" w:cstheme="minorHAnsi"/>
                <w:bCs/>
                <w:lang w:val="en-GB"/>
              </w:rPr>
              <w:t xml:space="preserve"> </w:t>
            </w:r>
            <w:proofErr w:type="spellStart"/>
            <w:r w:rsidR="00EF518F" w:rsidRPr="00B90AAD">
              <w:rPr>
                <w:rFonts w:asciiTheme="minorHAnsi" w:hAnsiTheme="minorHAnsi" w:cstheme="minorHAnsi"/>
                <w:bCs/>
                <w:lang w:val="en-GB"/>
              </w:rPr>
              <w:t>boeneheter</w:t>
            </w:r>
            <w:proofErr w:type="spellEnd"/>
            <w:r w:rsidR="00EF518F" w:rsidRPr="00B90AAD">
              <w:rPr>
                <w:rFonts w:asciiTheme="minorHAnsi" w:hAnsiTheme="minorHAnsi" w:cstheme="minorHAnsi"/>
                <w:bCs/>
                <w:lang w:val="en-GB"/>
              </w:rPr>
              <w:t>” then only answers available should be “</w:t>
            </w:r>
            <w:proofErr w:type="spellStart"/>
            <w:r w:rsidR="00EF518F" w:rsidRPr="00B90AAD">
              <w:rPr>
                <w:rFonts w:asciiTheme="minorHAnsi" w:hAnsiTheme="minorHAnsi" w:cstheme="minorHAnsi"/>
                <w:bCs/>
                <w:lang w:val="en-GB"/>
              </w:rPr>
              <w:t>bor</w:t>
            </w:r>
            <w:proofErr w:type="spellEnd"/>
            <w:r w:rsidR="00EF518F" w:rsidRPr="00B90AAD">
              <w:rPr>
                <w:rFonts w:asciiTheme="minorHAnsi" w:hAnsiTheme="minorHAnsi" w:cstheme="minorHAnsi"/>
                <w:bCs/>
                <w:lang w:val="en-GB"/>
              </w:rPr>
              <w:t xml:space="preserve"> </w:t>
            </w:r>
            <w:proofErr w:type="spellStart"/>
            <w:r w:rsidR="00EF518F" w:rsidRPr="00B90AAD">
              <w:rPr>
                <w:rFonts w:asciiTheme="minorHAnsi" w:hAnsiTheme="minorHAnsi" w:cstheme="minorHAnsi"/>
                <w:bCs/>
                <w:lang w:val="en-GB"/>
              </w:rPr>
              <w:t>selv</w:t>
            </w:r>
            <w:proofErr w:type="spellEnd"/>
            <w:r w:rsidR="00EF518F" w:rsidRPr="00B90AAD">
              <w:rPr>
                <w:rFonts w:asciiTheme="minorHAnsi" w:hAnsiTheme="minorHAnsi" w:cstheme="minorHAnsi"/>
                <w:bCs/>
                <w:lang w:val="en-GB"/>
              </w:rPr>
              <w:t>” and “</w:t>
            </w:r>
            <w:proofErr w:type="spellStart"/>
            <w:r w:rsidR="00EF518F" w:rsidRPr="00B90AAD">
              <w:rPr>
                <w:rFonts w:asciiTheme="minorHAnsi" w:hAnsiTheme="minorHAnsi" w:cstheme="minorHAnsi"/>
                <w:bCs/>
                <w:lang w:val="en-GB"/>
              </w:rPr>
              <w:t>Utleid</w:t>
            </w:r>
            <w:proofErr w:type="spellEnd"/>
            <w:r w:rsidR="00EF518F" w:rsidRPr="00B90AAD">
              <w:rPr>
                <w:rFonts w:asciiTheme="minorHAnsi" w:hAnsiTheme="minorHAnsi" w:cstheme="minorHAnsi"/>
                <w:bCs/>
                <w:lang w:val="en-GB"/>
              </w:rPr>
              <w:t xml:space="preserve">” </w:t>
            </w:r>
          </w:p>
          <w:p w14:paraId="1A7B3404" w14:textId="2B7B8C2D" w:rsidR="00EF518F" w:rsidRPr="00B90AAD" w:rsidRDefault="3E048FDE"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If the house has more than one </w:t>
            </w:r>
            <w:proofErr w:type="gramStart"/>
            <w:r w:rsidRPr="7F95132F">
              <w:rPr>
                <w:rFonts w:asciiTheme="minorHAnsi" w:hAnsiTheme="minorHAnsi" w:cstheme="minorBidi"/>
                <w:lang w:val="en-GB"/>
              </w:rPr>
              <w:t>dwelling</w:t>
            </w:r>
            <w:r w:rsidR="7EB6158C" w:rsidRPr="7F95132F">
              <w:rPr>
                <w:rFonts w:asciiTheme="minorHAnsi" w:hAnsiTheme="minorHAnsi" w:cstheme="minorBidi"/>
                <w:lang w:val="en-GB"/>
              </w:rPr>
              <w:t>,</w:t>
            </w:r>
            <w:r w:rsidRPr="7F95132F">
              <w:rPr>
                <w:rFonts w:asciiTheme="minorHAnsi" w:hAnsiTheme="minorHAnsi" w:cstheme="minorBidi"/>
                <w:lang w:val="en-GB"/>
              </w:rPr>
              <w:t xml:space="preserve"> </w:t>
            </w:r>
            <w:r w:rsidR="57688D20" w:rsidRPr="7F95132F">
              <w:rPr>
                <w:rFonts w:asciiTheme="minorHAnsi" w:hAnsiTheme="minorHAnsi" w:cstheme="minorBidi"/>
                <w:lang w:val="en-GB"/>
              </w:rPr>
              <w:t xml:space="preserve"> dwelling</w:t>
            </w:r>
            <w:proofErr w:type="gramEnd"/>
            <w:r w:rsidR="57688D20" w:rsidRPr="7F95132F">
              <w:rPr>
                <w:rFonts w:asciiTheme="minorHAnsi" w:hAnsiTheme="minorHAnsi" w:cstheme="minorBidi"/>
                <w:lang w:val="en-GB"/>
              </w:rPr>
              <w:t xml:space="preserve"> 2-4 should be able to be marked as “</w:t>
            </w:r>
            <w:proofErr w:type="spellStart"/>
            <w:r w:rsidR="57688D20" w:rsidRPr="7F95132F">
              <w:rPr>
                <w:rFonts w:asciiTheme="minorHAnsi" w:hAnsiTheme="minorHAnsi" w:cstheme="minorBidi"/>
                <w:lang w:val="en-GB"/>
              </w:rPr>
              <w:t>Ubebodd</w:t>
            </w:r>
            <w:proofErr w:type="spellEnd"/>
            <w:r w:rsidR="57688D20" w:rsidRPr="7F95132F">
              <w:rPr>
                <w:rFonts w:asciiTheme="minorHAnsi" w:hAnsiTheme="minorHAnsi" w:cstheme="minorBidi"/>
                <w:lang w:val="en-GB"/>
              </w:rPr>
              <w:t>” as well as “</w:t>
            </w:r>
            <w:proofErr w:type="spellStart"/>
            <w:r w:rsidR="57688D20" w:rsidRPr="7F95132F">
              <w:rPr>
                <w:rFonts w:asciiTheme="minorHAnsi" w:hAnsiTheme="minorHAnsi" w:cstheme="minorBidi"/>
                <w:lang w:val="en-GB"/>
              </w:rPr>
              <w:t>bor</w:t>
            </w:r>
            <w:proofErr w:type="spellEnd"/>
            <w:r w:rsidR="57688D20" w:rsidRPr="7F95132F">
              <w:rPr>
                <w:rFonts w:asciiTheme="minorHAnsi" w:hAnsiTheme="minorHAnsi" w:cstheme="minorBidi"/>
                <w:lang w:val="en-GB"/>
              </w:rPr>
              <w:t xml:space="preserve"> </w:t>
            </w:r>
            <w:proofErr w:type="spellStart"/>
            <w:r w:rsidR="57688D20" w:rsidRPr="7F95132F">
              <w:rPr>
                <w:rFonts w:asciiTheme="minorHAnsi" w:hAnsiTheme="minorHAnsi" w:cstheme="minorBidi"/>
                <w:lang w:val="en-GB"/>
              </w:rPr>
              <w:t>selv</w:t>
            </w:r>
            <w:proofErr w:type="spellEnd"/>
            <w:r w:rsidR="57688D20" w:rsidRPr="7F95132F">
              <w:rPr>
                <w:rFonts w:asciiTheme="minorHAnsi" w:hAnsiTheme="minorHAnsi" w:cstheme="minorBidi"/>
                <w:lang w:val="en-GB"/>
              </w:rPr>
              <w:t>” and “</w:t>
            </w:r>
            <w:proofErr w:type="spellStart"/>
            <w:r w:rsidR="57688D20" w:rsidRPr="7F95132F">
              <w:rPr>
                <w:rFonts w:asciiTheme="minorHAnsi" w:hAnsiTheme="minorHAnsi" w:cstheme="minorBidi"/>
                <w:lang w:val="en-GB"/>
              </w:rPr>
              <w:t>Utleid</w:t>
            </w:r>
            <w:proofErr w:type="spellEnd"/>
            <w:r w:rsidR="57688D20" w:rsidRPr="7F95132F">
              <w:rPr>
                <w:rFonts w:asciiTheme="minorHAnsi" w:hAnsiTheme="minorHAnsi" w:cstheme="minorBidi"/>
                <w:lang w:val="en-GB"/>
              </w:rPr>
              <w:t xml:space="preserve">”. </w:t>
            </w:r>
          </w:p>
          <w:p w14:paraId="03874503" w14:textId="2081AF51" w:rsidR="00DA75E4" w:rsidRPr="00074C3C" w:rsidRDefault="00DA75E4" w:rsidP="00625B2E">
            <w:pPr>
              <w:pStyle w:val="AxureTableNormalText"/>
              <w:snapToGrid w:val="0"/>
              <w:rPr>
                <w:rFonts w:asciiTheme="minorHAnsi" w:hAnsiTheme="minorHAnsi" w:cstheme="minorHAnsi"/>
                <w:b/>
                <w:color w:val="FF0000"/>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776F497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lastRenderedPageBreak/>
              <w:t xml:space="preserve">En valgliste for hver boenhet, avhengig av svaret på forrige spørsmål. </w:t>
            </w:r>
          </w:p>
          <w:p w14:paraId="03628871" w14:textId="77777777" w:rsidR="00074C3C" w:rsidRPr="007A087D" w:rsidRDefault="00074C3C" w:rsidP="00074C3C">
            <w:pPr>
              <w:snapToGrid w:val="0"/>
              <w:rPr>
                <w:rFonts w:asciiTheme="minorHAnsi" w:hAnsiTheme="minorHAnsi" w:cstheme="minorHAnsi"/>
                <w:sz w:val="16"/>
                <w:szCs w:val="16"/>
              </w:rPr>
            </w:pPr>
          </w:p>
          <w:p w14:paraId="761916A9"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Lovlige verdier:</w:t>
            </w:r>
          </w:p>
          <w:p w14:paraId="3B8759C4"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lastRenderedPageBreak/>
              <w:t>Bor selv</w:t>
            </w:r>
          </w:p>
          <w:p w14:paraId="528B7E2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Utleid</w:t>
            </w:r>
          </w:p>
          <w:p w14:paraId="4C73A916" w14:textId="77777777" w:rsidR="00074C3C" w:rsidRPr="00074C3C" w:rsidRDefault="00074C3C" w:rsidP="00074C3C">
            <w:pPr>
              <w:snapToGrid w:val="0"/>
              <w:rPr>
                <w:rFonts w:asciiTheme="minorHAnsi" w:hAnsiTheme="minorHAnsi" w:cstheme="minorHAnsi"/>
                <w:sz w:val="16"/>
                <w:szCs w:val="16"/>
              </w:rPr>
            </w:pPr>
            <w:r w:rsidRPr="00074C3C">
              <w:rPr>
                <w:rFonts w:asciiTheme="minorHAnsi" w:hAnsiTheme="minorHAnsi" w:cstheme="minorHAnsi"/>
                <w:sz w:val="16"/>
                <w:szCs w:val="16"/>
              </w:rPr>
              <w:t>Ubebodd</w:t>
            </w:r>
            <w:r>
              <w:rPr>
                <w:rFonts w:asciiTheme="minorHAnsi" w:hAnsiTheme="minorHAnsi" w:cstheme="minorHAnsi"/>
                <w:sz w:val="16"/>
                <w:szCs w:val="16"/>
              </w:rPr>
              <w:t xml:space="preserve"> </w:t>
            </w:r>
          </w:p>
          <w:p w14:paraId="0C2A81B2" w14:textId="77777777" w:rsidR="00074C3C" w:rsidRPr="00074C3C" w:rsidRDefault="00074C3C" w:rsidP="00074C3C">
            <w:pPr>
              <w:snapToGrid w:val="0"/>
              <w:rPr>
                <w:rFonts w:asciiTheme="minorHAnsi" w:hAnsiTheme="minorHAnsi" w:cstheme="minorHAnsi"/>
                <w:color w:val="FF0000"/>
                <w:sz w:val="16"/>
                <w:szCs w:val="16"/>
              </w:rPr>
            </w:pPr>
          </w:p>
          <w:p w14:paraId="55BE2ED4" w14:textId="77777777" w:rsidR="00074C3C" w:rsidRPr="007A087D" w:rsidRDefault="00074C3C" w:rsidP="00074C3C">
            <w:pPr>
              <w:snapToGrid w:val="0"/>
              <w:rPr>
                <w:rFonts w:asciiTheme="minorHAnsi" w:hAnsiTheme="minorHAnsi" w:cstheme="minorHAnsi"/>
                <w:sz w:val="16"/>
                <w:szCs w:val="16"/>
              </w:rPr>
            </w:pPr>
          </w:p>
          <w:p w14:paraId="7C175873" w14:textId="77777777" w:rsidR="00074C3C" w:rsidRPr="007A087D" w:rsidRDefault="00074C3C" w:rsidP="00074C3C">
            <w:pPr>
              <w:snapToGrid w:val="0"/>
              <w:rPr>
                <w:rFonts w:asciiTheme="minorHAnsi" w:hAnsiTheme="minorHAnsi" w:cstheme="minorHAnsi"/>
                <w:sz w:val="16"/>
                <w:szCs w:val="16"/>
              </w:rPr>
            </w:pPr>
          </w:p>
          <w:p w14:paraId="26A92106"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Det returneres samleverdier for de tre variablene.</w:t>
            </w:r>
          </w:p>
          <w:p w14:paraId="4164B6BA" w14:textId="77777777" w:rsidR="00074C3C" w:rsidRPr="007A087D" w:rsidRDefault="00074C3C" w:rsidP="00074C3C">
            <w:pPr>
              <w:snapToGrid w:val="0"/>
              <w:rPr>
                <w:rFonts w:asciiTheme="minorHAnsi" w:hAnsiTheme="minorHAnsi" w:cstheme="minorHAnsi"/>
                <w:sz w:val="16"/>
                <w:szCs w:val="16"/>
              </w:rPr>
            </w:pPr>
          </w:p>
          <w:p w14:paraId="4FC2C55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true/false:</w:t>
            </w:r>
          </w:p>
          <w:p w14:paraId="7E19E7FB"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én enhet ikke er ubebodd, returneres </w:t>
            </w: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 true</w:t>
            </w:r>
          </w:p>
          <w:p w14:paraId="42E583AA" w14:textId="77777777" w:rsidR="00074C3C" w:rsidRPr="007A087D" w:rsidRDefault="00074C3C" w:rsidP="00074C3C">
            <w:pPr>
              <w:snapToGrid w:val="0"/>
              <w:rPr>
                <w:rFonts w:asciiTheme="minorHAnsi" w:hAnsiTheme="minorHAnsi" w:cstheme="minorHAnsi"/>
                <w:sz w:val="16"/>
                <w:szCs w:val="16"/>
              </w:rPr>
            </w:pPr>
          </w:p>
          <w:p w14:paraId="79F8F7C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w:t>
            </w:r>
            <w:proofErr w:type="spellStart"/>
            <w:r w:rsidRPr="007A087D">
              <w:rPr>
                <w:rFonts w:asciiTheme="minorHAnsi" w:hAnsiTheme="minorHAnsi" w:cstheme="minorHAnsi"/>
                <w:i/>
                <w:sz w:val="16"/>
                <w:szCs w:val="16"/>
              </w:rPr>
              <w:t>borselv</w:t>
            </w:r>
            <w:proofErr w:type="spellEnd"/>
            <w:r w:rsidRPr="007A087D">
              <w:rPr>
                <w:rFonts w:asciiTheme="minorHAnsi" w:hAnsiTheme="minorHAnsi" w:cstheme="minorHAnsi"/>
                <w:i/>
                <w:sz w:val="16"/>
                <w:szCs w:val="16"/>
              </w:rPr>
              <w:t>:</w:t>
            </w:r>
            <w:r w:rsidRPr="007A087D">
              <w:rPr>
                <w:rFonts w:asciiTheme="minorHAnsi" w:hAnsiTheme="minorHAnsi" w:cstheme="minorHAnsi"/>
                <w:sz w:val="16"/>
                <w:szCs w:val="16"/>
              </w:rPr>
              <w:t xml:space="preserve"> true/false:</w:t>
            </w:r>
          </w:p>
          <w:p w14:paraId="5F46AA7E"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en enhet bebos av eier, returneres </w:t>
            </w:r>
            <w:r w:rsidRPr="007A087D">
              <w:rPr>
                <w:rFonts w:asciiTheme="minorHAnsi" w:hAnsiTheme="minorHAnsi" w:cstheme="minorHAnsi"/>
                <w:i/>
                <w:sz w:val="16"/>
                <w:szCs w:val="16"/>
              </w:rPr>
              <w:t>_</w:t>
            </w:r>
            <w:proofErr w:type="spellStart"/>
            <w:r w:rsidRPr="007A087D">
              <w:rPr>
                <w:rFonts w:asciiTheme="minorHAnsi" w:hAnsiTheme="minorHAnsi" w:cstheme="minorHAnsi"/>
                <w:i/>
                <w:sz w:val="16"/>
                <w:szCs w:val="16"/>
              </w:rPr>
              <w:t>borselv</w:t>
            </w:r>
            <w:proofErr w:type="spellEnd"/>
            <w:r w:rsidRPr="007A087D">
              <w:rPr>
                <w:rFonts w:asciiTheme="minorHAnsi" w:hAnsiTheme="minorHAnsi" w:cstheme="minorHAnsi"/>
                <w:sz w:val="16"/>
                <w:szCs w:val="16"/>
              </w:rPr>
              <w:t xml:space="preserve"> = true</w:t>
            </w:r>
          </w:p>
          <w:p w14:paraId="350780E9" w14:textId="77777777" w:rsidR="00074C3C" w:rsidRPr="007A087D" w:rsidRDefault="00074C3C" w:rsidP="00074C3C">
            <w:pPr>
              <w:snapToGrid w:val="0"/>
              <w:rPr>
                <w:rFonts w:asciiTheme="minorHAnsi" w:hAnsiTheme="minorHAnsi" w:cstheme="minorHAnsi"/>
                <w:sz w:val="16"/>
                <w:szCs w:val="16"/>
              </w:rPr>
            </w:pPr>
          </w:p>
          <w:p w14:paraId="7BE93C03"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_utleid: </w:t>
            </w:r>
          </w:p>
          <w:p w14:paraId="3DB04955"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Ikke utleid/hele/</w:t>
            </w:r>
          </w:p>
          <w:p w14:paraId="2EFA20A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deler:</w:t>
            </w:r>
          </w:p>
          <w:p w14:paraId="4CC3EAFB"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I </w:t>
            </w:r>
            <w:proofErr w:type="spellStart"/>
            <w:r w:rsidRPr="00925024">
              <w:rPr>
                <w:rFonts w:asciiTheme="minorHAnsi" w:hAnsiTheme="minorHAnsi" w:cstheme="minorHAnsi"/>
                <w:sz w:val="16"/>
                <w:szCs w:val="16"/>
                <w:lang w:val="en-GB"/>
              </w:rPr>
              <w:t>henhold</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til</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svarene</w:t>
            </w:r>
            <w:proofErr w:type="spellEnd"/>
            <w:r w:rsidRPr="00925024">
              <w:rPr>
                <w:rFonts w:asciiTheme="minorHAnsi" w:hAnsiTheme="minorHAnsi" w:cstheme="minorHAnsi"/>
                <w:sz w:val="16"/>
                <w:szCs w:val="16"/>
                <w:lang w:val="en-GB"/>
              </w:rPr>
              <w:t>.</w:t>
            </w:r>
          </w:p>
          <w:p w14:paraId="131A7521" w14:textId="77777777" w:rsidR="00074C3C" w:rsidRPr="00925024" w:rsidRDefault="00074C3C" w:rsidP="00074C3C">
            <w:pPr>
              <w:snapToGrid w:val="0"/>
              <w:rPr>
                <w:rFonts w:asciiTheme="minorHAnsi" w:hAnsiTheme="minorHAnsi" w:cstheme="minorHAnsi"/>
                <w:sz w:val="16"/>
                <w:szCs w:val="16"/>
                <w:lang w:val="en-GB"/>
              </w:rPr>
            </w:pPr>
          </w:p>
          <w:p w14:paraId="790C3393"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
        </w:tc>
      </w:tr>
      <w:tr w:rsidR="00074C3C" w:rsidRPr="00925024" w14:paraId="64827341"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0AFFE40" w14:textId="77777777" w:rsidR="00074C3C" w:rsidRPr="00D229B0" w:rsidRDefault="00074C3C" w:rsidP="00074C3C">
            <w:pPr>
              <w:pStyle w:val="AxureTableNormalText"/>
              <w:snapToGrid w:val="0"/>
              <w:rPr>
                <w:rFonts w:asciiTheme="minorHAnsi" w:hAnsiTheme="minorHAnsi" w:cstheme="minorHAnsi"/>
                <w:lang w:val="nb-NO"/>
              </w:rPr>
            </w:pPr>
            <w:r w:rsidRPr="00D229B0">
              <w:rPr>
                <w:rFonts w:asciiTheme="minorHAnsi" w:hAnsiTheme="minorHAnsi" w:cstheme="minorHAnsi"/>
                <w:lang w:val="nb-NO"/>
              </w:rPr>
              <w:lastRenderedPageBreak/>
              <w:t xml:space="preserve">\ </w:t>
            </w:r>
            <w:r w:rsidR="000E330C" w:rsidRPr="00D229B0">
              <w:rPr>
                <w:rFonts w:asciiTheme="minorHAnsi" w:hAnsiTheme="minorHAnsi" w:cstheme="minorHAnsi"/>
                <w:lang w:val="nb-NO"/>
              </w:rPr>
              <w:t>Boligen har rør-i-rør</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3AB9A748" w14:textId="1DBE9FA4" w:rsidR="00074C3C" w:rsidRPr="00D229B0" w:rsidRDefault="00074C3C" w:rsidP="00074C3C">
            <w:pPr>
              <w:pStyle w:val="AxureTableNormalText"/>
              <w:snapToGrid w:val="0"/>
              <w:rPr>
                <w:rFonts w:asciiTheme="minorHAnsi" w:hAnsiTheme="minorHAnsi" w:cstheme="minorHAnsi"/>
                <w:lang w:val="nb-NO"/>
              </w:rPr>
            </w:pPr>
            <w:proofErr w:type="spellStart"/>
            <w:r w:rsidRPr="00D229B0">
              <w:rPr>
                <w:rFonts w:asciiTheme="minorHAnsi" w:hAnsiTheme="minorHAnsi" w:cstheme="minorHAnsi"/>
                <w:lang w:val="nb-NO"/>
              </w:rPr>
              <w:t>bygning_roer</w:t>
            </w:r>
            <w:ins w:id="13" w:author="Jānis Saldābols" w:date="2019-02-18T12:32:00Z">
              <w:r w:rsidR="00DC300E">
                <w:rPr>
                  <w:rFonts w:asciiTheme="minorHAnsi" w:hAnsiTheme="minorHAnsi" w:cstheme="minorHAnsi"/>
                  <w:lang w:val="nb-NO"/>
                </w:rPr>
                <w:t>_</w:t>
              </w:r>
            </w:ins>
            <w:del w:id="14"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i</w:t>
            </w:r>
            <w:ins w:id="15" w:author="Jānis Saldābols" w:date="2019-02-18T12:32:00Z">
              <w:r w:rsidR="00DC300E">
                <w:rPr>
                  <w:rFonts w:asciiTheme="minorHAnsi" w:hAnsiTheme="minorHAnsi" w:cstheme="minorHAnsi"/>
                  <w:lang w:val="nb-NO"/>
                </w:rPr>
                <w:t>_</w:t>
              </w:r>
            </w:ins>
            <w:del w:id="16"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roer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F533A50" w14:textId="620ADB2D" w:rsidR="00074C3C" w:rsidRPr="00B90AAD" w:rsidRDefault="62C800FD"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Pipe-in-pipe for </w:t>
            </w:r>
            <w:r w:rsidR="422ADC89" w:rsidRPr="7F95132F">
              <w:rPr>
                <w:rFonts w:asciiTheme="minorHAnsi" w:hAnsiTheme="minorHAnsi" w:cstheme="minorBidi"/>
                <w:lang w:val="en-GB"/>
              </w:rPr>
              <w:t>water system</w:t>
            </w:r>
            <w:r w:rsidR="27649144" w:rsidRPr="7F95132F">
              <w:rPr>
                <w:rFonts w:asciiTheme="minorHAnsi" w:hAnsiTheme="minorHAnsi" w:cstheme="minorBidi"/>
                <w:lang w:val="en-GB"/>
              </w:rPr>
              <w:t xml:space="preserve">. </w:t>
            </w:r>
          </w:p>
          <w:p w14:paraId="36F10201" w14:textId="77777777" w:rsidR="006923D4" w:rsidRPr="00B90AAD" w:rsidRDefault="006923D4" w:rsidP="00074C3C">
            <w:pPr>
              <w:pStyle w:val="AxureTableNormalText"/>
              <w:snapToGrid w:val="0"/>
              <w:rPr>
                <w:rFonts w:asciiTheme="minorHAnsi" w:hAnsiTheme="minorHAnsi" w:cstheme="minorHAnsi"/>
                <w:lang w:val="en-GB"/>
              </w:rPr>
            </w:pPr>
          </w:p>
          <w:p w14:paraId="7293C812" w14:textId="77777777" w:rsidR="006923D4" w:rsidRPr="00B90AAD" w:rsidRDefault="006923D4" w:rsidP="00074C3C">
            <w:pPr>
              <w:pStyle w:val="AxureTableNormalText"/>
              <w:snapToGrid w:val="0"/>
              <w:rPr>
                <w:rFonts w:asciiTheme="minorHAnsi" w:hAnsiTheme="minorHAnsi" w:cstheme="minorHAnsi"/>
                <w:lang w:val="en-GB"/>
              </w:rPr>
            </w:pPr>
            <w:r w:rsidRPr="00B90AAD">
              <w:rPr>
                <w:rFonts w:asciiTheme="minorHAnsi" w:hAnsiTheme="minorHAnsi" w:cstheme="minorHAnsi"/>
                <w:lang w:val="en-GB"/>
              </w:rPr>
              <w:t xml:space="preserve">Same as before only a text change in parameter name so to </w:t>
            </w:r>
            <w:proofErr w:type="gramStart"/>
            <w:r w:rsidRPr="00B90AAD">
              <w:rPr>
                <w:rFonts w:asciiTheme="minorHAnsi" w:hAnsiTheme="minorHAnsi" w:cstheme="minorHAnsi"/>
                <w:lang w:val="en-GB"/>
              </w:rPr>
              <w:t>avoid</w:t>
            </w:r>
            <w:proofErr w:type="gramEnd"/>
          </w:p>
          <w:p w14:paraId="0C7A8277" w14:textId="77777777" w:rsidR="00395B78" w:rsidRPr="00B90AAD" w:rsidRDefault="00395B78" w:rsidP="00074C3C">
            <w:pPr>
              <w:pStyle w:val="AxureTableNormalText"/>
              <w:snapToGrid w:val="0"/>
              <w:rPr>
                <w:rFonts w:asciiTheme="minorHAnsi" w:hAnsiTheme="minorHAnsi" w:cstheme="minorHAnsi"/>
                <w:lang w:val="en-GB"/>
              </w:rPr>
            </w:pPr>
          </w:p>
          <w:p w14:paraId="52EBBEBC" w14:textId="77777777" w:rsidR="00395B78" w:rsidRPr="00A95C7F" w:rsidRDefault="00395B78" w:rsidP="00395B78">
            <w:pPr>
              <w:pStyle w:val="AxureTableNormalText"/>
              <w:snapToGrid w:val="0"/>
              <w:rPr>
                <w:rFonts w:asciiTheme="minorHAnsi" w:hAnsiTheme="minorHAnsi" w:cstheme="minorHAnsi"/>
                <w:lang w:val="en-GB"/>
              </w:rPr>
            </w:pPr>
            <w:r w:rsidRPr="00A95C7F">
              <w:rPr>
                <w:rFonts w:asciiTheme="minorHAnsi" w:hAnsiTheme="minorHAnsi" w:cstheme="minorHAnsi"/>
                <w:lang w:val="en-GB"/>
              </w:rPr>
              <w:t>Status of parameter:</w:t>
            </w:r>
          </w:p>
          <w:p w14:paraId="56E6AC6A" w14:textId="39011248" w:rsidR="00395B78" w:rsidRPr="00B90AAD" w:rsidRDefault="00395B78" w:rsidP="00395B78">
            <w:pPr>
              <w:pStyle w:val="AxureTableNormalText"/>
              <w:snapToGrid w:val="0"/>
              <w:rPr>
                <w:rFonts w:asciiTheme="minorHAnsi" w:hAnsiTheme="minorHAnsi" w:cstheme="minorHAnsi"/>
                <w:lang w:val="en-GB"/>
              </w:rPr>
            </w:pPr>
            <w:r w:rsidRPr="00B90AAD">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6A507D3" w14:textId="77777777" w:rsidR="00074C3C" w:rsidRPr="00925024"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5429D94E" w14:textId="77777777" w:rsidR="00074C3C" w:rsidRPr="00925024" w:rsidRDefault="00074C3C" w:rsidP="00074C3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3A8ABE0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B8C705B" w14:textId="77777777" w:rsidR="000E330C" w:rsidRPr="00B90AAD" w:rsidRDefault="000E330C" w:rsidP="000E330C">
            <w:pPr>
              <w:pStyle w:val="AxureTableNormalText"/>
              <w:snapToGrid w:val="0"/>
              <w:rPr>
                <w:rFonts w:asciiTheme="minorHAnsi" w:hAnsiTheme="minorHAnsi" w:cstheme="minorHAnsi"/>
                <w:lang w:val="en-GB"/>
              </w:rPr>
            </w:pPr>
            <w:r w:rsidRPr="00B90AAD">
              <w:rPr>
                <w:rFonts w:asciiTheme="minorHAnsi" w:hAnsiTheme="minorHAnsi" w:cstheme="minorHAnsi"/>
                <w:lang w:val="en-GB"/>
              </w:rPr>
              <w:t>\</w:t>
            </w:r>
            <w:proofErr w:type="spellStart"/>
            <w:r w:rsidRPr="00B90AAD">
              <w:rPr>
                <w:rFonts w:asciiTheme="minorHAnsi" w:hAnsiTheme="minorHAnsi" w:cstheme="minorHAnsi"/>
                <w:lang w:val="en-GB"/>
              </w:rPr>
              <w:t>Utleie</w:t>
            </w:r>
            <w:proofErr w:type="spellEnd"/>
            <w:r w:rsidRPr="00B90AAD">
              <w:rPr>
                <w:rFonts w:asciiTheme="minorHAnsi" w:hAnsiTheme="minorHAnsi" w:cstheme="minorHAnsi"/>
                <w:lang w:val="en-GB"/>
              </w:rPr>
              <w:t xml:space="preserve"> </w:t>
            </w:r>
            <w:proofErr w:type="spellStart"/>
            <w:r w:rsidRPr="00B90AAD">
              <w:rPr>
                <w:rFonts w:asciiTheme="minorHAnsi" w:hAnsiTheme="minorHAnsi" w:cstheme="minorHAnsi"/>
                <w:lang w:val="en-GB"/>
              </w:rPr>
              <w:t>til</w:t>
            </w:r>
            <w:proofErr w:type="spellEnd"/>
            <w:r w:rsidRPr="00B90AAD">
              <w:rPr>
                <w:rFonts w:asciiTheme="minorHAnsi" w:hAnsiTheme="minorHAnsi" w:cstheme="minorHAnsi"/>
                <w:lang w:val="en-GB"/>
              </w:rPr>
              <w:t xml:space="preserve"> </w:t>
            </w:r>
            <w:proofErr w:type="spellStart"/>
            <w:r w:rsidRPr="00B90AAD">
              <w:rPr>
                <w:rFonts w:asciiTheme="minorHAnsi" w:hAnsiTheme="minorHAnsi" w:cstheme="minorHAnsi"/>
                <w:lang w:val="en-GB"/>
              </w:rPr>
              <w:t>næringsvirksomhet</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55BF5AE7" w14:textId="511932FF" w:rsidR="000E330C" w:rsidRPr="00B90AAD" w:rsidRDefault="00CD0D74" w:rsidP="000E330C">
            <w:pPr>
              <w:pStyle w:val="AxureTableNormalText"/>
              <w:snapToGrid w:val="0"/>
              <w:rPr>
                <w:rFonts w:asciiTheme="minorHAnsi" w:hAnsiTheme="minorHAnsi" w:cstheme="minorHAnsi"/>
                <w:lang w:val="nb-NO"/>
              </w:rPr>
            </w:pPr>
            <w:proofErr w:type="spellStart"/>
            <w:r w:rsidRPr="00B90AAD">
              <w:rPr>
                <w:rFonts w:asciiTheme="minorHAnsi" w:hAnsiTheme="minorHAnsi" w:cstheme="minorHAnsi"/>
                <w:lang w:val="nb-NO"/>
              </w:rPr>
              <w:t>b</w:t>
            </w:r>
            <w:r w:rsidR="000E330C" w:rsidRPr="00B90AAD">
              <w:rPr>
                <w:rFonts w:asciiTheme="minorHAnsi" w:hAnsiTheme="minorHAnsi" w:cstheme="minorHAnsi"/>
                <w:lang w:val="nb-NO"/>
              </w:rPr>
              <w:t>ygning_leie_n</w:t>
            </w:r>
            <w:r w:rsidR="00267223" w:rsidRPr="00B90AAD">
              <w:rPr>
                <w:rFonts w:asciiTheme="minorHAnsi" w:hAnsiTheme="minorHAnsi" w:cstheme="minorHAnsi"/>
                <w:lang w:val="nb-NO"/>
              </w:rPr>
              <w:t>ae</w:t>
            </w:r>
            <w:r w:rsidR="000E330C" w:rsidRPr="00B90AAD">
              <w:rPr>
                <w:rFonts w:asciiTheme="minorHAnsi" w:hAnsiTheme="minorHAnsi" w:cstheme="minorHAnsi"/>
                <w:lang w:val="nb-NO"/>
              </w:rPr>
              <w:t>ring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E3FC0ED" w14:textId="77777777" w:rsidR="008834BD" w:rsidRPr="00B90AAD" w:rsidRDefault="000E330C" w:rsidP="000E330C">
            <w:pPr>
              <w:pStyle w:val="AxureTableNormalText"/>
              <w:snapToGrid w:val="0"/>
              <w:rPr>
                <w:rFonts w:asciiTheme="minorHAnsi" w:hAnsiTheme="minorHAnsi" w:cstheme="minorHAnsi"/>
                <w:lang w:val="en-GB"/>
              </w:rPr>
            </w:pPr>
            <w:r w:rsidRPr="00B90AAD">
              <w:rPr>
                <w:rFonts w:asciiTheme="minorHAnsi" w:hAnsiTheme="minorHAnsi" w:cstheme="minorHAnsi"/>
                <w:lang w:val="en-GB"/>
              </w:rPr>
              <w:t xml:space="preserve">Is the building rented out to corporate </w:t>
            </w:r>
            <w:proofErr w:type="gramStart"/>
            <w:r w:rsidRPr="00B90AAD">
              <w:rPr>
                <w:rFonts w:asciiTheme="minorHAnsi" w:hAnsiTheme="minorHAnsi" w:cstheme="minorHAnsi"/>
                <w:lang w:val="en-GB"/>
              </w:rPr>
              <w:t>company</w:t>
            </w:r>
            <w:proofErr w:type="gramEnd"/>
            <w:r w:rsidR="008834BD" w:rsidRPr="00B90AAD">
              <w:rPr>
                <w:rFonts w:asciiTheme="minorHAnsi" w:hAnsiTheme="minorHAnsi" w:cstheme="minorHAnsi"/>
                <w:lang w:val="en-GB"/>
              </w:rPr>
              <w:t xml:space="preserve"> </w:t>
            </w:r>
          </w:p>
          <w:p w14:paraId="1379287A" w14:textId="77777777" w:rsidR="00395B78" w:rsidRPr="00A95C7F" w:rsidRDefault="00395B78" w:rsidP="00395B78">
            <w:pPr>
              <w:pStyle w:val="AxureTableNormalText"/>
              <w:snapToGrid w:val="0"/>
              <w:rPr>
                <w:rFonts w:asciiTheme="minorHAnsi" w:hAnsiTheme="minorHAnsi" w:cstheme="minorHAnsi"/>
                <w:lang w:val="en-GB"/>
              </w:rPr>
            </w:pPr>
            <w:r w:rsidRPr="00A95C7F">
              <w:rPr>
                <w:rFonts w:asciiTheme="minorHAnsi" w:hAnsiTheme="minorHAnsi" w:cstheme="minorHAnsi"/>
                <w:lang w:val="en-GB"/>
              </w:rPr>
              <w:t>Status of parameter:</w:t>
            </w:r>
          </w:p>
          <w:p w14:paraId="290F35E6" w14:textId="2A129D93" w:rsidR="00395B78" w:rsidRPr="00B90AAD" w:rsidRDefault="00395B78" w:rsidP="00395B78">
            <w:pPr>
              <w:pStyle w:val="AxureTableNormalText"/>
              <w:snapToGrid w:val="0"/>
              <w:rPr>
                <w:rFonts w:asciiTheme="minorHAnsi" w:hAnsiTheme="minorHAnsi" w:cstheme="minorHAnsi"/>
                <w:lang w:val="en-GB"/>
              </w:rPr>
            </w:pPr>
            <w:r w:rsidRPr="00B90AAD">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7EDD927A" w14:textId="281FFC75" w:rsidR="000E330C" w:rsidRPr="00B90AAD" w:rsidRDefault="000E330C" w:rsidP="0019142C">
            <w:pPr>
              <w:snapToGrid w:val="0"/>
              <w:rPr>
                <w:rFonts w:asciiTheme="minorHAnsi" w:hAnsiTheme="minorHAnsi" w:cstheme="minorHAnsi"/>
                <w:sz w:val="16"/>
                <w:szCs w:val="16"/>
                <w:lang w:val="en-GB"/>
              </w:rPr>
            </w:pPr>
            <w:r w:rsidRPr="00B90AAD">
              <w:rPr>
                <w:rFonts w:asciiTheme="minorHAnsi" w:hAnsiTheme="minorHAnsi" w:cstheme="minorHAnsi"/>
                <w:sz w:val="16"/>
                <w:szCs w:val="16"/>
                <w:lang w:val="en-GB"/>
              </w:rPr>
              <w:t xml:space="preserve"> \ </w:t>
            </w:r>
            <w:proofErr w:type="spellStart"/>
            <w:r w:rsidRPr="00B90AAD">
              <w:rPr>
                <w:rFonts w:asciiTheme="minorHAnsi" w:hAnsiTheme="minorHAnsi" w:cstheme="minorHAnsi"/>
                <w:sz w:val="16"/>
                <w:szCs w:val="16"/>
                <w:lang w:val="en-GB"/>
              </w:rPr>
              <w:t>Ja</w:t>
            </w:r>
            <w:proofErr w:type="spellEnd"/>
          </w:p>
          <w:p w14:paraId="15495D3E" w14:textId="77777777" w:rsidR="000E330C" w:rsidRPr="00B90AAD" w:rsidRDefault="000E330C" w:rsidP="000E330C">
            <w:pPr>
              <w:rPr>
                <w:rFonts w:asciiTheme="minorHAnsi" w:hAnsiTheme="minorHAnsi" w:cstheme="minorHAnsi"/>
                <w:sz w:val="16"/>
                <w:szCs w:val="16"/>
                <w:lang w:val="en-GB"/>
              </w:rPr>
            </w:pPr>
            <w:proofErr w:type="spellStart"/>
            <w:r w:rsidRPr="00B90AAD">
              <w:rPr>
                <w:rFonts w:asciiTheme="minorHAnsi" w:hAnsiTheme="minorHAnsi" w:cstheme="minorHAnsi"/>
                <w:sz w:val="16"/>
                <w:szCs w:val="16"/>
                <w:lang w:val="en-GB"/>
              </w:rPr>
              <w:t>Nei</w:t>
            </w:r>
            <w:proofErr w:type="spellEnd"/>
          </w:p>
        </w:tc>
      </w:tr>
      <w:tr w:rsidR="000E330C" w:rsidRPr="00925024" w14:paraId="1AA75F8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7A82C3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Innbruddsalarm</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9B428FF"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bygning_innbruddsalarm</w:t>
            </w:r>
            <w:proofErr w:type="spellEnd"/>
          </w:p>
          <w:p w14:paraId="5F958657"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w:t>
            </w:r>
            <w:r w:rsidRPr="007A087D">
              <w:rPr>
                <w:rFonts w:asciiTheme="minorHAnsi" w:hAnsiTheme="minorHAnsi" w:cstheme="minorHAnsi"/>
                <w:i/>
                <w:lang w:val="nb-NO"/>
              </w:rPr>
              <w:t>innbruddsalarm_egenakap</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64FB14B"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3A513D2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59A2B4EA"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FG </w:t>
            </w:r>
            <w:proofErr w:type="gramStart"/>
            <w:r w:rsidRPr="00925024">
              <w:rPr>
                <w:rFonts w:asciiTheme="minorHAnsi" w:hAnsiTheme="minorHAnsi" w:cstheme="minorHAnsi"/>
                <w:lang w:val="en-GB"/>
              </w:rPr>
              <w:t>approved</w:t>
            </w:r>
            <w:proofErr w:type="gramEnd"/>
          </w:p>
          <w:p w14:paraId="52034900"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Warns via mobile </w:t>
            </w:r>
            <w:proofErr w:type="gramStart"/>
            <w:r w:rsidRPr="00925024">
              <w:rPr>
                <w:rFonts w:asciiTheme="minorHAnsi" w:hAnsiTheme="minorHAnsi" w:cstheme="minorHAnsi"/>
                <w:lang w:val="en-GB"/>
              </w:rPr>
              <w:t>phone</w:t>
            </w:r>
            <w:proofErr w:type="gramEnd"/>
          </w:p>
          <w:p w14:paraId="63147697"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Warns security </w:t>
            </w:r>
            <w:proofErr w:type="gramStart"/>
            <w:r w:rsidRPr="00925024">
              <w:rPr>
                <w:rFonts w:asciiTheme="minorHAnsi" w:hAnsiTheme="minorHAnsi" w:cstheme="minorHAnsi"/>
                <w:lang w:val="en-GB"/>
              </w:rPr>
              <w:t>company</w:t>
            </w:r>
            <w:proofErr w:type="gramEnd"/>
          </w:p>
          <w:p w14:paraId="231666C8"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lastRenderedPageBreak/>
              <w:t>Covers doors and windows on the ground floor</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2D71DE06"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lastRenderedPageBreak/>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045F5E15"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59A8ED32"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0A07F64"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lastRenderedPageBreak/>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843EC34"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10C96EAB" w14:textId="77777777" w:rsidR="000E330C" w:rsidRPr="007A087D" w:rsidRDefault="000E330C" w:rsidP="000E330C">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0E330C" w:rsidRPr="00925024" w14:paraId="125F5F2E"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22097E5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Brannalarm</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61417CF7"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bygning_brannalarm</w:t>
            </w:r>
            <w:proofErr w:type="spellEnd"/>
          </w:p>
          <w:p w14:paraId="2863FF00"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bygning_brannalarm_egenskap</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1F3A72B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2050073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39327572"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FG </w:t>
            </w:r>
            <w:proofErr w:type="gramStart"/>
            <w:r w:rsidRPr="00925024">
              <w:rPr>
                <w:rFonts w:asciiTheme="minorHAnsi" w:hAnsiTheme="minorHAnsi" w:cstheme="minorHAnsi"/>
                <w:lang w:val="en-GB"/>
              </w:rPr>
              <w:t>approved</w:t>
            </w:r>
            <w:proofErr w:type="gramEnd"/>
          </w:p>
          <w:p w14:paraId="5FD0586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Warns via mobile </w:t>
            </w:r>
            <w:proofErr w:type="gramStart"/>
            <w:r w:rsidRPr="00925024">
              <w:rPr>
                <w:rFonts w:asciiTheme="minorHAnsi" w:hAnsiTheme="minorHAnsi" w:cstheme="minorHAnsi"/>
                <w:lang w:val="en-GB"/>
              </w:rPr>
              <w:t>phone</w:t>
            </w:r>
            <w:proofErr w:type="gramEnd"/>
          </w:p>
          <w:p w14:paraId="56DD2869"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Warns security </w:t>
            </w:r>
            <w:proofErr w:type="gramStart"/>
            <w:r w:rsidRPr="00925024">
              <w:rPr>
                <w:rFonts w:asciiTheme="minorHAnsi" w:hAnsiTheme="minorHAnsi" w:cstheme="minorHAnsi"/>
                <w:lang w:val="en-GB"/>
              </w:rPr>
              <w:t>company</w:t>
            </w:r>
            <w:proofErr w:type="gramEnd"/>
          </w:p>
          <w:p w14:paraId="7D6423A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with a siren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05B99465"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3B7E9393"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01F040AD"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78EDF141"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5B4D4499"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3E4D876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w:t>
            </w: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med </w:t>
            </w:r>
            <w:proofErr w:type="spellStart"/>
            <w:r w:rsidRPr="00925024">
              <w:rPr>
                <w:rFonts w:asciiTheme="minorHAnsi" w:hAnsiTheme="minorHAnsi" w:cstheme="minorHAnsi"/>
                <w:lang w:val="en-GB"/>
              </w:rPr>
              <w:t>sirene</w:t>
            </w:r>
            <w:proofErr w:type="spellEnd"/>
          </w:p>
          <w:p w14:paraId="3F509B37" w14:textId="77777777" w:rsidR="000E330C" w:rsidRPr="00925024" w:rsidRDefault="000E330C" w:rsidP="000E330C">
            <w:pPr>
              <w:pStyle w:val="AxureTableNormalText"/>
              <w:rPr>
                <w:rFonts w:asciiTheme="minorHAnsi" w:hAnsiTheme="minorHAnsi" w:cstheme="minorHAnsi"/>
                <w:lang w:val="en-GB"/>
              </w:rPr>
            </w:pPr>
          </w:p>
        </w:tc>
      </w:tr>
      <w:tr w:rsidR="0023626B" w:rsidRPr="00925024" w14:paraId="66BF3467"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2F1EC53A" w14:textId="188F56AD"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Sammenkoblede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røykvarslere</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4DFCF840" w14:textId="77777777" w:rsidR="0023626B" w:rsidRPr="00925024" w:rsidRDefault="0023626B" w:rsidP="0023626B">
            <w:pPr>
              <w:pStyle w:val="AxureTableNormalText"/>
              <w:snapToGrid w:val="0"/>
              <w:rPr>
                <w:rFonts w:asciiTheme="minorHAnsi" w:hAnsiTheme="minorHAnsi" w:cstheme="minorHAnsi"/>
                <w:lang w:val="en-GB"/>
              </w:rPr>
            </w:pPr>
          </w:p>
          <w:p w14:paraId="4A8117F0" w14:textId="7CCC7B13"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bygning_sammenkoblede</w:t>
            </w:r>
            <w:ins w:id="17" w:author="Jānis Saldābols" w:date="2019-02-18T12:33:00Z">
              <w:r>
                <w:rPr>
                  <w:rFonts w:asciiTheme="minorHAnsi" w:hAnsiTheme="minorHAnsi" w:cstheme="minorHAnsi"/>
                  <w:lang w:val="en-GB"/>
                </w:rPr>
                <w:t>_</w:t>
              </w:r>
            </w:ins>
            <w:r w:rsidRPr="00925024">
              <w:rPr>
                <w:rFonts w:asciiTheme="minorHAnsi" w:hAnsiTheme="minorHAnsi" w:cstheme="minorHAnsi"/>
                <w:lang w:val="en-GB"/>
              </w:rPr>
              <w:t>roeykvarslere</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5580322B" w14:textId="4B9A8136"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Connected smoke detectors?</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vAlign w:val="center"/>
          </w:tcPr>
          <w:p w14:paraId="015BD175" w14:textId="77777777" w:rsidR="0023626B" w:rsidRPr="00925024" w:rsidRDefault="0023626B" w:rsidP="0023626B">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32118F9C" w14:textId="3A7F2B01" w:rsidR="0023626B"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23626B" w:rsidRPr="00925024" w14:paraId="40636FF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6FD32526"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Vannalarm</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124520EA" w14:textId="77777777"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bygning_vannalarm</w:t>
            </w:r>
            <w:proofErr w:type="spellEnd"/>
          </w:p>
          <w:p w14:paraId="010C5919" w14:textId="77777777" w:rsidR="0023626B" w:rsidRPr="00925024" w:rsidRDefault="0023626B" w:rsidP="0023626B">
            <w:pPr>
              <w:pStyle w:val="AxureTableNormalText"/>
              <w:snapToGrid w:val="0"/>
              <w:rPr>
                <w:rFonts w:asciiTheme="minorHAnsi" w:hAnsiTheme="minorHAnsi" w:cstheme="minorHAnsi"/>
                <w:b/>
                <w:strike/>
                <w:lang w:val="en-GB"/>
              </w:rPr>
            </w:pPr>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51C2CE60" w14:textId="7E19510F" w:rsidR="0023626B" w:rsidRPr="00925024" w:rsidRDefault="14330618"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Whether</w:t>
            </w:r>
            <w:r w:rsidR="65034A31" w:rsidRPr="7F95132F">
              <w:rPr>
                <w:rFonts w:asciiTheme="minorHAnsi" w:hAnsiTheme="minorHAnsi" w:cstheme="minorBidi"/>
                <w:lang w:val="en-GB"/>
              </w:rPr>
              <w:t xml:space="preserve"> the building has a water alarm </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39741EDB" w14:textId="77777777" w:rsidR="0023626B" w:rsidRPr="00925024" w:rsidRDefault="0023626B" w:rsidP="0023626B">
            <w:pPr>
              <w:pStyle w:val="AxureTableNormalText"/>
              <w:rPr>
                <w:rFonts w:asciiTheme="minorHAnsi" w:hAnsiTheme="minorHAnsi" w:cstheme="minorHAnsi"/>
                <w:lang w:val="en-GB"/>
              </w:rPr>
            </w:pPr>
            <w:proofErr w:type="spellStart"/>
            <w:r>
              <w:rPr>
                <w:rFonts w:asciiTheme="minorHAnsi" w:hAnsiTheme="minorHAnsi" w:cstheme="minorHAnsi"/>
                <w:lang w:val="en-GB"/>
              </w:rPr>
              <w:t>Ja</w:t>
            </w:r>
            <w:proofErr w:type="spellEnd"/>
            <w:r>
              <w:rPr>
                <w:rFonts w:asciiTheme="minorHAnsi" w:hAnsiTheme="minorHAnsi" w:cstheme="minorHAnsi"/>
                <w:lang w:val="en-GB"/>
              </w:rPr>
              <w:t>/</w:t>
            </w:r>
            <w:proofErr w:type="spellStart"/>
            <w:r>
              <w:rPr>
                <w:rFonts w:asciiTheme="minorHAnsi" w:hAnsiTheme="minorHAnsi" w:cstheme="minorHAnsi"/>
                <w:lang w:val="en-GB"/>
              </w:rPr>
              <w:t>Nei</w:t>
            </w:r>
            <w:proofErr w:type="spellEnd"/>
          </w:p>
          <w:p w14:paraId="36D07EAB" w14:textId="77777777" w:rsidR="0023626B" w:rsidRPr="00925024" w:rsidRDefault="0023626B" w:rsidP="0023626B">
            <w:pPr>
              <w:pStyle w:val="AxureTableNormalText"/>
              <w:ind w:left="360"/>
              <w:rPr>
                <w:rFonts w:asciiTheme="minorHAnsi" w:hAnsiTheme="minorHAnsi" w:cstheme="minorHAnsi"/>
                <w:lang w:val="en-GB"/>
              </w:rPr>
            </w:pPr>
          </w:p>
          <w:p w14:paraId="7798280E" w14:textId="77777777" w:rsidR="0023626B" w:rsidRPr="00925024" w:rsidRDefault="0023626B" w:rsidP="0023626B">
            <w:pPr>
              <w:pStyle w:val="AxureTableNormalText"/>
              <w:rPr>
                <w:rFonts w:asciiTheme="minorHAnsi" w:hAnsiTheme="minorHAnsi" w:cstheme="minorHAnsi"/>
                <w:lang w:val="en-GB"/>
              </w:rPr>
            </w:pPr>
          </w:p>
          <w:p w14:paraId="23459B4C" w14:textId="77777777" w:rsidR="0023626B" w:rsidRPr="00925024" w:rsidRDefault="0023626B" w:rsidP="0023626B">
            <w:pPr>
              <w:pStyle w:val="AxureTableNormalText"/>
              <w:rPr>
                <w:rFonts w:asciiTheme="minorHAnsi" w:hAnsiTheme="minorHAnsi" w:cstheme="minorHAnsi"/>
                <w:lang w:val="en-GB"/>
              </w:rPr>
            </w:pPr>
          </w:p>
        </w:tc>
      </w:tr>
      <w:tr w:rsidR="0023626B" w:rsidRPr="00925024" w14:paraId="46081F06"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41CB9A98"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Vannstoppventil</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3AF68BB7" w14:textId="77777777"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bygning_vannstoppventil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1F5AC4CC"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783C8D5D" w14:textId="77777777" w:rsidR="0023626B" w:rsidRPr="00925024"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AC069B" w:rsidRPr="00925024" w14:paraId="17C6522A"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409AF4EF"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Overspenningsvern</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13B340CE" w14:textId="77777777"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bygning_overspenningsvern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vAlign w:val="center"/>
          </w:tcPr>
          <w:p w14:paraId="5EC9D95A" w14:textId="77777777" w:rsidR="0023626B" w:rsidRPr="00925024" w:rsidRDefault="0023626B" w:rsidP="0023626B">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vAlign w:val="center"/>
          </w:tcPr>
          <w:p w14:paraId="3A1A9F69" w14:textId="77777777"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A624A3A" w14:textId="77777777" w:rsidR="0023626B" w:rsidRPr="00925024"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23626B" w:rsidRPr="00925024" w14:paraId="4E92830B"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20592B5" w14:textId="6DD3838F" w:rsidR="0023626B" w:rsidRPr="001D5A98" w:rsidRDefault="0023626B" w:rsidP="0023626B">
            <w:pPr>
              <w:pStyle w:val="AxureTableNormalText"/>
              <w:snapToGrid w:val="0"/>
              <w:rPr>
                <w:rFonts w:asciiTheme="minorHAnsi" w:hAnsiTheme="minorHAnsi" w:cstheme="minorHAnsi"/>
                <w:b/>
                <w:lang w:val="en-GB"/>
              </w:rPr>
            </w:pPr>
            <w:r w:rsidRPr="0019142C">
              <w:rPr>
                <w:rFonts w:asciiTheme="minorHAnsi" w:hAnsiTheme="minorHAnsi" w:cstheme="minorHAnsi"/>
                <w:lang w:val="en-GB"/>
              </w:rPr>
              <w:t xml:space="preserve">\ </w:t>
            </w:r>
            <w:proofErr w:type="spellStart"/>
            <w:r w:rsidRPr="0019142C">
              <w:rPr>
                <w:rFonts w:asciiTheme="minorHAnsi" w:hAnsiTheme="minorHAnsi" w:cstheme="minorHAnsi"/>
                <w:lang w:val="en-GB"/>
              </w:rPr>
              <w:t>Komfyrvakt</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ADA059F" w14:textId="666AE6BB" w:rsidR="0023626B" w:rsidRPr="00925024" w:rsidRDefault="0023626B" w:rsidP="0023626B">
            <w:pPr>
              <w:pStyle w:val="AxureTableNormalText"/>
              <w:snapToGrid w:val="0"/>
              <w:rPr>
                <w:rFonts w:asciiTheme="minorHAnsi" w:hAnsiTheme="minorHAnsi" w:cstheme="minorHAnsi"/>
                <w:lang w:val="en-GB"/>
              </w:rPr>
            </w:pPr>
            <w:proofErr w:type="spellStart"/>
            <w:r w:rsidRPr="0019142C">
              <w:rPr>
                <w:rFonts w:asciiTheme="minorHAnsi" w:hAnsiTheme="minorHAnsi" w:cstheme="minorHAnsi"/>
                <w:lang w:val="en-GB"/>
              </w:rPr>
              <w:t>bygning_komfyrvakt</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E226F6C" w14:textId="505EDB6D" w:rsidR="0023626B" w:rsidRPr="00925024" w:rsidRDefault="65034A31"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Stowe guard switches off the current either by signal from the heat sensor or after a specified time.</w:t>
            </w:r>
            <w:r w:rsidR="2E22C26B" w:rsidRPr="7F95132F">
              <w:rPr>
                <w:rFonts w:asciiTheme="minorHAnsi" w:hAnsiTheme="minorHAnsi" w:cstheme="minorBidi"/>
                <w:lang w:val="en-GB"/>
              </w:rPr>
              <w:t xml:space="preserve"> </w:t>
            </w:r>
            <w:r w:rsidRPr="7F95132F">
              <w:rPr>
                <w:rFonts w:asciiTheme="minorHAnsi" w:hAnsiTheme="minorHAnsi" w:cstheme="minorBidi"/>
                <w:lang w:val="en-GB"/>
              </w:rPr>
              <w:t>Stove alarm does not interrupt the power, but gives audible signal either at specified time or by signal from heat sensor</w:t>
            </w:r>
            <w:r w:rsidR="0023626B">
              <w:br/>
            </w:r>
          </w:p>
          <w:p w14:paraId="69164C66" w14:textId="43DF2B9F" w:rsidR="0023626B" w:rsidRPr="00925024" w:rsidRDefault="0023626B" w:rsidP="0023626B">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D5CF501" w14:textId="77777777" w:rsidR="0023626B" w:rsidRPr="00925024"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177DC245" w14:textId="622FF955" w:rsidR="0023626B" w:rsidRPr="00925024"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23626B" w:rsidRPr="00925024" w14:paraId="2C54F266"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79089FEA" w14:textId="657D2724" w:rsidR="0023626B" w:rsidRPr="001D5A98" w:rsidRDefault="0023626B" w:rsidP="0023626B">
            <w:pPr>
              <w:pStyle w:val="AxureTableNormalText"/>
              <w:snapToGrid w:val="0"/>
              <w:rPr>
                <w:rFonts w:asciiTheme="minorHAnsi" w:hAnsiTheme="minorHAnsi" w:cstheme="minorHAnsi"/>
                <w:b/>
                <w:lang w:val="en-GB"/>
              </w:rPr>
            </w:pPr>
            <w:r w:rsidRPr="007E48F2">
              <w:rPr>
                <w:rFonts w:asciiTheme="minorHAnsi" w:hAnsiTheme="minorHAnsi" w:cstheme="minorHAnsi"/>
                <w:lang w:val="nb-NO"/>
              </w:rPr>
              <w:t>\</w:t>
            </w:r>
            <w:r>
              <w:rPr>
                <w:rFonts w:asciiTheme="minorHAnsi" w:hAnsiTheme="minorHAnsi" w:cstheme="minorHAnsi"/>
                <w:lang w:val="nb-NO"/>
              </w:rPr>
              <w:t xml:space="preserve"> K</w:t>
            </w:r>
            <w:r w:rsidRPr="007E48F2">
              <w:rPr>
                <w:rFonts w:asciiTheme="minorHAnsi" w:hAnsiTheme="minorHAnsi" w:cstheme="minorHAnsi"/>
                <w:lang w:val="nb-NO"/>
              </w:rPr>
              <w:t>omfyrvakt eller Komfyralarm</w:t>
            </w:r>
          </w:p>
        </w:tc>
        <w:tc>
          <w:tcPr>
            <w:tcW w:w="1937"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5AEBC55F" w14:textId="0D537430" w:rsidR="0023626B" w:rsidRPr="00925024" w:rsidRDefault="0023626B" w:rsidP="0023626B">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w:t>
            </w:r>
            <w:r w:rsidRPr="0019142C">
              <w:rPr>
                <w:rFonts w:asciiTheme="minorHAnsi" w:hAnsiTheme="minorHAnsi" w:cstheme="minorHAnsi"/>
                <w:lang w:val="en-GB"/>
              </w:rPr>
              <w:t>komfyrvakt</w:t>
            </w:r>
            <w:r>
              <w:rPr>
                <w:rFonts w:asciiTheme="minorHAnsi" w:hAnsiTheme="minorHAnsi" w:cstheme="minorHAnsi"/>
                <w:lang w:val="en-GB"/>
              </w:rPr>
              <w:t>_</w:t>
            </w:r>
            <w:r w:rsidRPr="00925024">
              <w:rPr>
                <w:rFonts w:asciiTheme="minorHAnsi" w:hAnsiTheme="minorHAnsi" w:cstheme="minorHAnsi"/>
                <w:lang w:val="en-GB"/>
              </w:rPr>
              <w:t>komfyralarm</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243055FC" w14:textId="3A04E8C4" w:rsidR="0023626B" w:rsidRDefault="65034A31" w:rsidP="7F95132F">
            <w:pPr>
              <w:pStyle w:val="AxureTableNormalText"/>
              <w:snapToGrid w:val="0"/>
              <w:rPr>
                <w:rFonts w:asciiTheme="minorHAnsi" w:hAnsiTheme="minorHAnsi" w:cstheme="minorBidi"/>
                <w:b/>
                <w:bCs/>
                <w:color w:val="FF0000"/>
                <w:lang w:val="en-GB"/>
              </w:rPr>
            </w:pPr>
            <w:r w:rsidRPr="7F95132F">
              <w:rPr>
                <w:rFonts w:asciiTheme="minorHAnsi" w:hAnsiTheme="minorHAnsi" w:cstheme="minorBidi"/>
                <w:lang w:val="en-GB"/>
              </w:rPr>
              <w:t>Stowe guard switches off the current either by signal from the heat sensor or after a specified time.</w:t>
            </w:r>
            <w:r w:rsidR="30170309" w:rsidRPr="7F95132F">
              <w:rPr>
                <w:rFonts w:asciiTheme="minorHAnsi" w:hAnsiTheme="minorHAnsi" w:cstheme="minorBidi"/>
                <w:lang w:val="en-GB"/>
              </w:rPr>
              <w:t xml:space="preserve"> </w:t>
            </w:r>
            <w:r w:rsidRPr="7F95132F">
              <w:rPr>
                <w:rFonts w:asciiTheme="minorHAnsi" w:hAnsiTheme="minorHAnsi" w:cstheme="minorBidi"/>
                <w:lang w:val="en-GB"/>
              </w:rPr>
              <w:t>Stove alarm does not interrupt the power, but gives audible signal either at specified time or by signal from heat sensor</w:t>
            </w:r>
            <w:r w:rsidR="0023626B">
              <w:br/>
            </w:r>
          </w:p>
          <w:p w14:paraId="559CFC53" w14:textId="06C73B08" w:rsidR="0023626B" w:rsidRPr="00534AF5" w:rsidRDefault="0023626B" w:rsidP="0023626B">
            <w:pPr>
              <w:pStyle w:val="AxureTableNormalText"/>
              <w:snapToGrid w:val="0"/>
              <w:rPr>
                <w:rFonts w:asciiTheme="minorHAnsi" w:hAnsiTheme="minorHAnsi" w:cstheme="minorHAnsi"/>
                <w:b/>
                <w:color w:val="FF0000"/>
                <w:lang w:val="en-GB"/>
              </w:rPr>
            </w:pPr>
            <w:r w:rsidRPr="00534AF5">
              <w:rPr>
                <w:rFonts w:asciiTheme="minorHAnsi" w:hAnsiTheme="minorHAnsi" w:cstheme="minorHAnsi"/>
                <w:b/>
                <w:color w:val="FF0000"/>
                <w:lang w:val="en-GB"/>
              </w:rPr>
              <w:t>Status of parameter:</w:t>
            </w:r>
          </w:p>
          <w:p w14:paraId="0288E069" w14:textId="77777777" w:rsidR="0023626B" w:rsidRDefault="0023626B" w:rsidP="0023626B">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w:t>
            </w:r>
          </w:p>
          <w:p w14:paraId="5815D0F8" w14:textId="02028B7A" w:rsidR="0023626B" w:rsidRPr="0019142C" w:rsidRDefault="20BF463A" w:rsidP="76222DBE">
            <w:pPr>
              <w:pStyle w:val="AxureTableNormalText"/>
              <w:snapToGrid w:val="0"/>
              <w:rPr>
                <w:rFonts w:asciiTheme="minorHAnsi" w:hAnsiTheme="minorHAnsi" w:cstheme="minorBidi"/>
                <w:lang w:val="en-GB"/>
              </w:rPr>
            </w:pPr>
            <w:r w:rsidRPr="76222DBE">
              <w:rPr>
                <w:rFonts w:asciiTheme="minorHAnsi" w:hAnsiTheme="minorHAnsi" w:cstheme="minorBidi"/>
                <w:b/>
                <w:bCs/>
                <w:color w:val="FF0000"/>
                <w:lang w:val="en-GB"/>
              </w:rPr>
              <w:t xml:space="preserve">If yes is chosen </w:t>
            </w:r>
            <w:r w:rsidR="7036D163" w:rsidRPr="76222DBE">
              <w:rPr>
                <w:rFonts w:asciiTheme="minorHAnsi" w:hAnsiTheme="minorHAnsi" w:cstheme="minorBidi"/>
                <w:b/>
                <w:bCs/>
                <w:color w:val="FF0000"/>
                <w:lang w:val="en-GB"/>
              </w:rPr>
              <w:t xml:space="preserve">Dropdown </w:t>
            </w:r>
            <w:r w:rsidRPr="76222DBE">
              <w:rPr>
                <w:rFonts w:asciiTheme="minorHAnsi" w:hAnsiTheme="minorHAnsi" w:cstheme="minorBidi"/>
                <w:b/>
                <w:bCs/>
                <w:color w:val="FF0000"/>
                <w:lang w:val="en-GB"/>
              </w:rPr>
              <w:t xml:space="preserve">for options </w:t>
            </w:r>
            <w:proofErr w:type="spellStart"/>
            <w:r w:rsidRPr="76222DBE">
              <w:rPr>
                <w:rFonts w:asciiTheme="minorHAnsi" w:hAnsiTheme="minorHAnsi" w:cstheme="minorBidi"/>
                <w:b/>
                <w:bCs/>
                <w:color w:val="FF0000"/>
                <w:lang w:val="en-GB"/>
              </w:rPr>
              <w:t>options</w:t>
            </w:r>
            <w:proofErr w:type="spellEnd"/>
            <w:r w:rsidRPr="76222DBE">
              <w:rPr>
                <w:rFonts w:asciiTheme="minorHAnsi" w:hAnsiTheme="minorHAnsi" w:cstheme="minorBidi"/>
                <w:b/>
                <w:bCs/>
                <w:color w:val="FF0000"/>
                <w:lang w:val="en-GB"/>
              </w:rPr>
              <w:t xml:space="preserve"> appear.</w:t>
            </w:r>
          </w:p>
          <w:p w14:paraId="21FFC6F9" w14:textId="77777777" w:rsidR="0023626B" w:rsidRPr="00925024" w:rsidRDefault="0023626B" w:rsidP="0023626B">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tcPr>
          <w:p w14:paraId="57FE961B" w14:textId="77777777" w:rsidR="0023626B" w:rsidRDefault="0023626B" w:rsidP="0023626B">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5CD17CBF" w14:textId="77777777" w:rsidR="0023626B" w:rsidRDefault="0023626B" w:rsidP="0023626B">
            <w:pPr>
              <w:pStyle w:val="AxureTableNormalText"/>
              <w:rPr>
                <w:rFonts w:asciiTheme="minorHAnsi" w:hAnsiTheme="minorHAnsi" w:cstheme="minorHAnsi"/>
                <w:lang w:val="en-GB"/>
              </w:rPr>
            </w:pPr>
            <w:proofErr w:type="spellStart"/>
            <w:r>
              <w:rPr>
                <w:rFonts w:asciiTheme="minorHAnsi" w:hAnsiTheme="minorHAnsi" w:cstheme="minorHAnsi"/>
                <w:lang w:val="en-GB"/>
              </w:rPr>
              <w:t>Hvis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w:t>
            </w:r>
          </w:p>
          <w:p w14:paraId="6BAB9DA6" w14:textId="77777777" w:rsidR="0023626B" w:rsidRDefault="0023626B" w:rsidP="0023626B">
            <w:pPr>
              <w:pStyle w:val="AxureTableNormalText"/>
              <w:numPr>
                <w:ilvl w:val="0"/>
                <w:numId w:val="4"/>
              </w:numPr>
              <w:rPr>
                <w:rFonts w:asciiTheme="minorHAnsi" w:hAnsiTheme="minorHAnsi" w:cstheme="minorHAnsi"/>
                <w:lang w:val="en-GB"/>
              </w:rPr>
            </w:pPr>
            <w:proofErr w:type="spellStart"/>
            <w:r>
              <w:rPr>
                <w:rFonts w:asciiTheme="minorHAnsi" w:hAnsiTheme="minorHAnsi" w:cstheme="minorHAnsi"/>
                <w:lang w:val="en-GB"/>
              </w:rPr>
              <w:t>Komfyrvakt</w:t>
            </w:r>
            <w:proofErr w:type="spellEnd"/>
          </w:p>
          <w:p w14:paraId="31CBE995" w14:textId="77777777" w:rsidR="0023626B" w:rsidRPr="00925024" w:rsidRDefault="0023626B" w:rsidP="0023626B">
            <w:pPr>
              <w:pStyle w:val="AxureTableNormalText"/>
              <w:numPr>
                <w:ilvl w:val="0"/>
                <w:numId w:val="4"/>
              </w:numPr>
              <w:rPr>
                <w:rFonts w:asciiTheme="minorHAnsi" w:hAnsiTheme="minorHAnsi" w:cstheme="minorHAnsi"/>
                <w:lang w:val="en-GB"/>
              </w:rPr>
            </w:pPr>
            <w:proofErr w:type="spellStart"/>
            <w:r>
              <w:rPr>
                <w:rFonts w:asciiTheme="minorHAnsi" w:hAnsiTheme="minorHAnsi" w:cstheme="minorHAnsi"/>
                <w:lang w:val="en-GB"/>
              </w:rPr>
              <w:t>Komfyralarm</w:t>
            </w:r>
            <w:proofErr w:type="spellEnd"/>
          </w:p>
          <w:p w14:paraId="6C8102CA" w14:textId="76CCD1C4" w:rsidR="0023626B" w:rsidRPr="00925024" w:rsidRDefault="0023626B" w:rsidP="0023626B">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26405E" w:rsidRPr="00925024" w14:paraId="26AD0FA4"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37D41497" w14:textId="6F7067F1" w:rsidR="0026405E" w:rsidRPr="001D5A98" w:rsidRDefault="0026405E" w:rsidP="0026405E">
            <w:pPr>
              <w:pStyle w:val="AxureTableNormalText"/>
              <w:snapToGrid w:val="0"/>
              <w:rPr>
                <w:rFonts w:asciiTheme="minorHAnsi" w:hAnsiTheme="minorHAnsi" w:cstheme="minorHAnsi"/>
                <w:b/>
                <w:lang w:val="en-GB"/>
              </w:rPr>
            </w:pPr>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Automatsikringer</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46506B88" w14:textId="77777777" w:rsidR="0026405E" w:rsidRPr="007E48F2" w:rsidRDefault="0026405E" w:rsidP="0026405E">
            <w:pPr>
              <w:pStyle w:val="AxureTableNormalText"/>
              <w:snapToGrid w:val="0"/>
              <w:rPr>
                <w:rFonts w:asciiTheme="minorHAnsi" w:hAnsiTheme="minorHAnsi" w:cstheme="minorHAnsi"/>
                <w:lang w:val="nb-NO"/>
              </w:rPr>
            </w:pPr>
            <w:proofErr w:type="spellStart"/>
            <w:r w:rsidRPr="007E48F2">
              <w:rPr>
                <w:rFonts w:asciiTheme="minorHAnsi" w:hAnsiTheme="minorHAnsi" w:cstheme="minorHAnsi"/>
                <w:lang w:val="nb-NO"/>
              </w:rPr>
              <w:t>bygning_automatsikringer</w:t>
            </w:r>
            <w:proofErr w:type="spellEnd"/>
          </w:p>
          <w:p w14:paraId="5E26C882" w14:textId="163A184D" w:rsidR="0026405E" w:rsidRPr="00925024" w:rsidRDefault="0026405E" w:rsidP="0026405E">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nb-NO"/>
              </w:rPr>
              <w:t>bygning_automatsikringer_aar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4DC2F7EC" w14:textId="77777777" w:rsidR="0026405E" w:rsidRPr="007E48F2"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en-GB"/>
              </w:rPr>
              <w:t>Only automatic fuses</w:t>
            </w:r>
          </w:p>
          <w:p w14:paraId="4BADEA2E" w14:textId="77777777" w:rsidR="0026405E" w:rsidRPr="007E48F2" w:rsidRDefault="0026405E" w:rsidP="0026405E">
            <w:pPr>
              <w:pStyle w:val="AxureTableNormalText"/>
              <w:snapToGrid w:val="0"/>
              <w:rPr>
                <w:rFonts w:asciiTheme="minorHAnsi" w:hAnsiTheme="minorHAnsi" w:cstheme="minorHAnsi"/>
                <w:lang w:val="en-GB"/>
              </w:rPr>
            </w:pPr>
          </w:p>
          <w:p w14:paraId="69FDD18E" w14:textId="77777777" w:rsidR="0026405E" w:rsidRPr="007E48F2" w:rsidRDefault="0026405E" w:rsidP="0026405E">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495D358A" w14:textId="77777777" w:rsidR="0026405E" w:rsidRPr="007E48F2" w:rsidRDefault="0026405E" w:rsidP="0026405E">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p w14:paraId="10E71366" w14:textId="77777777" w:rsidR="0026405E" w:rsidRPr="00925024" w:rsidRDefault="0026405E" w:rsidP="0026405E">
            <w:pPr>
              <w:pStyle w:val="AxureTableNormalText"/>
              <w:snapToGrid w:val="0"/>
              <w:rPr>
                <w:rFonts w:asciiTheme="minorHAnsi" w:hAnsiTheme="minorHAnsi" w:cstheme="minorHAnsi"/>
                <w:lang w:val="en-GB"/>
              </w:rPr>
            </w:pP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17DBB9C4" w14:textId="77777777" w:rsidR="0026405E" w:rsidRPr="007E48F2" w:rsidRDefault="0026405E" w:rsidP="0026405E">
            <w:pPr>
              <w:pStyle w:val="AxureTableNormalText"/>
              <w:snapToGrid w:val="0"/>
              <w:rPr>
                <w:rFonts w:asciiTheme="minorHAnsi" w:hAnsiTheme="minorHAnsi" w:cstheme="minorHAnsi"/>
                <w:lang w:val="nb-NO"/>
              </w:rPr>
            </w:pPr>
          </w:p>
          <w:p w14:paraId="63724461" w14:textId="77777777" w:rsidR="0026405E" w:rsidRPr="007E48F2" w:rsidRDefault="0026405E" w:rsidP="0026405E">
            <w:pPr>
              <w:pStyle w:val="AxureTableNormalText"/>
              <w:rPr>
                <w:rFonts w:asciiTheme="minorHAnsi" w:hAnsiTheme="minorHAnsi" w:cstheme="minorHAnsi"/>
                <w:lang w:val="nb-NO"/>
              </w:rPr>
            </w:pPr>
            <w:r w:rsidRPr="007E48F2">
              <w:rPr>
                <w:rFonts w:asciiTheme="minorHAnsi" w:hAnsiTheme="minorHAnsi" w:cstheme="minorHAnsi"/>
                <w:lang w:val="nb-NO"/>
              </w:rPr>
              <w:t>\ Ja</w:t>
            </w:r>
          </w:p>
          <w:p w14:paraId="31B63593" w14:textId="77777777" w:rsidR="0026405E" w:rsidRPr="007E48F2" w:rsidRDefault="0026405E" w:rsidP="0026405E">
            <w:pPr>
              <w:pStyle w:val="AxureTableNormalText"/>
              <w:rPr>
                <w:rFonts w:asciiTheme="minorHAnsi" w:hAnsiTheme="minorHAnsi" w:cstheme="minorHAnsi"/>
                <w:lang w:val="nb-NO"/>
              </w:rPr>
            </w:pPr>
            <w:r w:rsidRPr="007E48F2">
              <w:rPr>
                <w:rFonts w:asciiTheme="minorHAnsi" w:hAnsiTheme="minorHAnsi" w:cstheme="minorHAnsi"/>
                <w:lang w:val="nb-NO"/>
              </w:rPr>
              <w:t xml:space="preserve">Hvis ja, </w:t>
            </w:r>
          </w:p>
          <w:p w14:paraId="3632174E" w14:textId="77777777" w:rsidR="0026405E" w:rsidRPr="007E48F2" w:rsidRDefault="0026405E" w:rsidP="0026405E">
            <w:pPr>
              <w:pStyle w:val="AxureTableNormalText"/>
              <w:snapToGrid w:val="0"/>
              <w:rPr>
                <w:rFonts w:asciiTheme="minorHAnsi" w:hAnsiTheme="minorHAnsi" w:cstheme="minorHAnsi"/>
                <w:lang w:val="nb-NO"/>
              </w:rPr>
            </w:pPr>
            <w:r w:rsidRPr="007E48F2">
              <w:rPr>
                <w:rFonts w:asciiTheme="minorHAnsi" w:hAnsiTheme="minorHAnsi" w:cstheme="minorHAnsi"/>
                <w:lang w:val="nb-NO"/>
              </w:rPr>
              <w:t xml:space="preserve">Årstall/Vet ikke </w:t>
            </w:r>
          </w:p>
          <w:p w14:paraId="3AB4C914" w14:textId="77777777" w:rsidR="0026405E" w:rsidRPr="007E48F2" w:rsidRDefault="0026405E" w:rsidP="0026405E">
            <w:pPr>
              <w:pStyle w:val="AxureTableNormalText"/>
              <w:snapToGrid w:val="0"/>
              <w:rPr>
                <w:rFonts w:asciiTheme="minorHAnsi" w:hAnsiTheme="minorHAnsi" w:cstheme="minorHAnsi"/>
                <w:lang w:val="nb-NO"/>
              </w:rPr>
            </w:pPr>
          </w:p>
          <w:p w14:paraId="4492D184" w14:textId="77777777" w:rsidR="0026405E" w:rsidRPr="007E48F2" w:rsidRDefault="0026405E" w:rsidP="0026405E">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p w14:paraId="0BDFE050" w14:textId="77777777" w:rsidR="0026405E" w:rsidRPr="00925024" w:rsidRDefault="0026405E" w:rsidP="0026405E">
            <w:pPr>
              <w:pStyle w:val="AxureTableNormalText"/>
              <w:rPr>
                <w:rFonts w:asciiTheme="minorHAnsi" w:hAnsiTheme="minorHAnsi" w:cstheme="minorHAnsi"/>
                <w:lang w:val="en-GB"/>
              </w:rPr>
            </w:pPr>
          </w:p>
        </w:tc>
      </w:tr>
      <w:tr w:rsidR="0026405E" w:rsidRPr="00925024" w14:paraId="15D6D849"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vAlign w:val="center"/>
          </w:tcPr>
          <w:p w14:paraId="03BB01F2" w14:textId="6962E7B5" w:rsidR="0026405E" w:rsidRPr="001D5A98" w:rsidRDefault="0026405E" w:rsidP="0026405E">
            <w:pPr>
              <w:pStyle w:val="AxureTableNormalText"/>
              <w:snapToGrid w:val="0"/>
              <w:rPr>
                <w:rFonts w:asciiTheme="minorHAnsi" w:hAnsiTheme="minorHAnsi" w:cstheme="minorHAnsi"/>
                <w:b/>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Takvinkel</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vAlign w:val="center"/>
          </w:tcPr>
          <w:p w14:paraId="384662B4" w14:textId="125FFB73" w:rsidR="0026405E" w:rsidRPr="00925024" w:rsidRDefault="0026405E" w:rsidP="0026405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bygning_takvinkel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vAlign w:val="center"/>
          </w:tcPr>
          <w:p w14:paraId="7F45594C" w14:textId="073E2573" w:rsidR="0026405E" w:rsidRPr="00925024" w:rsidRDefault="0026405E" w:rsidP="0026405E">
            <w:pPr>
              <w:pStyle w:val="AxureTableNormalText"/>
              <w:snapToGrid w:val="0"/>
              <w:rPr>
                <w:rFonts w:asciiTheme="minorHAnsi" w:hAnsiTheme="minorHAnsi" w:cstheme="minorHAnsi"/>
                <w:lang w:val="en-GB"/>
              </w:rPr>
            </w:pPr>
            <w:r w:rsidRPr="00925024">
              <w:rPr>
                <w:rFonts w:asciiTheme="minorHAnsi" w:hAnsiTheme="minorHAnsi" w:cstheme="minorHAnsi"/>
                <w:lang w:val="en-GB"/>
              </w:rPr>
              <w:t>Flat or pitched roof?</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762F68DE" w14:textId="77777777" w:rsidR="0026405E" w:rsidRPr="00925024" w:rsidRDefault="0026405E" w:rsidP="0026405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Flatt </w:t>
            </w:r>
            <w:proofErr w:type="spellStart"/>
            <w:r w:rsidRPr="00925024">
              <w:rPr>
                <w:rFonts w:asciiTheme="minorHAnsi" w:hAnsiTheme="minorHAnsi" w:cstheme="minorHAnsi"/>
                <w:lang w:val="en-GB"/>
              </w:rPr>
              <w:t>tak</w:t>
            </w:r>
            <w:proofErr w:type="spellEnd"/>
          </w:p>
          <w:p w14:paraId="227FA482" w14:textId="13D7006A" w:rsidR="0026405E" w:rsidRPr="00925024" w:rsidRDefault="0026405E" w:rsidP="0026405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Skråtak</w:t>
            </w:r>
            <w:proofErr w:type="spellEnd"/>
          </w:p>
        </w:tc>
      </w:tr>
      <w:tr w:rsidR="00A00ED6" w:rsidRPr="00925024" w14:paraId="2B10AD5C"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089FFD7D" w14:textId="3C9D3CB0" w:rsidR="00A00ED6" w:rsidRPr="001D5A98" w:rsidRDefault="00A00ED6" w:rsidP="00A00ED6">
            <w:pPr>
              <w:pStyle w:val="AxureTableNormalText"/>
              <w:snapToGrid w:val="0"/>
              <w:rPr>
                <w:rFonts w:asciiTheme="minorHAnsi" w:hAnsiTheme="minorHAnsi" w:cstheme="minorHAnsi"/>
                <w:b/>
                <w:lang w:val="en-GB"/>
              </w:rPr>
            </w:pPr>
            <w:r>
              <w:rPr>
                <w:rFonts w:asciiTheme="minorHAnsi" w:hAnsiTheme="minorHAnsi" w:cstheme="minorHAnsi"/>
                <w:lang w:val="en-GB"/>
              </w:rPr>
              <w:t xml:space="preserve">\Er </w:t>
            </w:r>
            <w:proofErr w:type="spellStart"/>
            <w:r>
              <w:rPr>
                <w:rFonts w:asciiTheme="minorHAnsi" w:hAnsiTheme="minorHAnsi" w:cstheme="minorHAnsi"/>
                <w:lang w:val="en-GB"/>
              </w:rPr>
              <w:t>boligen</w:t>
            </w:r>
            <w:proofErr w:type="spellEnd"/>
            <w:r w:rsidRPr="00EB4AFC">
              <w:rPr>
                <w:rFonts w:asciiTheme="minorHAnsi" w:hAnsiTheme="minorHAnsi" w:cstheme="minorHAnsi"/>
                <w:lang w:val="en-GB"/>
              </w:rPr>
              <w:t xml:space="preserve"> </w:t>
            </w:r>
            <w:proofErr w:type="spellStart"/>
            <w:r w:rsidRPr="00EB4AFC">
              <w:rPr>
                <w:rFonts w:asciiTheme="minorHAnsi" w:hAnsiTheme="minorHAnsi" w:cstheme="minorHAnsi"/>
                <w:lang w:val="en-GB"/>
              </w:rPr>
              <w:t>fredet</w:t>
            </w:r>
            <w:proofErr w:type="spellEnd"/>
            <w:r w:rsidRPr="00EB4AFC">
              <w:rPr>
                <w:rFonts w:asciiTheme="minorHAnsi" w:hAnsiTheme="minorHAnsi" w:cstheme="minorHAnsi"/>
                <w:lang w:val="en-GB"/>
              </w:rPr>
              <w:t>/</w:t>
            </w:r>
            <w:proofErr w:type="spellStart"/>
            <w:r w:rsidRPr="00EB4AFC">
              <w:rPr>
                <w:rFonts w:asciiTheme="minorHAnsi" w:hAnsiTheme="minorHAnsi" w:cstheme="minorHAnsi"/>
                <w:lang w:val="en-GB"/>
              </w:rPr>
              <w:t>verneverdig</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7CCC5EB3" w14:textId="772DFECE" w:rsidR="00A00ED6" w:rsidRPr="00925024" w:rsidRDefault="00A00ED6" w:rsidP="00A00ED6">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bygning_verneverdig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3A9520FE" w14:textId="77777777" w:rsidR="00A00ED6" w:rsidRDefault="00A00ED6" w:rsidP="00A00ED6">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 house in </w:t>
            </w:r>
            <w:proofErr w:type="gramStart"/>
            <w:r>
              <w:rPr>
                <w:rFonts w:asciiTheme="minorHAnsi" w:hAnsiTheme="minorHAnsi" w:cstheme="minorHAnsi"/>
                <w:bCs/>
                <w:lang w:val="en-GB"/>
              </w:rPr>
              <w:t xml:space="preserve">the  </w:t>
            </w:r>
            <w:r w:rsidRPr="002A07C0">
              <w:rPr>
                <w:rFonts w:asciiTheme="minorHAnsi" w:hAnsiTheme="minorHAnsi" w:cstheme="minorHAnsi"/>
                <w:bCs/>
                <w:lang w:val="en-GB"/>
              </w:rPr>
              <w:t>Directorate</w:t>
            </w:r>
            <w:proofErr w:type="gramEnd"/>
            <w:r w:rsidRPr="002A07C0">
              <w:rPr>
                <w:rFonts w:asciiTheme="minorHAnsi" w:hAnsiTheme="minorHAnsi" w:cstheme="minorHAnsi"/>
                <w:bCs/>
                <w:lang w:val="en-GB"/>
              </w:rPr>
              <w:t xml:space="preserve"> for Cultural Heritage</w:t>
            </w:r>
            <w:r>
              <w:rPr>
                <w:rFonts w:asciiTheme="minorHAnsi" w:hAnsiTheme="minorHAnsi" w:cstheme="minorHAnsi"/>
                <w:bCs/>
                <w:lang w:val="en-GB"/>
              </w:rPr>
              <w:t xml:space="preserve"> lists of protected buildings. </w:t>
            </w:r>
          </w:p>
          <w:p w14:paraId="061F895E" w14:textId="77777777" w:rsidR="00A00ED6" w:rsidRPr="007E48F2" w:rsidRDefault="00A00ED6" w:rsidP="00A00ED6">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475A055E" w14:textId="02E58D81"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bCs/>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638CC93A" w14:textId="3B7243BD" w:rsidR="00A00ED6" w:rsidRPr="00925024" w:rsidRDefault="00A00ED6" w:rsidP="00A00ED6">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A00ED6" w:rsidRPr="00925024" w14:paraId="4D4BF848"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6AC92100" w14:textId="3BA79C03"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w:t>
            </w:r>
            <w:proofErr w:type="spellStart"/>
            <w:r w:rsidRPr="007E48F2">
              <w:rPr>
                <w:rFonts w:asciiTheme="minorHAnsi" w:hAnsiTheme="minorHAnsi" w:cstheme="minorHAnsi"/>
                <w:lang w:val="en-GB"/>
              </w:rPr>
              <w:t>Antall</w:t>
            </w:r>
            <w:proofErr w:type="spellEnd"/>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etasjer</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4103F1AA" w14:textId="2818EEAA" w:rsidR="00A00ED6" w:rsidRPr="00925024"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bygning_etasjer</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5F88C5D9"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Number of floors in the building</w:t>
            </w:r>
          </w:p>
          <w:p w14:paraId="1D1B0AB9"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4F5AD98E" w14:textId="31771C79"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418C0973" w14:textId="77777777" w:rsidR="00A00ED6" w:rsidRPr="007E48F2"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nb-NO"/>
              </w:rPr>
              <w:t>Nedtrekksliste</w:t>
            </w:r>
            <w:proofErr w:type="spellEnd"/>
          </w:p>
          <w:p w14:paraId="34536329"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1</w:t>
            </w:r>
          </w:p>
          <w:p w14:paraId="7E0FE253"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2</w:t>
            </w:r>
          </w:p>
          <w:p w14:paraId="426A8077"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3</w:t>
            </w:r>
          </w:p>
          <w:p w14:paraId="6B58EB68" w14:textId="0ACF27E1" w:rsidR="00A00ED6" w:rsidRPr="00925024"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4</w:t>
            </w:r>
          </w:p>
        </w:tc>
      </w:tr>
      <w:tr w:rsidR="00A00ED6" w:rsidRPr="00925024" w14:paraId="5973E5C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194E2914" w14:textId="69E4DFBB"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w:t>
            </w:r>
            <w:r w:rsidRPr="007E48F2">
              <w:t xml:space="preserve"> </w:t>
            </w:r>
            <w:r w:rsidRPr="007E48F2">
              <w:rPr>
                <w:rFonts w:asciiTheme="minorHAnsi" w:hAnsiTheme="minorHAnsi" w:cstheme="minorHAnsi"/>
                <w:lang w:val="en-GB"/>
              </w:rPr>
              <w:t xml:space="preserve">Det er </w:t>
            </w:r>
            <w:proofErr w:type="spellStart"/>
            <w:r w:rsidRPr="007E48F2">
              <w:rPr>
                <w:rFonts w:asciiTheme="minorHAnsi" w:hAnsiTheme="minorHAnsi" w:cstheme="minorHAnsi"/>
                <w:lang w:val="en-GB"/>
              </w:rPr>
              <w:t>installert</w:t>
            </w:r>
            <w:proofErr w:type="spellEnd"/>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tilbakeslagsventil</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668AAAB2" w14:textId="0C6805D8" w:rsidR="00A00ED6" w:rsidRPr="00925024"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bygning_tilbakeslagsventil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0DB4DB15"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Does building have a Check valve (</w:t>
            </w:r>
            <w:proofErr w:type="spellStart"/>
            <w:r w:rsidRPr="007E48F2">
              <w:rPr>
                <w:rFonts w:asciiTheme="minorHAnsi" w:hAnsiTheme="minorHAnsi" w:cstheme="minorHAnsi"/>
                <w:lang w:val="en-GB"/>
              </w:rPr>
              <w:t>non return</w:t>
            </w:r>
            <w:proofErr w:type="spellEnd"/>
            <w:r w:rsidRPr="007E48F2">
              <w:rPr>
                <w:rFonts w:asciiTheme="minorHAnsi" w:hAnsiTheme="minorHAnsi" w:cstheme="minorHAnsi"/>
                <w:lang w:val="en-GB"/>
              </w:rPr>
              <w:t xml:space="preserve"> valve)</w:t>
            </w:r>
          </w:p>
          <w:p w14:paraId="6E455D2A"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70C364F9" w14:textId="7613F85C"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772BD508"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 \ </w:t>
            </w:r>
            <w:proofErr w:type="spellStart"/>
            <w:r w:rsidRPr="007E48F2">
              <w:rPr>
                <w:rFonts w:asciiTheme="minorHAnsi" w:hAnsiTheme="minorHAnsi" w:cstheme="minorHAnsi"/>
                <w:lang w:val="en-GB"/>
              </w:rPr>
              <w:t>Ja</w:t>
            </w:r>
            <w:proofErr w:type="spellEnd"/>
          </w:p>
          <w:p w14:paraId="13059D65" w14:textId="67989E99" w:rsidR="00A00ED6" w:rsidRPr="00925024" w:rsidRDefault="00A00ED6" w:rsidP="00A00ED6">
            <w:pPr>
              <w:pStyle w:val="AxureTableNormalText"/>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tc>
      </w:tr>
      <w:tr w:rsidR="00A00ED6" w:rsidRPr="00925024" w14:paraId="504B7383" w14:textId="77777777" w:rsidTr="7F95132F">
        <w:tc>
          <w:tcPr>
            <w:tcW w:w="1920" w:type="dxa"/>
            <w:tcBorders>
              <w:top w:val="single" w:sz="4" w:space="0" w:color="000000" w:themeColor="text1"/>
              <w:left w:val="single" w:sz="4" w:space="0" w:color="000000" w:themeColor="text1"/>
              <w:bottom w:val="single" w:sz="4" w:space="0" w:color="000000" w:themeColor="text1"/>
              <w:right w:val="nil"/>
            </w:tcBorders>
          </w:tcPr>
          <w:p w14:paraId="543A9B0C" w14:textId="650935D0" w:rsidR="00A00ED6" w:rsidRPr="00A00ED6" w:rsidRDefault="00A00ED6" w:rsidP="00A00ED6">
            <w:pPr>
              <w:pStyle w:val="AxureTableNormalText"/>
              <w:snapToGrid w:val="0"/>
              <w:rPr>
                <w:rFonts w:asciiTheme="minorHAnsi" w:hAnsiTheme="minorHAnsi" w:cstheme="minorHAnsi"/>
                <w:b/>
                <w:lang w:val="nb-NO"/>
              </w:rPr>
            </w:pPr>
            <w:r w:rsidRPr="007E48F2">
              <w:rPr>
                <w:rFonts w:asciiTheme="minorHAnsi" w:hAnsiTheme="minorHAnsi" w:cstheme="minorHAnsi"/>
                <w:lang w:val="nb-NO"/>
              </w:rPr>
              <w:t>\ Er det pant i bygningen</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675B0335" w14:textId="2D624B6C" w:rsidR="00A00ED6" w:rsidRPr="00925024"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bygning_pant_i_bygning</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2EF4466D"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is there a mortgage on the </w:t>
            </w:r>
            <w:proofErr w:type="gramStart"/>
            <w:r w:rsidRPr="007E48F2">
              <w:rPr>
                <w:rFonts w:asciiTheme="minorHAnsi" w:hAnsiTheme="minorHAnsi" w:cstheme="minorHAnsi"/>
                <w:lang w:val="en-GB"/>
              </w:rPr>
              <w:t>house</w:t>
            </w:r>
            <w:proofErr w:type="gramEnd"/>
          </w:p>
          <w:p w14:paraId="6C3E956B"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2996FF04" w14:textId="37F71133"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76" w:type="dxa"/>
            <w:gridSpan w:val="2"/>
            <w:tcBorders>
              <w:top w:val="single" w:sz="4" w:space="0" w:color="000000" w:themeColor="text1"/>
              <w:left w:val="single" w:sz="4" w:space="0" w:color="000000" w:themeColor="text1"/>
              <w:bottom w:val="single" w:sz="4" w:space="0" w:color="000000" w:themeColor="text1"/>
              <w:right w:val="single" w:sz="4" w:space="0" w:color="auto"/>
            </w:tcBorders>
          </w:tcPr>
          <w:p w14:paraId="1C5B9796"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Ja</w:t>
            </w:r>
            <w:proofErr w:type="spellEnd"/>
          </w:p>
          <w:p w14:paraId="20C21279" w14:textId="00D328F7" w:rsidR="00A00ED6" w:rsidRPr="00925024" w:rsidRDefault="00A00ED6" w:rsidP="00A00ED6">
            <w:pPr>
              <w:pStyle w:val="AxureTableNormalText"/>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tc>
      </w:tr>
      <w:tr w:rsidR="00A00ED6" w:rsidRPr="00925024" w14:paraId="3D02F881" w14:textId="77777777" w:rsidTr="7F95132F">
        <w:tc>
          <w:tcPr>
            <w:tcW w:w="1920" w:type="dxa"/>
            <w:tcBorders>
              <w:top w:val="single" w:sz="4" w:space="0" w:color="000000" w:themeColor="text1"/>
              <w:left w:val="single" w:sz="4" w:space="0" w:color="000000" w:themeColor="text1"/>
              <w:bottom w:val="single" w:sz="4" w:space="0" w:color="000000" w:themeColor="text1"/>
              <w:right w:val="nil"/>
            </w:tcBorders>
          </w:tcPr>
          <w:p w14:paraId="1A4FD380" w14:textId="3FD74C8B" w:rsidR="00A00ED6" w:rsidRPr="001D5A98" w:rsidRDefault="00A00ED6" w:rsidP="00A00ED6">
            <w:pPr>
              <w:pStyle w:val="AxureTableNormalText"/>
              <w:snapToGrid w:val="0"/>
              <w:rPr>
                <w:rFonts w:asciiTheme="minorHAnsi" w:hAnsiTheme="minorHAnsi" w:cstheme="minorHAnsi"/>
                <w:b/>
                <w:lang w:val="en-GB"/>
              </w:rPr>
            </w:pPr>
            <w:r w:rsidRPr="007E48F2">
              <w:rPr>
                <w:rFonts w:asciiTheme="minorHAnsi" w:hAnsiTheme="minorHAnsi" w:cstheme="minorHAnsi"/>
                <w:lang w:val="en-GB"/>
              </w:rPr>
              <w:t xml:space="preserve">\Rom under </w:t>
            </w:r>
            <w:proofErr w:type="spellStart"/>
            <w:r w:rsidRPr="007E48F2">
              <w:rPr>
                <w:rFonts w:asciiTheme="minorHAnsi" w:hAnsiTheme="minorHAnsi" w:cstheme="minorHAnsi"/>
                <w:lang w:val="en-GB"/>
              </w:rPr>
              <w:t>bakkeplan</w:t>
            </w:r>
            <w:proofErr w:type="spellEnd"/>
          </w:p>
        </w:tc>
        <w:tc>
          <w:tcPr>
            <w:tcW w:w="1937" w:type="dxa"/>
            <w:tcBorders>
              <w:top w:val="single" w:sz="4" w:space="0" w:color="000000" w:themeColor="text1"/>
              <w:left w:val="single" w:sz="4" w:space="0" w:color="000000" w:themeColor="text1"/>
              <w:bottom w:val="single" w:sz="4" w:space="0" w:color="000000" w:themeColor="text1"/>
              <w:right w:val="nil"/>
            </w:tcBorders>
          </w:tcPr>
          <w:p w14:paraId="03718EE6" w14:textId="41A04EE8" w:rsidR="00A00ED6" w:rsidRPr="00925024" w:rsidRDefault="00A00ED6" w:rsidP="00A00ED6">
            <w:pPr>
              <w:pStyle w:val="AxureTableNormalText"/>
              <w:snapToGrid w:val="0"/>
              <w:rPr>
                <w:rFonts w:asciiTheme="minorHAnsi" w:hAnsiTheme="minorHAnsi" w:cstheme="minorHAnsi"/>
                <w:lang w:val="en-GB"/>
              </w:rPr>
            </w:pPr>
            <w:proofErr w:type="spellStart"/>
            <w:r w:rsidRPr="007E48F2">
              <w:rPr>
                <w:rFonts w:asciiTheme="minorHAnsi" w:hAnsiTheme="minorHAnsi" w:cstheme="minorHAnsi"/>
                <w:lang w:val="en-GB"/>
              </w:rPr>
              <w:t>bygning_rom_ubakkeplan</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3DFFFA7D"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Does the house that is underneath the ground (not necessary a basement). </w:t>
            </w:r>
          </w:p>
          <w:p w14:paraId="20396FF1"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3683C647" w14:textId="568844EB"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76" w:type="dxa"/>
            <w:gridSpan w:val="2"/>
            <w:tcBorders>
              <w:top w:val="single" w:sz="4" w:space="0" w:color="000000" w:themeColor="text1"/>
              <w:left w:val="single" w:sz="4" w:space="0" w:color="000000" w:themeColor="text1"/>
              <w:bottom w:val="single" w:sz="4" w:space="0" w:color="000000" w:themeColor="text1"/>
              <w:right w:val="single" w:sz="4" w:space="0" w:color="auto"/>
            </w:tcBorders>
          </w:tcPr>
          <w:p w14:paraId="44C8D971"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Ja</w:t>
            </w:r>
            <w:proofErr w:type="spellEnd"/>
          </w:p>
          <w:p w14:paraId="785A5886" w14:textId="684A975E" w:rsidR="00A00ED6" w:rsidRPr="00925024" w:rsidRDefault="00A00ED6" w:rsidP="00A00ED6">
            <w:pPr>
              <w:pStyle w:val="AxureTableNormalText"/>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tc>
      </w:tr>
      <w:tr w:rsidR="00A00ED6" w:rsidRPr="00925024" w14:paraId="58CF2F91"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5FA3C71E" w14:textId="7DD9B5EA" w:rsidR="00A00ED6" w:rsidRPr="00A00ED6" w:rsidRDefault="00A00ED6" w:rsidP="00A00ED6">
            <w:pPr>
              <w:pStyle w:val="AxureTableNormalText"/>
              <w:snapToGrid w:val="0"/>
              <w:rPr>
                <w:rFonts w:asciiTheme="minorHAnsi" w:hAnsiTheme="minorHAnsi" w:cstheme="minorHAnsi"/>
                <w:b/>
                <w:lang w:val="nb-NO"/>
              </w:rPr>
            </w:pPr>
            <w:r w:rsidRPr="007E48F2">
              <w:rPr>
                <w:rFonts w:asciiTheme="minorHAnsi" w:hAnsiTheme="minorHAnsi" w:cstheme="minorHAnsi"/>
                <w:lang w:val="nb-NO"/>
              </w:rPr>
              <w:t>\Er taket vedlikeholdt og i god stand?</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291AA71C" w14:textId="2424D4FC" w:rsidR="00A00ED6" w:rsidRPr="00A00ED6" w:rsidRDefault="00A00ED6" w:rsidP="00A00ED6">
            <w:pPr>
              <w:pStyle w:val="AxureTableNormalText"/>
              <w:snapToGrid w:val="0"/>
              <w:rPr>
                <w:rFonts w:asciiTheme="minorHAnsi" w:hAnsiTheme="minorHAnsi" w:cstheme="minorHAnsi"/>
                <w:lang w:val="nb-NO"/>
              </w:rPr>
            </w:pPr>
            <w:proofErr w:type="spellStart"/>
            <w:r w:rsidRPr="007E48F2">
              <w:rPr>
                <w:rFonts w:asciiTheme="minorHAnsi" w:hAnsiTheme="minorHAnsi" w:cstheme="minorHAnsi"/>
                <w:lang w:val="nb-NO"/>
              </w:rPr>
              <w:t>bygning_tak_i_god_stand</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340B8E81" w14:textId="77777777" w:rsidR="00A00ED6" w:rsidRPr="007E48F2"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Is the roof maintained </w:t>
            </w:r>
            <w:proofErr w:type="gramStart"/>
            <w:r w:rsidRPr="007E48F2">
              <w:rPr>
                <w:rFonts w:asciiTheme="minorHAnsi" w:hAnsiTheme="minorHAnsi" w:cstheme="minorHAnsi"/>
                <w:lang w:val="en-GB"/>
              </w:rPr>
              <w:t>properly</w:t>
            </w:r>
            <w:proofErr w:type="gramEnd"/>
          </w:p>
          <w:p w14:paraId="3A66C53A" w14:textId="77777777" w:rsidR="00A00ED6" w:rsidRPr="007E48F2" w:rsidRDefault="00A00ED6" w:rsidP="00A00ED6">
            <w:pPr>
              <w:pStyle w:val="AxureTableNormalText"/>
              <w:snapToGrid w:val="0"/>
              <w:rPr>
                <w:rFonts w:asciiTheme="minorHAnsi" w:hAnsiTheme="minorHAnsi" w:cstheme="minorHAnsi"/>
                <w:sz w:val="18"/>
                <w:lang w:val="en-GB"/>
              </w:rPr>
            </w:pPr>
            <w:r w:rsidRPr="007E48F2">
              <w:rPr>
                <w:rFonts w:asciiTheme="minorHAnsi" w:hAnsiTheme="minorHAnsi" w:cstheme="minorHAnsi"/>
                <w:sz w:val="18"/>
                <w:lang w:val="en-GB"/>
              </w:rPr>
              <w:t>Status of parameter:</w:t>
            </w:r>
          </w:p>
          <w:p w14:paraId="7E89B582" w14:textId="13A91E29" w:rsidR="00A00ED6" w:rsidRPr="00925024" w:rsidRDefault="00A00ED6" w:rsidP="00A00ED6">
            <w:pPr>
              <w:pStyle w:val="AxureTableNormalText"/>
              <w:snapToGrid w:val="0"/>
              <w:rPr>
                <w:rFonts w:asciiTheme="minorHAnsi" w:hAnsiTheme="minorHAnsi" w:cstheme="minorHAnsi"/>
                <w:lang w:val="en-GB"/>
              </w:rPr>
            </w:pPr>
            <w:r w:rsidRPr="007E48F2">
              <w:rPr>
                <w:rFonts w:asciiTheme="minorHAnsi" w:hAnsiTheme="minorHAnsi" w:cstheme="minorHAnsi"/>
                <w:lang w:val="en-GB"/>
              </w:rPr>
              <w:t>Mandatory</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59F6C76F" w14:textId="77777777" w:rsidR="00A00ED6" w:rsidRPr="007E48F2" w:rsidRDefault="00A00ED6" w:rsidP="00A00ED6">
            <w:pPr>
              <w:pStyle w:val="AxureTableNormalText"/>
              <w:rPr>
                <w:rFonts w:asciiTheme="minorHAnsi" w:hAnsiTheme="minorHAnsi" w:cstheme="minorHAnsi"/>
                <w:lang w:val="en-GB"/>
              </w:rPr>
            </w:pPr>
            <w:r w:rsidRPr="007E48F2">
              <w:rPr>
                <w:rFonts w:asciiTheme="minorHAnsi" w:hAnsiTheme="minorHAnsi" w:cstheme="minorHAnsi"/>
                <w:lang w:val="en-GB"/>
              </w:rPr>
              <w:t xml:space="preserve">\ </w:t>
            </w:r>
            <w:proofErr w:type="spellStart"/>
            <w:r w:rsidRPr="007E48F2">
              <w:rPr>
                <w:rFonts w:asciiTheme="minorHAnsi" w:hAnsiTheme="minorHAnsi" w:cstheme="minorHAnsi"/>
                <w:lang w:val="en-GB"/>
              </w:rPr>
              <w:t>Ja</w:t>
            </w:r>
            <w:proofErr w:type="spellEnd"/>
          </w:p>
          <w:p w14:paraId="0405425A" w14:textId="6B4DE488" w:rsidR="00A00ED6" w:rsidRPr="00925024" w:rsidRDefault="00A00ED6" w:rsidP="00A00ED6">
            <w:pPr>
              <w:pStyle w:val="AxureTableNormalText"/>
              <w:rPr>
                <w:rFonts w:asciiTheme="minorHAnsi" w:hAnsiTheme="minorHAnsi" w:cstheme="minorHAnsi"/>
                <w:lang w:val="en-GB"/>
              </w:rPr>
            </w:pPr>
            <w:proofErr w:type="spellStart"/>
            <w:r w:rsidRPr="007E48F2">
              <w:rPr>
                <w:rFonts w:asciiTheme="minorHAnsi" w:hAnsiTheme="minorHAnsi" w:cstheme="minorHAnsi"/>
                <w:lang w:val="en-GB"/>
              </w:rPr>
              <w:t>Nei</w:t>
            </w:r>
            <w:proofErr w:type="spellEnd"/>
          </w:p>
        </w:tc>
      </w:tr>
      <w:tr w:rsidR="00A00ED6" w:rsidRPr="00925024" w14:paraId="71634282" w14:textId="77777777" w:rsidTr="7F95132F">
        <w:trPr>
          <w:gridAfter w:val="1"/>
          <w:wAfter w:w="29" w:type="dxa"/>
        </w:trPr>
        <w:tc>
          <w:tcPr>
            <w:tcW w:w="1920" w:type="dxa"/>
            <w:tcBorders>
              <w:top w:val="single" w:sz="4" w:space="0" w:color="000000" w:themeColor="text1"/>
              <w:left w:val="single" w:sz="4" w:space="0" w:color="000000" w:themeColor="text1"/>
              <w:bottom w:val="single" w:sz="4" w:space="0" w:color="000000" w:themeColor="text1"/>
              <w:right w:val="nil"/>
            </w:tcBorders>
          </w:tcPr>
          <w:p w14:paraId="2E4AC67D" w14:textId="027AA55A" w:rsidR="00A00ED6" w:rsidRPr="001D5A98" w:rsidRDefault="00A00ED6" w:rsidP="00A00ED6">
            <w:pPr>
              <w:pStyle w:val="AxureTableNormalText"/>
              <w:snapToGrid w:val="0"/>
              <w:rPr>
                <w:rFonts w:asciiTheme="minorHAnsi" w:hAnsiTheme="minorHAnsi" w:cstheme="minorHAnsi"/>
                <w:b/>
                <w:lang w:val="en-GB"/>
              </w:rPr>
            </w:pPr>
            <w:r w:rsidRPr="001D5A98">
              <w:rPr>
                <w:rFonts w:asciiTheme="minorHAnsi" w:hAnsiTheme="minorHAnsi" w:cstheme="minorHAnsi"/>
                <w:b/>
                <w:lang w:val="en-GB"/>
              </w:rPr>
              <w:t xml:space="preserve">\ </w:t>
            </w:r>
            <w:r w:rsidRPr="0023626B">
              <w:rPr>
                <w:rFonts w:asciiTheme="minorHAnsi" w:hAnsiTheme="minorHAnsi" w:cstheme="minorHAnsi"/>
                <w:lang w:val="nb-NO"/>
              </w:rPr>
              <w:t>Egenandel ved skade</w:t>
            </w:r>
          </w:p>
        </w:tc>
        <w:tc>
          <w:tcPr>
            <w:tcW w:w="1937" w:type="dxa"/>
            <w:tcBorders>
              <w:top w:val="single" w:sz="4" w:space="0" w:color="000000" w:themeColor="text1"/>
              <w:left w:val="single" w:sz="4" w:space="0" w:color="000000" w:themeColor="text1"/>
              <w:bottom w:val="single" w:sz="4" w:space="0" w:color="000000" w:themeColor="text1"/>
              <w:right w:val="nil"/>
            </w:tcBorders>
          </w:tcPr>
          <w:p w14:paraId="05AD69DA" w14:textId="362621FF" w:rsidR="00A00ED6" w:rsidRPr="00925024" w:rsidRDefault="00A00ED6" w:rsidP="00A00ED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bygning_egenandel</w:t>
            </w:r>
            <w:proofErr w:type="spellEnd"/>
          </w:p>
        </w:tc>
        <w:tc>
          <w:tcPr>
            <w:tcW w:w="3782" w:type="dxa"/>
            <w:tcBorders>
              <w:top w:val="single" w:sz="4" w:space="0" w:color="000000" w:themeColor="text1"/>
              <w:left w:val="single" w:sz="4" w:space="0" w:color="000000" w:themeColor="text1"/>
              <w:bottom w:val="single" w:sz="4" w:space="0" w:color="000000" w:themeColor="text1"/>
              <w:right w:val="nil"/>
            </w:tcBorders>
          </w:tcPr>
          <w:p w14:paraId="68C28BC3" w14:textId="6FF3053C" w:rsidR="00A00ED6" w:rsidRPr="00925024"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647" w:type="dxa"/>
            <w:tcBorders>
              <w:top w:val="single" w:sz="4" w:space="0" w:color="000000" w:themeColor="text1"/>
              <w:left w:val="single" w:sz="4" w:space="0" w:color="000000" w:themeColor="text1"/>
              <w:bottom w:val="single" w:sz="4" w:space="0" w:color="000000" w:themeColor="text1"/>
              <w:right w:val="single" w:sz="4" w:space="0" w:color="auto"/>
            </w:tcBorders>
          </w:tcPr>
          <w:p w14:paraId="591CB838" w14:textId="77777777" w:rsidR="00A00ED6"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3DD42C10"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2500</w:t>
            </w:r>
          </w:p>
          <w:p w14:paraId="0FAB34FC" w14:textId="77777777" w:rsidR="00A00ED6"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3000</w:t>
            </w:r>
          </w:p>
          <w:p w14:paraId="361C72DA" w14:textId="77777777" w:rsidR="00A00ED6" w:rsidRPr="00B90AAD"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
                <w:color w:val="00B050"/>
                <w:lang w:val="nb-NO"/>
              </w:rPr>
              <w:t>3500</w:t>
            </w:r>
          </w:p>
          <w:p w14:paraId="7C6EDDB9"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4000</w:t>
            </w:r>
          </w:p>
          <w:p w14:paraId="443CFBD1" w14:textId="77777777" w:rsidR="00A00ED6" w:rsidRPr="00B90AAD" w:rsidRDefault="00A00ED6" w:rsidP="00A00ED6">
            <w:pPr>
              <w:pStyle w:val="AxureTableNormalText"/>
              <w:rPr>
                <w:rFonts w:asciiTheme="minorHAnsi" w:hAnsiTheme="minorHAnsi" w:cstheme="minorHAnsi"/>
                <w:bCs/>
                <w:lang w:val="en-GB"/>
              </w:rPr>
            </w:pPr>
            <w:r w:rsidRPr="00B90AAD">
              <w:rPr>
                <w:rFonts w:asciiTheme="minorHAnsi" w:hAnsiTheme="minorHAnsi" w:cstheme="minorHAnsi"/>
                <w:bCs/>
                <w:lang w:val="en-GB"/>
              </w:rPr>
              <w:t>5000</w:t>
            </w:r>
          </w:p>
          <w:p w14:paraId="72955345" w14:textId="77777777" w:rsidR="00A00ED6" w:rsidRPr="00925024"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65A86FCE" w14:textId="77777777" w:rsidR="00A00ED6" w:rsidRDefault="00A00ED6" w:rsidP="00A00ED6">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09D627DA"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9000</w:t>
            </w:r>
          </w:p>
          <w:p w14:paraId="77C38CE4"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8000</w:t>
            </w:r>
          </w:p>
          <w:p w14:paraId="2400F799"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10000</w:t>
            </w:r>
          </w:p>
          <w:p w14:paraId="54276A4B"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12000</w:t>
            </w:r>
          </w:p>
          <w:p w14:paraId="0725A48E"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15000</w:t>
            </w:r>
          </w:p>
          <w:p w14:paraId="4A267EE0"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16000</w:t>
            </w:r>
          </w:p>
          <w:p w14:paraId="41DE466B"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20000</w:t>
            </w:r>
          </w:p>
          <w:p w14:paraId="0740580F"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25000</w:t>
            </w:r>
          </w:p>
          <w:p w14:paraId="4A7EDB1D" w14:textId="77777777" w:rsidR="00A00ED6" w:rsidRPr="00B50F00" w:rsidRDefault="00A00ED6" w:rsidP="00A00ED6">
            <w:pPr>
              <w:pStyle w:val="AxureTableNormalText"/>
              <w:rPr>
                <w:rFonts w:asciiTheme="minorHAnsi" w:eastAsiaTheme="minorHAnsi" w:hAnsiTheme="minorHAnsi" w:cstheme="minorHAnsi"/>
                <w:b/>
                <w:strike/>
                <w:color w:val="FF0000"/>
                <w:lang w:val="en-GB" w:eastAsia="en-US"/>
              </w:rPr>
            </w:pPr>
            <w:r w:rsidRPr="00B50F00">
              <w:rPr>
                <w:rFonts w:asciiTheme="minorHAnsi" w:eastAsiaTheme="minorHAnsi" w:hAnsiTheme="minorHAnsi" w:cstheme="minorHAnsi"/>
                <w:b/>
                <w:strike/>
                <w:color w:val="FF0000"/>
                <w:lang w:val="en-GB" w:eastAsia="en-US"/>
              </w:rPr>
              <w:t>30000</w:t>
            </w:r>
          </w:p>
          <w:p w14:paraId="7FA8D30E" w14:textId="77777777" w:rsidR="00A00ED6" w:rsidRPr="00A93230" w:rsidRDefault="00A00ED6" w:rsidP="00A00ED6">
            <w:pPr>
              <w:pStyle w:val="AxureTableNormalText"/>
              <w:rPr>
                <w:rFonts w:asciiTheme="minorHAnsi" w:hAnsiTheme="minorHAnsi" w:cstheme="minorHAnsi"/>
                <w:bCs/>
                <w:lang w:val="en-GB"/>
              </w:rPr>
            </w:pPr>
            <w:r w:rsidRPr="00A93230">
              <w:rPr>
                <w:rFonts w:asciiTheme="minorHAnsi" w:hAnsiTheme="minorHAnsi" w:cstheme="minorHAnsi"/>
                <w:bCs/>
                <w:lang w:val="en-GB"/>
              </w:rPr>
              <w:t>50000</w:t>
            </w:r>
          </w:p>
          <w:p w14:paraId="0FEF7B8B" w14:textId="0AB5B308" w:rsidR="00A00ED6" w:rsidRPr="00657264" w:rsidRDefault="00A00ED6" w:rsidP="00A00ED6">
            <w:pPr>
              <w:pStyle w:val="AxureTableNormalText"/>
              <w:rPr>
                <w:rFonts w:asciiTheme="minorHAnsi" w:hAnsiTheme="minorHAnsi" w:cstheme="minorHAnsi"/>
                <w:b/>
                <w:lang w:val="en-GB"/>
              </w:rPr>
            </w:pPr>
            <w:r w:rsidRPr="00A93230">
              <w:rPr>
                <w:rFonts w:asciiTheme="minorHAnsi" w:hAnsiTheme="minorHAnsi" w:cstheme="minorHAnsi"/>
                <w:bCs/>
                <w:lang w:val="en-GB"/>
              </w:rPr>
              <w:t>100000</w:t>
            </w:r>
          </w:p>
        </w:tc>
      </w:tr>
      <w:tr w:rsidR="00A00ED6" w:rsidRPr="00925024" w14:paraId="333144D5"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tcPr>
          <w:p w14:paraId="21FA9EF8" w14:textId="77777777"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t xml:space="preserve">\ </w:t>
            </w:r>
            <w:proofErr w:type="spellStart"/>
            <w:r w:rsidRPr="00A93230">
              <w:rPr>
                <w:rFonts w:asciiTheme="minorHAnsi" w:hAnsiTheme="minorHAnsi" w:cstheme="minorHAnsi"/>
                <w:lang w:val="en-GB"/>
              </w:rPr>
              <w:t>Boligskader</w:t>
            </w:r>
            <w:proofErr w:type="spellEnd"/>
            <w:r w:rsidRPr="00A93230">
              <w:rPr>
                <w:rFonts w:asciiTheme="minorHAnsi" w:hAnsiTheme="minorHAnsi" w:cstheme="minorHAnsi"/>
                <w:lang w:val="en-GB"/>
              </w:rPr>
              <w:t xml:space="preserve"> </w:t>
            </w:r>
            <w:proofErr w:type="spellStart"/>
            <w:r w:rsidRPr="00A93230">
              <w:rPr>
                <w:rFonts w:asciiTheme="minorHAnsi" w:hAnsiTheme="minorHAnsi" w:cstheme="minorHAnsi"/>
                <w:lang w:val="en-GB"/>
              </w:rPr>
              <w:t>siste</w:t>
            </w:r>
            <w:proofErr w:type="spellEnd"/>
            <w:r w:rsidRPr="00A93230">
              <w:rPr>
                <w:rFonts w:asciiTheme="minorHAnsi" w:hAnsiTheme="minorHAnsi" w:cstheme="minorHAnsi"/>
                <w:lang w:val="en-GB"/>
              </w:rPr>
              <w:t xml:space="preserve"> </w:t>
            </w:r>
            <w:proofErr w:type="spellStart"/>
            <w:r w:rsidRPr="00A93230">
              <w:rPr>
                <w:rFonts w:asciiTheme="minorHAnsi" w:hAnsiTheme="minorHAnsi" w:cstheme="minorHAnsi"/>
                <w:lang w:val="en-GB"/>
              </w:rPr>
              <w:t>tre</w:t>
            </w:r>
            <w:proofErr w:type="spellEnd"/>
            <w:r w:rsidRPr="00A93230">
              <w:rPr>
                <w:rFonts w:asciiTheme="minorHAnsi" w:hAnsiTheme="minorHAnsi" w:cstheme="minorHAnsi"/>
                <w:lang w:val="en-GB"/>
              </w:rPr>
              <w:t xml:space="preserve"> </w:t>
            </w:r>
            <w:proofErr w:type="spellStart"/>
            <w:r w:rsidRPr="00A93230">
              <w:rPr>
                <w:rFonts w:asciiTheme="minorHAnsi" w:hAnsiTheme="minorHAnsi" w:cstheme="minorHAnsi"/>
                <w:lang w:val="en-GB"/>
              </w:rPr>
              <w:t>år</w:t>
            </w:r>
            <w:proofErr w:type="spellEnd"/>
          </w:p>
        </w:tc>
        <w:tc>
          <w:tcPr>
            <w:tcW w:w="1937" w:type="dxa"/>
            <w:tcBorders>
              <w:top w:val="nil"/>
              <w:left w:val="single" w:sz="4" w:space="0" w:color="000000" w:themeColor="text1"/>
              <w:bottom w:val="single" w:sz="4" w:space="0" w:color="000000" w:themeColor="text1"/>
              <w:right w:val="nil"/>
            </w:tcBorders>
            <w:shd w:val="clear" w:color="auto" w:fill="auto"/>
          </w:tcPr>
          <w:p w14:paraId="26B1563A" w14:textId="028FF06B" w:rsidR="00A00ED6" w:rsidRPr="00A93230" w:rsidRDefault="00A00ED6" w:rsidP="00A00ED6">
            <w:pPr>
              <w:pStyle w:val="AxureTableNormalText"/>
              <w:snapToGrid w:val="0"/>
              <w:rPr>
                <w:rFonts w:asciiTheme="minorHAnsi" w:hAnsiTheme="minorHAnsi" w:cstheme="minorHAnsi"/>
                <w:lang w:val="nb-NO"/>
              </w:rPr>
            </w:pPr>
            <w:proofErr w:type="spellStart"/>
            <w:r w:rsidRPr="00A93230">
              <w:rPr>
                <w:rFonts w:asciiTheme="minorHAnsi" w:hAnsiTheme="minorHAnsi" w:cstheme="minorHAnsi"/>
                <w:lang w:val="nb-NO"/>
              </w:rPr>
              <w:t>bygning_antall_forsikringsskader_bygning</w:t>
            </w:r>
            <w:proofErr w:type="spellEnd"/>
          </w:p>
          <w:p w14:paraId="7C45C981" w14:textId="77777777" w:rsidR="00A00ED6" w:rsidRPr="00A93230" w:rsidRDefault="00A00ED6" w:rsidP="00A00ED6">
            <w:pPr>
              <w:pStyle w:val="AxureTableNormalText"/>
              <w:snapToGrid w:val="0"/>
              <w:rPr>
                <w:rFonts w:asciiTheme="minorHAnsi" w:hAnsiTheme="minorHAnsi" w:cstheme="minorHAnsi"/>
                <w:lang w:val="nb-NO"/>
              </w:rPr>
            </w:pPr>
            <w:proofErr w:type="spellStart"/>
            <w:r w:rsidRPr="00A93230">
              <w:rPr>
                <w:rFonts w:asciiTheme="minorHAnsi" w:hAnsiTheme="minorHAnsi" w:cstheme="minorHAnsi"/>
                <w:lang w:val="nb-NO"/>
              </w:rPr>
              <w:t>bygning_vannskade_aar</w:t>
            </w:r>
            <w:proofErr w:type="spellEnd"/>
          </w:p>
          <w:p w14:paraId="1C506349" w14:textId="77777777" w:rsidR="00A00ED6" w:rsidRPr="00A93230" w:rsidRDefault="00A00ED6" w:rsidP="00A00ED6">
            <w:pPr>
              <w:pStyle w:val="AxureTableNormalText"/>
              <w:snapToGrid w:val="0"/>
              <w:rPr>
                <w:rFonts w:asciiTheme="minorHAnsi" w:hAnsiTheme="minorHAnsi" w:cstheme="minorHAnsi"/>
                <w:lang w:val="en-GB"/>
              </w:rPr>
            </w:pPr>
            <w:proofErr w:type="spellStart"/>
            <w:r w:rsidRPr="00A93230">
              <w:rPr>
                <w:rFonts w:asciiTheme="minorHAnsi" w:hAnsiTheme="minorHAnsi" w:cstheme="minorHAnsi"/>
                <w:lang w:val="en-GB"/>
              </w:rPr>
              <w:lastRenderedPageBreak/>
              <w:t>bygning_musograateskader</w:t>
            </w:r>
            <w:proofErr w:type="spellEnd"/>
          </w:p>
          <w:p w14:paraId="52FDA017" w14:textId="77777777" w:rsidR="00A00ED6" w:rsidRPr="00A93230" w:rsidRDefault="00A00ED6" w:rsidP="00A00ED6">
            <w:pPr>
              <w:pStyle w:val="AxureTableNormalText"/>
              <w:snapToGrid w:val="0"/>
              <w:rPr>
                <w:rFonts w:asciiTheme="minorHAnsi" w:hAnsiTheme="minorHAnsi" w:cstheme="minorHAnsi"/>
                <w:lang w:val="en-GB"/>
              </w:rPr>
            </w:pPr>
            <w:proofErr w:type="spellStart"/>
            <w:r w:rsidRPr="00A93230">
              <w:rPr>
                <w:rFonts w:asciiTheme="minorHAnsi" w:hAnsiTheme="minorHAnsi" w:cstheme="minorHAnsi"/>
                <w:lang w:val="en-GB"/>
              </w:rPr>
              <w:t>bygning_andreskader</w:t>
            </w:r>
            <w:proofErr w:type="spellEnd"/>
          </w:p>
        </w:tc>
        <w:tc>
          <w:tcPr>
            <w:tcW w:w="3782" w:type="dxa"/>
            <w:tcBorders>
              <w:top w:val="nil"/>
              <w:left w:val="single" w:sz="4" w:space="0" w:color="000000" w:themeColor="text1"/>
              <w:bottom w:val="single" w:sz="4" w:space="0" w:color="000000" w:themeColor="text1"/>
              <w:right w:val="nil"/>
            </w:tcBorders>
            <w:shd w:val="clear" w:color="auto" w:fill="auto"/>
          </w:tcPr>
          <w:p w14:paraId="495D6335" w14:textId="10703EE4" w:rsidR="00A00ED6" w:rsidRPr="00A93230" w:rsidRDefault="34E0937F"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lastRenderedPageBreak/>
              <w:t xml:space="preserve">Number of damages to building leading to insurance </w:t>
            </w:r>
            <w:r w:rsidR="6B9FE173" w:rsidRPr="7F95132F">
              <w:rPr>
                <w:rFonts w:asciiTheme="minorHAnsi" w:hAnsiTheme="minorHAnsi" w:cstheme="minorBidi"/>
                <w:lang w:val="en-GB"/>
              </w:rPr>
              <w:t>pay-outs</w:t>
            </w:r>
            <w:r w:rsidRPr="7F95132F">
              <w:rPr>
                <w:rFonts w:asciiTheme="minorHAnsi" w:hAnsiTheme="minorHAnsi" w:cstheme="minorBidi"/>
                <w:lang w:val="en-GB"/>
              </w:rPr>
              <w:t xml:space="preserve"> the last three years?</w:t>
            </w:r>
          </w:p>
          <w:p w14:paraId="72508718" w14:textId="77777777" w:rsidR="00A00ED6" w:rsidRPr="00A93230" w:rsidRDefault="00A00ED6" w:rsidP="00A00ED6">
            <w:pPr>
              <w:pStyle w:val="AxureTableNormalText"/>
              <w:snapToGrid w:val="0"/>
              <w:rPr>
                <w:rFonts w:asciiTheme="minorHAnsi" w:hAnsiTheme="minorHAnsi" w:cstheme="minorHAnsi"/>
                <w:lang w:val="en-GB"/>
              </w:rPr>
            </w:pPr>
          </w:p>
          <w:p w14:paraId="78F05F61" w14:textId="77777777" w:rsidR="00A00ED6" w:rsidRPr="00A93230" w:rsidRDefault="00A00ED6" w:rsidP="00A00ED6">
            <w:pPr>
              <w:pStyle w:val="AxureTableNormalText"/>
              <w:snapToGrid w:val="0"/>
              <w:rPr>
                <w:rFonts w:asciiTheme="minorHAnsi" w:hAnsiTheme="minorHAnsi" w:cstheme="minorHAnsi"/>
                <w:sz w:val="18"/>
                <w:lang w:val="en-GB"/>
              </w:rPr>
            </w:pPr>
            <w:r w:rsidRPr="00A93230">
              <w:rPr>
                <w:rFonts w:asciiTheme="minorHAnsi" w:hAnsiTheme="minorHAnsi" w:cstheme="minorHAnsi"/>
                <w:sz w:val="18"/>
                <w:lang w:val="en-GB"/>
              </w:rPr>
              <w:lastRenderedPageBreak/>
              <w:t>Status of parameter:</w:t>
            </w:r>
          </w:p>
          <w:p w14:paraId="549BA0BB" w14:textId="71C47B02" w:rsidR="00A00ED6" w:rsidRPr="00A93230" w:rsidRDefault="00A00ED6" w:rsidP="00A00ED6">
            <w:pPr>
              <w:pStyle w:val="AxureTableNormalText"/>
              <w:snapToGrid w:val="0"/>
              <w:rPr>
                <w:rFonts w:asciiTheme="minorHAnsi" w:hAnsiTheme="minorHAnsi" w:cstheme="minorHAnsi"/>
                <w:lang w:val="en-GB"/>
              </w:rPr>
            </w:pPr>
            <w:r w:rsidRPr="00A93230">
              <w:rPr>
                <w:rFonts w:asciiTheme="minorHAnsi" w:hAnsiTheme="minorHAnsi" w:cstheme="minorHAnsi"/>
                <w:lang w:val="en-GB"/>
              </w:rPr>
              <w:t>Mandatory</w:t>
            </w:r>
          </w:p>
          <w:p w14:paraId="66F37183" w14:textId="37CD61FD" w:rsidR="00A00ED6" w:rsidRPr="00A93230" w:rsidRDefault="00A00ED6" w:rsidP="00A00ED6">
            <w:pPr>
              <w:pStyle w:val="AxureTableNormalText"/>
              <w:snapToGrid w:val="0"/>
              <w:rPr>
                <w:rFonts w:asciiTheme="minorHAnsi" w:hAnsiTheme="minorHAnsi" w:cstheme="minorHAnsi"/>
                <w:lang w:val="en-GB"/>
              </w:rPr>
            </w:pPr>
          </w:p>
        </w:tc>
        <w:tc>
          <w:tcPr>
            <w:tcW w:w="1647" w:type="dxa"/>
            <w:tcBorders>
              <w:top w:val="nil"/>
              <w:left w:val="single" w:sz="4" w:space="0" w:color="000000" w:themeColor="text1"/>
              <w:bottom w:val="single" w:sz="4" w:space="0" w:color="000000" w:themeColor="text1"/>
              <w:right w:val="single" w:sz="4" w:space="0" w:color="auto"/>
            </w:tcBorders>
            <w:shd w:val="clear" w:color="auto" w:fill="auto"/>
          </w:tcPr>
          <w:p w14:paraId="2456A2A8" w14:textId="603A8D1E" w:rsidR="00A00ED6" w:rsidRPr="00A93230" w:rsidRDefault="00A00ED6" w:rsidP="00A00ED6">
            <w:pPr>
              <w:pStyle w:val="AxureTableNormalText"/>
              <w:snapToGrid w:val="0"/>
              <w:rPr>
                <w:rFonts w:asciiTheme="minorHAnsi" w:hAnsiTheme="minorHAnsi" w:cstheme="minorHAnsi"/>
                <w:lang w:val="en-GB"/>
              </w:rPr>
            </w:pPr>
            <w:proofErr w:type="spellStart"/>
            <w:r w:rsidRPr="00A93230">
              <w:rPr>
                <w:rFonts w:asciiTheme="minorHAnsi" w:hAnsiTheme="minorHAnsi" w:cstheme="minorHAnsi"/>
                <w:lang w:val="en-GB"/>
              </w:rPr>
              <w:lastRenderedPageBreak/>
              <w:t>Nedtrekksliste</w:t>
            </w:r>
            <w:proofErr w:type="spellEnd"/>
            <w:r w:rsidRPr="00A93230">
              <w:rPr>
                <w:rFonts w:asciiTheme="minorHAnsi" w:hAnsiTheme="minorHAnsi" w:cstheme="minorHAnsi"/>
                <w:lang w:val="en-GB"/>
              </w:rPr>
              <w:t xml:space="preserve"> 0-10</w:t>
            </w:r>
          </w:p>
          <w:p w14:paraId="2AAAC85F" w14:textId="77777777" w:rsidR="00A00ED6" w:rsidRPr="00A93230" w:rsidRDefault="00A00ED6" w:rsidP="00A00ED6">
            <w:pPr>
              <w:pStyle w:val="AxureTableNormalText"/>
              <w:snapToGrid w:val="0"/>
              <w:rPr>
                <w:rFonts w:asciiTheme="minorHAnsi" w:hAnsiTheme="minorHAnsi" w:cstheme="minorHAnsi"/>
                <w:lang w:val="en-GB"/>
              </w:rPr>
            </w:pPr>
            <w:proofErr w:type="spellStart"/>
            <w:r w:rsidRPr="00A93230">
              <w:rPr>
                <w:rFonts w:asciiTheme="minorHAnsi" w:hAnsiTheme="minorHAnsi" w:cstheme="minorHAnsi"/>
                <w:lang w:val="en-GB"/>
              </w:rPr>
              <w:t>Hvis</w:t>
            </w:r>
            <w:proofErr w:type="spellEnd"/>
            <w:r w:rsidRPr="00A93230">
              <w:rPr>
                <w:rFonts w:asciiTheme="minorHAnsi" w:hAnsiTheme="minorHAnsi" w:cstheme="minorHAnsi"/>
                <w:lang w:val="en-GB"/>
              </w:rPr>
              <w:t xml:space="preserve"> &gt; 0:</w:t>
            </w:r>
          </w:p>
          <w:p w14:paraId="74D5A6F8" w14:textId="77777777" w:rsidR="00A00ED6" w:rsidRPr="00A93230" w:rsidRDefault="00A00ED6" w:rsidP="00A00ED6">
            <w:pPr>
              <w:pStyle w:val="AxureTableNormalText"/>
              <w:numPr>
                <w:ilvl w:val="0"/>
                <w:numId w:val="9"/>
              </w:numPr>
              <w:snapToGrid w:val="0"/>
              <w:rPr>
                <w:rFonts w:asciiTheme="minorHAnsi" w:hAnsiTheme="minorHAnsi" w:cstheme="minorHAnsi"/>
                <w:lang w:val="nb-NO"/>
              </w:rPr>
            </w:pPr>
            <w:r w:rsidRPr="00A93230">
              <w:rPr>
                <w:rFonts w:asciiTheme="minorHAnsi" w:hAnsiTheme="minorHAnsi" w:cstheme="minorHAnsi"/>
                <w:lang w:val="nb-NO"/>
              </w:rPr>
              <w:t xml:space="preserve">Oppgi årstall for siste vannskade: </w:t>
            </w:r>
            <w:r w:rsidRPr="00A93230">
              <w:rPr>
                <w:rFonts w:asciiTheme="minorHAnsi" w:hAnsiTheme="minorHAnsi" w:cstheme="minorHAnsi"/>
                <w:lang w:val="nb-NO"/>
              </w:rPr>
              <w:lastRenderedPageBreak/>
              <w:t>Nedtrekk fire årstall</w:t>
            </w:r>
            <w:proofErr w:type="gramStart"/>
            <w:r w:rsidRPr="00A93230">
              <w:rPr>
                <w:rFonts w:asciiTheme="minorHAnsi" w:hAnsiTheme="minorHAnsi" w:cstheme="minorHAnsi"/>
                <w:lang w:val="nb-NO"/>
              </w:rPr>
              <w:t>-  første</w:t>
            </w:r>
            <w:proofErr w:type="gramEnd"/>
            <w:r w:rsidRPr="00A93230">
              <w:rPr>
                <w:rFonts w:asciiTheme="minorHAnsi" w:hAnsiTheme="minorHAnsi" w:cstheme="minorHAnsi"/>
                <w:lang w:val="nb-NO"/>
              </w:rPr>
              <w:t xml:space="preserve"> opsjon Ikke </w:t>
            </w:r>
            <w:proofErr w:type="spellStart"/>
            <w:r w:rsidRPr="00A93230">
              <w:rPr>
                <w:rFonts w:asciiTheme="minorHAnsi" w:hAnsiTheme="minorHAnsi" w:cstheme="minorHAnsi"/>
                <w:lang w:val="nb-NO"/>
              </w:rPr>
              <w:t>vannsskade</w:t>
            </w:r>
            <w:proofErr w:type="spellEnd"/>
          </w:p>
          <w:p w14:paraId="43737CB8" w14:textId="77777777" w:rsidR="00A00ED6" w:rsidRPr="00A93230" w:rsidRDefault="00A00ED6" w:rsidP="00A00ED6">
            <w:pPr>
              <w:pStyle w:val="AxureTableNormalText"/>
              <w:numPr>
                <w:ilvl w:val="0"/>
                <w:numId w:val="9"/>
              </w:numPr>
              <w:snapToGrid w:val="0"/>
              <w:rPr>
                <w:rFonts w:asciiTheme="minorHAnsi" w:hAnsiTheme="minorHAnsi" w:cstheme="minorHAnsi"/>
                <w:lang w:val="en-GB"/>
              </w:rPr>
            </w:pPr>
            <w:r w:rsidRPr="00A93230">
              <w:rPr>
                <w:rFonts w:asciiTheme="minorHAnsi" w:hAnsiTheme="minorHAnsi" w:cstheme="minorHAnsi"/>
                <w:lang w:val="nb-NO"/>
              </w:rPr>
              <w:t xml:space="preserve">Var sopp, råte, insekt, mus eller rotter årsak til skade? </w:t>
            </w:r>
            <w:proofErr w:type="spellStart"/>
            <w:r w:rsidRPr="00A93230">
              <w:rPr>
                <w:rFonts w:asciiTheme="minorHAnsi" w:hAnsiTheme="minorHAnsi" w:cstheme="minorHAnsi"/>
                <w:lang w:val="en-GB"/>
              </w:rPr>
              <w:t>Ja</w:t>
            </w:r>
            <w:proofErr w:type="spellEnd"/>
            <w:r w:rsidRPr="00A93230">
              <w:rPr>
                <w:rFonts w:asciiTheme="minorHAnsi" w:hAnsiTheme="minorHAnsi" w:cstheme="minorHAnsi"/>
                <w:lang w:val="en-GB"/>
              </w:rPr>
              <w:t>/</w:t>
            </w:r>
            <w:proofErr w:type="spellStart"/>
            <w:r w:rsidRPr="00A93230">
              <w:rPr>
                <w:rFonts w:asciiTheme="minorHAnsi" w:hAnsiTheme="minorHAnsi" w:cstheme="minorHAnsi"/>
                <w:lang w:val="en-GB"/>
              </w:rPr>
              <w:t>Nei</w:t>
            </w:r>
            <w:proofErr w:type="spellEnd"/>
            <w:r w:rsidRPr="00A93230">
              <w:rPr>
                <w:rFonts w:asciiTheme="minorHAnsi" w:hAnsiTheme="minorHAnsi" w:cstheme="minorHAnsi"/>
                <w:lang w:val="en-GB"/>
              </w:rPr>
              <w:t xml:space="preserve"> </w:t>
            </w:r>
          </w:p>
          <w:p w14:paraId="408465CD" w14:textId="77777777" w:rsidR="00A00ED6" w:rsidRPr="00A93230" w:rsidRDefault="00A00ED6" w:rsidP="00A00ED6">
            <w:pPr>
              <w:pStyle w:val="AxureTableNormalText"/>
              <w:numPr>
                <w:ilvl w:val="0"/>
                <w:numId w:val="9"/>
              </w:numPr>
              <w:snapToGrid w:val="0"/>
              <w:rPr>
                <w:rFonts w:asciiTheme="minorHAnsi" w:hAnsiTheme="minorHAnsi" w:cstheme="minorHAnsi"/>
                <w:lang w:val="nb-NO"/>
              </w:rPr>
            </w:pPr>
            <w:r w:rsidRPr="00A93230">
              <w:rPr>
                <w:rFonts w:asciiTheme="minorHAnsi" w:hAnsiTheme="minorHAnsi" w:cstheme="minorHAnsi"/>
                <w:lang w:val="nb-NO"/>
              </w:rPr>
              <w:t>Annen skade på hus?</w:t>
            </w:r>
            <w:r w:rsidRPr="00A93230">
              <w:rPr>
                <w:rFonts w:asciiTheme="minorHAnsi" w:hAnsiTheme="minorHAnsi" w:cstheme="minorHAnsi"/>
                <w:lang w:val="nb-NO"/>
              </w:rPr>
              <w:br/>
              <w:t>Ja /Nei</w:t>
            </w:r>
          </w:p>
          <w:p w14:paraId="324243D6" w14:textId="77777777" w:rsidR="00A00ED6" w:rsidRPr="00A93230" w:rsidRDefault="00A00ED6" w:rsidP="00A00ED6">
            <w:pPr>
              <w:pStyle w:val="AxureTableNormalText"/>
              <w:snapToGrid w:val="0"/>
              <w:rPr>
                <w:rFonts w:asciiTheme="minorHAnsi" w:hAnsiTheme="minorHAnsi" w:cstheme="minorHAnsi"/>
                <w:lang w:val="nb-NO"/>
              </w:rPr>
            </w:pPr>
          </w:p>
        </w:tc>
      </w:tr>
      <w:tr w:rsidR="00A00ED6" w:rsidRPr="00925024" w14:paraId="22C1B68D" w14:textId="77777777" w:rsidTr="7F95132F">
        <w:tc>
          <w:tcPr>
            <w:tcW w:w="1920" w:type="dxa"/>
            <w:tcBorders>
              <w:top w:val="nil"/>
              <w:left w:val="single" w:sz="4" w:space="0" w:color="000000" w:themeColor="text1"/>
              <w:bottom w:val="single" w:sz="4" w:space="0" w:color="000000" w:themeColor="text1"/>
              <w:right w:val="nil"/>
            </w:tcBorders>
            <w:shd w:val="clear" w:color="auto" w:fill="auto"/>
            <w:vAlign w:val="center"/>
          </w:tcPr>
          <w:p w14:paraId="00F8F965" w14:textId="0ECE629B"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husstandsmedlemmer</w:t>
            </w:r>
            <w:proofErr w:type="spellEnd"/>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A843EE0" w14:textId="1EA99FB0" w:rsidR="00A00ED6" w:rsidRPr="00A93230" w:rsidRDefault="00A00ED6" w:rsidP="00A00ED6">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antall_husstandsmedlemmer</w:t>
            </w:r>
            <w:proofErr w:type="spellEnd"/>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6E6D1780" w14:textId="6C5FF26F"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auto"/>
            <w:vAlign w:val="center"/>
          </w:tcPr>
          <w:p w14:paraId="6A2B8607" w14:textId="37E481D0" w:rsidR="00A00ED6" w:rsidRPr="00A93230" w:rsidRDefault="00A00ED6" w:rsidP="00A00ED6">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2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BA79E5" w:rsidRPr="00925024" w14:paraId="0331809D" w14:textId="77777777" w:rsidTr="7F95132F">
        <w:tc>
          <w:tcPr>
            <w:tcW w:w="1920" w:type="dxa"/>
            <w:tcBorders>
              <w:top w:val="nil"/>
              <w:left w:val="single" w:sz="4" w:space="0" w:color="000000" w:themeColor="text1"/>
              <w:bottom w:val="single" w:sz="4" w:space="0" w:color="000000" w:themeColor="text1"/>
              <w:right w:val="nil"/>
            </w:tcBorders>
            <w:shd w:val="clear" w:color="auto" w:fill="FFCCFF"/>
            <w:vAlign w:val="center"/>
          </w:tcPr>
          <w:p w14:paraId="70BE7D77" w14:textId="227C47C6"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Røykere</w:t>
            </w:r>
            <w:proofErr w:type="spellEnd"/>
          </w:p>
        </w:tc>
        <w:tc>
          <w:tcPr>
            <w:tcW w:w="1937" w:type="dxa"/>
            <w:tcBorders>
              <w:top w:val="nil"/>
              <w:left w:val="single" w:sz="4" w:space="0" w:color="000000" w:themeColor="text1"/>
              <w:bottom w:val="single" w:sz="4" w:space="0" w:color="000000" w:themeColor="text1"/>
              <w:right w:val="nil"/>
            </w:tcBorders>
            <w:shd w:val="clear" w:color="auto" w:fill="FFCCFF"/>
            <w:vAlign w:val="center"/>
          </w:tcPr>
          <w:p w14:paraId="56E0427A" w14:textId="14DA490E"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bygning_roeykere</w:t>
            </w:r>
            <w:proofErr w:type="spellEnd"/>
          </w:p>
        </w:tc>
        <w:tc>
          <w:tcPr>
            <w:tcW w:w="3782" w:type="dxa"/>
            <w:tcBorders>
              <w:top w:val="nil"/>
              <w:left w:val="single" w:sz="4" w:space="0" w:color="000000" w:themeColor="text1"/>
              <w:bottom w:val="single" w:sz="4" w:space="0" w:color="000000" w:themeColor="text1"/>
              <w:right w:val="nil"/>
            </w:tcBorders>
            <w:shd w:val="clear" w:color="auto" w:fill="FFCCFF"/>
            <w:vAlign w:val="center"/>
          </w:tcPr>
          <w:p w14:paraId="74633316" w14:textId="15315490"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Smokers</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FFCCFF"/>
            <w:vAlign w:val="center"/>
          </w:tcPr>
          <w:p w14:paraId="2085CDD0" w14:textId="77777777" w:rsidR="00BA79E5" w:rsidRPr="00925024" w:rsidRDefault="00BA79E5" w:rsidP="00BA79E5">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1CABBAFF" w14:textId="48357290"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BA79E5" w:rsidRPr="00925024" w14:paraId="42A6051A" w14:textId="77777777" w:rsidTr="7F95132F">
        <w:tc>
          <w:tcPr>
            <w:tcW w:w="1920" w:type="dxa"/>
            <w:tcBorders>
              <w:top w:val="nil"/>
              <w:left w:val="single" w:sz="4" w:space="0" w:color="000000" w:themeColor="text1"/>
              <w:bottom w:val="single" w:sz="4" w:space="0" w:color="000000" w:themeColor="text1"/>
              <w:right w:val="nil"/>
            </w:tcBorders>
            <w:shd w:val="clear" w:color="auto" w:fill="auto"/>
          </w:tcPr>
          <w:p w14:paraId="17989E92" w14:textId="52F2B06F"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eastAsia="nb-NO"/>
              </w:rPr>
              <w:t>Krypkjeller</w:t>
            </w:r>
            <w:proofErr w:type="spellEnd"/>
          </w:p>
        </w:tc>
        <w:tc>
          <w:tcPr>
            <w:tcW w:w="1937" w:type="dxa"/>
            <w:tcBorders>
              <w:top w:val="nil"/>
              <w:left w:val="single" w:sz="4" w:space="0" w:color="000000" w:themeColor="text1"/>
              <w:bottom w:val="single" w:sz="4" w:space="0" w:color="000000" w:themeColor="text1"/>
              <w:right w:val="nil"/>
            </w:tcBorders>
            <w:shd w:val="clear" w:color="auto" w:fill="auto"/>
          </w:tcPr>
          <w:p w14:paraId="55080E12" w14:textId="4367645F"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bygning_krypkjeller</w:t>
            </w:r>
            <w:proofErr w:type="spellEnd"/>
          </w:p>
        </w:tc>
        <w:tc>
          <w:tcPr>
            <w:tcW w:w="3782" w:type="dxa"/>
            <w:tcBorders>
              <w:top w:val="nil"/>
              <w:left w:val="single" w:sz="4" w:space="0" w:color="000000" w:themeColor="text1"/>
              <w:bottom w:val="single" w:sz="4" w:space="0" w:color="000000" w:themeColor="text1"/>
              <w:right w:val="nil"/>
            </w:tcBorders>
            <w:shd w:val="clear" w:color="auto" w:fill="auto"/>
          </w:tcPr>
          <w:p w14:paraId="3110A9DF" w14:textId="70826660"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Crawlspace?</w:t>
            </w:r>
          </w:p>
        </w:tc>
        <w:tc>
          <w:tcPr>
            <w:tcW w:w="1676" w:type="dxa"/>
            <w:gridSpan w:val="2"/>
            <w:tcBorders>
              <w:top w:val="nil"/>
              <w:left w:val="single" w:sz="4" w:space="0" w:color="000000" w:themeColor="text1"/>
              <w:bottom w:val="single" w:sz="4" w:space="0" w:color="000000" w:themeColor="text1"/>
              <w:right w:val="single" w:sz="4" w:space="0" w:color="auto"/>
            </w:tcBorders>
            <w:shd w:val="clear" w:color="auto" w:fill="auto"/>
          </w:tcPr>
          <w:p w14:paraId="6751A7FA" w14:textId="559E7738" w:rsidR="00BA79E5" w:rsidRPr="00BA79E5" w:rsidRDefault="00BA79E5" w:rsidP="00BA79E5">
            <w:pPr>
              <w:rPr>
                <w:rFonts w:asciiTheme="minorHAnsi" w:hAnsiTheme="minorHAnsi" w:cstheme="minorHAnsi"/>
                <w:sz w:val="16"/>
                <w:szCs w:val="16"/>
                <w:lang w:val="en-GB"/>
              </w:rPr>
            </w:pPr>
            <w:proofErr w:type="spellStart"/>
            <w:r w:rsidRPr="00BA79E5">
              <w:rPr>
                <w:rFonts w:asciiTheme="minorHAnsi" w:hAnsiTheme="minorHAnsi" w:cstheme="minorHAnsi"/>
                <w:sz w:val="16"/>
                <w:szCs w:val="16"/>
                <w:lang w:val="en-GB"/>
              </w:rPr>
              <w:t>Ja</w:t>
            </w:r>
            <w:proofErr w:type="spellEnd"/>
            <w:r w:rsidRPr="00BA79E5">
              <w:rPr>
                <w:rFonts w:asciiTheme="minorHAnsi" w:hAnsiTheme="minorHAnsi" w:cstheme="minorHAnsi"/>
                <w:sz w:val="16"/>
                <w:szCs w:val="16"/>
                <w:lang w:val="en-GB"/>
              </w:rPr>
              <w:t>/</w:t>
            </w:r>
            <w:proofErr w:type="spellStart"/>
            <w:r w:rsidRPr="00BA79E5">
              <w:rPr>
                <w:rFonts w:asciiTheme="minorHAnsi" w:hAnsiTheme="minorHAnsi" w:cstheme="minorHAnsi"/>
                <w:sz w:val="16"/>
                <w:szCs w:val="16"/>
                <w:lang w:val="en-GB"/>
              </w:rPr>
              <w:t>Nei</w:t>
            </w:r>
            <w:proofErr w:type="spellEnd"/>
          </w:p>
        </w:tc>
      </w:tr>
      <w:tr w:rsidR="00AC069B" w:rsidRPr="00925024" w14:paraId="011DDC25"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tcPr>
          <w:p w14:paraId="042A5BED"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El </w:t>
            </w:r>
            <w:proofErr w:type="spellStart"/>
            <w:r w:rsidRPr="00925024">
              <w:rPr>
                <w:rFonts w:asciiTheme="minorHAnsi" w:hAnsiTheme="minorHAnsi" w:cstheme="minorHAnsi"/>
                <w:lang w:val="en-GB"/>
              </w:rPr>
              <w:t>anlegg</w:t>
            </w:r>
            <w:proofErr w:type="spellEnd"/>
            <w:r w:rsidRPr="00925024">
              <w:rPr>
                <w:rFonts w:asciiTheme="minorHAnsi" w:hAnsiTheme="minorHAnsi" w:cstheme="minorHAnsi"/>
                <w:lang w:val="en-GB"/>
              </w:rPr>
              <w:t xml:space="preserve"> sist </w:t>
            </w:r>
            <w:proofErr w:type="spellStart"/>
            <w:r w:rsidRPr="00925024">
              <w:rPr>
                <w:rFonts w:asciiTheme="minorHAnsi" w:hAnsiTheme="minorHAnsi" w:cstheme="minorHAnsi"/>
                <w:lang w:val="en-GB"/>
              </w:rPr>
              <w:t>totalrenovert</w:t>
            </w:r>
            <w:proofErr w:type="spellEnd"/>
          </w:p>
        </w:tc>
        <w:tc>
          <w:tcPr>
            <w:tcW w:w="1937" w:type="dxa"/>
            <w:tcBorders>
              <w:top w:val="nil"/>
              <w:left w:val="single" w:sz="4" w:space="0" w:color="000000" w:themeColor="text1"/>
              <w:bottom w:val="single" w:sz="4" w:space="0" w:color="000000" w:themeColor="text1"/>
              <w:right w:val="nil"/>
            </w:tcBorders>
          </w:tcPr>
          <w:p w14:paraId="68153D94" w14:textId="77777777" w:rsidR="00BA79E5" w:rsidRPr="007A087D" w:rsidRDefault="00BA79E5" w:rsidP="00BA79E5">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bygning_nytt_el_anlegg_aar</w:t>
            </w:r>
            <w:proofErr w:type="spellEnd"/>
          </w:p>
        </w:tc>
        <w:tc>
          <w:tcPr>
            <w:tcW w:w="3782" w:type="dxa"/>
            <w:tcBorders>
              <w:top w:val="nil"/>
              <w:left w:val="single" w:sz="4" w:space="0" w:color="000000" w:themeColor="text1"/>
              <w:bottom w:val="single" w:sz="4" w:space="0" w:color="000000" w:themeColor="text1"/>
              <w:right w:val="nil"/>
            </w:tcBorders>
          </w:tcPr>
          <w:p w14:paraId="11E85699"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building’s electrical wiring</w:t>
            </w:r>
          </w:p>
        </w:tc>
        <w:tc>
          <w:tcPr>
            <w:tcW w:w="1647" w:type="dxa"/>
            <w:tcBorders>
              <w:top w:val="nil"/>
              <w:left w:val="single" w:sz="4" w:space="0" w:color="000000" w:themeColor="text1"/>
              <w:bottom w:val="single" w:sz="4" w:space="0" w:color="000000" w:themeColor="text1"/>
              <w:right w:val="single" w:sz="4" w:space="0" w:color="auto"/>
            </w:tcBorders>
          </w:tcPr>
          <w:p w14:paraId="194EDA6A"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Vet </w:t>
            </w:r>
            <w:proofErr w:type="spellStart"/>
            <w:r w:rsidRPr="00925024">
              <w:rPr>
                <w:rFonts w:asciiTheme="minorHAnsi" w:hAnsiTheme="minorHAnsi" w:cstheme="minorHAnsi"/>
                <w:lang w:val="en-GB"/>
              </w:rPr>
              <w:t>ikke</w:t>
            </w:r>
            <w:proofErr w:type="spellEnd"/>
          </w:p>
        </w:tc>
      </w:tr>
      <w:tr w:rsidR="00BA79E5" w:rsidRPr="00925024" w14:paraId="17E32A4D"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tcPr>
          <w:p w14:paraId="71931D6D" w14:textId="77777777" w:rsidR="00BA79E5" w:rsidRPr="00925024" w:rsidRDefault="00BA79E5" w:rsidP="00BA79E5">
            <w:pPr>
              <w:pStyle w:val="AxureTableNormalText"/>
              <w:rPr>
                <w:rFonts w:asciiTheme="minorHAnsi" w:hAnsiTheme="minorHAnsi" w:cstheme="minorHAnsi"/>
                <w:lang w:val="en-GB" w:eastAsia="nb-NO"/>
              </w:rPr>
            </w:pPr>
            <w:r w:rsidRPr="00925024">
              <w:rPr>
                <w:rFonts w:asciiTheme="minorHAnsi" w:hAnsiTheme="minorHAnsi" w:cstheme="minorHAnsi"/>
                <w:lang w:val="en-GB" w:eastAsia="nb-NO"/>
              </w:rPr>
              <w:t xml:space="preserve">\ </w:t>
            </w:r>
            <w:proofErr w:type="spellStart"/>
            <w:r w:rsidRPr="00925024">
              <w:rPr>
                <w:rFonts w:asciiTheme="minorHAnsi" w:hAnsiTheme="minorHAnsi" w:cstheme="minorHAnsi"/>
                <w:lang w:val="en-GB" w:eastAsia="nb-NO"/>
              </w:rPr>
              <w:t>Røropplegg</w:t>
            </w:r>
            <w:proofErr w:type="spellEnd"/>
            <w:r w:rsidRPr="00925024">
              <w:rPr>
                <w:rFonts w:asciiTheme="minorHAnsi" w:hAnsiTheme="minorHAnsi" w:cstheme="minorHAnsi"/>
                <w:lang w:val="en-GB" w:eastAsia="nb-NO"/>
              </w:rPr>
              <w:t xml:space="preserve"> </w:t>
            </w:r>
            <w:proofErr w:type="spellStart"/>
            <w:r w:rsidRPr="00925024">
              <w:rPr>
                <w:rFonts w:asciiTheme="minorHAnsi" w:hAnsiTheme="minorHAnsi" w:cstheme="minorHAnsi"/>
                <w:lang w:val="en-GB" w:eastAsia="nb-NO"/>
              </w:rPr>
              <w:t>totalrenovert</w:t>
            </w:r>
            <w:proofErr w:type="spellEnd"/>
          </w:p>
        </w:tc>
        <w:tc>
          <w:tcPr>
            <w:tcW w:w="1937" w:type="dxa"/>
            <w:tcBorders>
              <w:top w:val="nil"/>
              <w:left w:val="single" w:sz="4" w:space="0" w:color="000000" w:themeColor="text1"/>
              <w:bottom w:val="single" w:sz="4" w:space="0" w:color="000000" w:themeColor="text1"/>
              <w:right w:val="nil"/>
            </w:tcBorders>
            <w:shd w:val="clear" w:color="auto" w:fill="auto"/>
          </w:tcPr>
          <w:p w14:paraId="33DCE253" w14:textId="77777777" w:rsidR="00BA79E5" w:rsidRPr="00925024" w:rsidRDefault="00BA79E5" w:rsidP="00BA79E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bygning_roerrenovert_aar</w:t>
            </w:r>
            <w:proofErr w:type="spellEnd"/>
          </w:p>
        </w:tc>
        <w:tc>
          <w:tcPr>
            <w:tcW w:w="3782" w:type="dxa"/>
            <w:tcBorders>
              <w:top w:val="nil"/>
              <w:left w:val="single" w:sz="4" w:space="0" w:color="000000" w:themeColor="text1"/>
              <w:bottom w:val="single" w:sz="4" w:space="0" w:color="000000" w:themeColor="text1"/>
              <w:right w:val="nil"/>
            </w:tcBorders>
            <w:shd w:val="clear" w:color="auto" w:fill="auto"/>
          </w:tcPr>
          <w:p w14:paraId="3BE3559B"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Year of last total renewal of the plumbing</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tcPr>
          <w:p w14:paraId="1B57F1C7" w14:textId="77777777" w:rsidR="00BA79E5" w:rsidRPr="00925024" w:rsidRDefault="00BA79E5" w:rsidP="00BA79E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/Vet </w:t>
            </w:r>
            <w:proofErr w:type="spellStart"/>
            <w:r w:rsidRPr="00925024">
              <w:rPr>
                <w:rFonts w:asciiTheme="minorHAnsi" w:hAnsiTheme="minorHAnsi" w:cstheme="minorHAnsi"/>
                <w:lang w:val="en-GB"/>
              </w:rPr>
              <w:t>ikke</w:t>
            </w:r>
            <w:proofErr w:type="spellEnd"/>
          </w:p>
        </w:tc>
      </w:tr>
      <w:tr w:rsidR="00BA79E5" w:rsidRPr="00925024" w14:paraId="5268DE5E"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tcPr>
          <w:p w14:paraId="00DA78A2" w14:textId="77777777" w:rsidR="00BA79E5" w:rsidRPr="007A087D" w:rsidRDefault="00BA79E5" w:rsidP="00BA79E5">
            <w:pPr>
              <w:pStyle w:val="AxureTableNormalText"/>
              <w:rPr>
                <w:rFonts w:asciiTheme="minorHAnsi" w:hAnsiTheme="minorHAnsi" w:cstheme="minorHAnsi"/>
                <w:lang w:val="nb-NO" w:eastAsia="nb-NO"/>
              </w:rPr>
            </w:pPr>
            <w:r w:rsidRPr="007A087D">
              <w:rPr>
                <w:rFonts w:asciiTheme="minorHAnsi" w:hAnsiTheme="minorHAnsi" w:cstheme="minorHAnsi"/>
                <w:lang w:val="nb-NO" w:eastAsia="nb-NO"/>
              </w:rPr>
              <w:t>\ Antall rom med bad/wc</w:t>
            </w:r>
          </w:p>
        </w:tc>
        <w:tc>
          <w:tcPr>
            <w:tcW w:w="1937" w:type="dxa"/>
            <w:tcBorders>
              <w:top w:val="nil"/>
              <w:left w:val="single" w:sz="4" w:space="0" w:color="000000" w:themeColor="text1"/>
              <w:bottom w:val="single" w:sz="4" w:space="0" w:color="000000" w:themeColor="text1"/>
              <w:right w:val="nil"/>
            </w:tcBorders>
          </w:tcPr>
          <w:p w14:paraId="58529C37" w14:textId="77777777" w:rsidR="00BA79E5" w:rsidRPr="00925024" w:rsidRDefault="00BA79E5" w:rsidP="00BA79E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bygning_antall_vaatrom</w:t>
            </w:r>
            <w:proofErr w:type="spellEnd"/>
          </w:p>
        </w:tc>
        <w:tc>
          <w:tcPr>
            <w:tcW w:w="3782" w:type="dxa"/>
            <w:tcBorders>
              <w:top w:val="nil"/>
              <w:left w:val="single" w:sz="4" w:space="0" w:color="000000" w:themeColor="text1"/>
              <w:bottom w:val="single" w:sz="4" w:space="0" w:color="000000" w:themeColor="text1"/>
              <w:right w:val="nil"/>
            </w:tcBorders>
          </w:tcPr>
          <w:p w14:paraId="743FE11D" w14:textId="77777777" w:rsidR="00BA79E5" w:rsidRPr="00925024" w:rsidRDefault="00BA79E5" w:rsidP="00BA79E5">
            <w:pPr>
              <w:pStyle w:val="AxureTableNormalText"/>
              <w:rPr>
                <w:rFonts w:asciiTheme="minorHAnsi" w:hAnsiTheme="minorHAnsi" w:cstheme="minorHAnsi"/>
                <w:lang w:val="en-GB"/>
              </w:rPr>
            </w:pPr>
            <w:r w:rsidRPr="00925024">
              <w:rPr>
                <w:rFonts w:asciiTheme="minorHAnsi" w:hAnsiTheme="minorHAnsi" w:cstheme="minorHAnsi"/>
                <w:lang w:val="en-GB"/>
              </w:rPr>
              <w:t>Number of wet rooms</w:t>
            </w:r>
          </w:p>
        </w:tc>
        <w:tc>
          <w:tcPr>
            <w:tcW w:w="1647" w:type="dxa"/>
            <w:tcBorders>
              <w:top w:val="nil"/>
              <w:left w:val="single" w:sz="4" w:space="0" w:color="000000" w:themeColor="text1"/>
              <w:bottom w:val="single" w:sz="4" w:space="0" w:color="000000" w:themeColor="text1"/>
              <w:right w:val="single" w:sz="4" w:space="0" w:color="auto"/>
            </w:tcBorders>
          </w:tcPr>
          <w:p w14:paraId="51AC19DC" w14:textId="77777777" w:rsidR="00BA79E5" w:rsidRPr="000E330C" w:rsidRDefault="00BA79E5" w:rsidP="00BA79E5">
            <w:pPr>
              <w:pStyle w:val="AxureTableNormalText"/>
              <w:rPr>
                <w:rFonts w:asciiTheme="minorHAnsi" w:hAnsiTheme="minorHAnsi" w:cstheme="minorHAnsi"/>
                <w:lang w:val="en-GB"/>
              </w:rPr>
            </w:pPr>
            <w:proofErr w:type="spellStart"/>
            <w:r w:rsidRPr="000E330C">
              <w:rPr>
                <w:rFonts w:asciiTheme="minorHAnsi" w:hAnsiTheme="minorHAnsi" w:cstheme="minorHAnsi"/>
                <w:lang w:val="en-GB"/>
              </w:rPr>
              <w:t>Siffer</w:t>
            </w:r>
            <w:proofErr w:type="spellEnd"/>
            <w:r w:rsidRPr="000E330C">
              <w:rPr>
                <w:rFonts w:asciiTheme="minorHAnsi" w:hAnsiTheme="minorHAnsi" w:cstheme="minorHAnsi"/>
                <w:lang w:val="en-GB"/>
              </w:rPr>
              <w:t xml:space="preserve"> 1-20</w:t>
            </w:r>
          </w:p>
        </w:tc>
      </w:tr>
      <w:tr w:rsidR="00BA79E5" w:rsidRPr="00925024" w14:paraId="5260C84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D64D7DF" w14:textId="3A7FFD9E" w:rsidR="00BA79E5" w:rsidRPr="00925024" w:rsidRDefault="00BA79E5" w:rsidP="00BA79E5">
            <w:pPr>
              <w:pStyle w:val="AxureTableNormalText"/>
              <w:snapToGrid w:val="0"/>
              <w:rPr>
                <w:rFonts w:asciiTheme="minorHAnsi" w:hAnsiTheme="minorHAnsi" w:cstheme="minorHAnsi"/>
                <w:lang w:val="en-GB"/>
              </w:rPr>
            </w:pP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A019419" w14:textId="77777777" w:rsidR="00BA79E5" w:rsidRPr="00925024" w:rsidRDefault="00BA79E5" w:rsidP="00BA79E5">
            <w:pPr>
              <w:pStyle w:val="AxureTableNormalText"/>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599B6516" w14:textId="2132A138" w:rsidR="00BA79E5" w:rsidRPr="00925024" w:rsidRDefault="00BA79E5" w:rsidP="00BA79E5">
            <w:pPr>
              <w:pStyle w:val="AxureTableNormalText"/>
              <w:snapToGrid w:val="0"/>
              <w:rPr>
                <w:rFonts w:asciiTheme="minorHAnsi" w:hAnsiTheme="minorHAnsi" w:cstheme="minorHAnsi"/>
                <w:i/>
                <w:iCs/>
                <w:lang w:val="en-GB"/>
              </w:rPr>
            </w:pP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5089D297" w14:textId="4AA46E92" w:rsidR="00BA79E5" w:rsidRPr="00925024" w:rsidRDefault="00BA79E5" w:rsidP="00BA79E5">
            <w:pPr>
              <w:pStyle w:val="AxureTableNormalText"/>
              <w:rPr>
                <w:rFonts w:asciiTheme="minorHAnsi" w:hAnsiTheme="minorHAnsi" w:cstheme="minorHAnsi"/>
                <w:lang w:val="en-GB"/>
              </w:rPr>
            </w:pPr>
          </w:p>
        </w:tc>
      </w:tr>
      <w:tr w:rsidR="00BA79E5" w:rsidRPr="00925024" w14:paraId="61D2E81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8B14C1F" w14:textId="4C7FD5A2"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Areal av oppholdsrom (P-rom)</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4C2054D" w14:textId="3E308C9C"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w:t>
            </w:r>
            <w:ins w:id="18" w:author="Jānis Saldābols" w:date="2019-02-18T12:34:00Z">
              <w:r>
                <w:rPr>
                  <w:rFonts w:asciiTheme="minorHAnsi" w:hAnsiTheme="minorHAnsi" w:cstheme="minorHAnsi"/>
                  <w:lang w:val="en-GB"/>
                </w:rPr>
                <w:t>_</w:t>
              </w:r>
            </w:ins>
            <w:del w:id="19"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roofErr w:type="spellEnd"/>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22520BC1" w14:textId="688AC30D" w:rsidR="00BA79E5" w:rsidRPr="00925024" w:rsidRDefault="544908EF"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Total area of dwelling rooms (P-rooms: Living rooms, kitchen, bedrooms, baths, inhouse </w:t>
            </w:r>
            <w:r w:rsidR="0DC1E9B0" w:rsidRPr="7F95132F">
              <w:rPr>
                <w:rFonts w:asciiTheme="minorHAnsi" w:hAnsiTheme="minorHAnsi" w:cstheme="minorBidi"/>
                <w:lang w:val="en-GB"/>
              </w:rPr>
              <w:t>storage</w:t>
            </w:r>
            <w:r w:rsidRPr="7F95132F">
              <w:rPr>
                <w:rFonts w:asciiTheme="minorHAnsi" w:hAnsiTheme="minorHAnsi" w:cstheme="minorBidi"/>
                <w:lang w:val="en-GB"/>
              </w:rPr>
              <w:t>, corridors etc. included inner walls)</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4099A81B"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BA79E5" w:rsidRPr="00925024" w14:paraId="490DE23B"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731F148B" w14:textId="6BC6E5D7" w:rsidR="00BA79E5" w:rsidRPr="007E48F2" w:rsidRDefault="00BA79E5" w:rsidP="00BA79E5">
            <w:pPr>
              <w:pStyle w:val="AxureTableNormalText"/>
              <w:snapToGrid w:val="0"/>
              <w:rPr>
                <w:rFonts w:asciiTheme="minorHAnsi" w:hAnsiTheme="minorHAnsi" w:cstheme="minorHAnsi"/>
                <w:strike/>
                <w:lang w:val="nb-NO"/>
              </w:rPr>
            </w:pPr>
            <w:r w:rsidRPr="007E48F2">
              <w:rPr>
                <w:rFonts w:asciiTheme="minorHAnsi" w:hAnsiTheme="minorHAnsi" w:cstheme="minorHAnsi"/>
                <w:lang w:val="nb-NO"/>
              </w:rPr>
              <w:t>\ Herav oppholdsrom (P-rom) i kjeller</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A64164E" w14:textId="7002519F" w:rsidR="00BA79E5" w:rsidRPr="00925024" w:rsidRDefault="00BA79E5" w:rsidP="00BA79E5">
            <w:pPr>
              <w:pStyle w:val="AxureTableNormalText"/>
              <w:snapToGrid w:val="0"/>
              <w:rPr>
                <w:rFonts w:asciiTheme="minorHAnsi" w:hAnsiTheme="minorHAnsi" w:cstheme="minorHAnsi"/>
                <w:bCs/>
                <w:lang w:val="en-GB"/>
              </w:rPr>
            </w:pPr>
            <w:proofErr w:type="spellStart"/>
            <w:r w:rsidRPr="00925024">
              <w:rPr>
                <w:rFonts w:asciiTheme="minorHAnsi" w:hAnsiTheme="minorHAnsi" w:cstheme="minorHAnsi"/>
                <w:lang w:val="en-GB"/>
              </w:rPr>
              <w:t>bygning_p</w:t>
            </w:r>
            <w:ins w:id="20" w:author="Jānis Saldābols" w:date="2019-02-18T12:34:00Z">
              <w:r>
                <w:rPr>
                  <w:rFonts w:asciiTheme="minorHAnsi" w:hAnsiTheme="minorHAnsi" w:cstheme="minorHAnsi"/>
                  <w:lang w:val="en-GB"/>
                </w:rPr>
                <w:t>_</w:t>
              </w:r>
            </w:ins>
            <w:del w:id="21"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roofErr w:type="spellEnd"/>
          </w:p>
          <w:p w14:paraId="3CB860EA" w14:textId="77777777" w:rsidR="00BA79E5" w:rsidRPr="00925024" w:rsidRDefault="00BA79E5" w:rsidP="00BA79E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086ABBCA" w14:textId="77777777" w:rsidR="00BA79E5" w:rsidRPr="00925024" w:rsidRDefault="00BA79E5" w:rsidP="00BA79E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dwelling rooms (P-rooms) fully or partly underground </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01B2F281"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BA79E5" w:rsidRPr="00925024" w14:paraId="320130EA"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34ACC116" w14:textId="0A8D20DD"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Areal av andre rom (S-rom)</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627836B1" w14:textId="28E9BB6A"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w:t>
            </w:r>
            <w:ins w:id="22" w:author="Jānis Saldābols" w:date="2019-02-18T12:34:00Z">
              <w:r>
                <w:rPr>
                  <w:rFonts w:asciiTheme="minorHAnsi" w:hAnsiTheme="minorHAnsi" w:cstheme="minorHAnsi"/>
                  <w:lang w:val="en-GB"/>
                </w:rPr>
                <w:t>_</w:t>
              </w:r>
            </w:ins>
            <w:del w:id="23"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roofErr w:type="spellEnd"/>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38D70C01" w14:textId="77777777" w:rsidR="00BA79E5" w:rsidRPr="00925024" w:rsidRDefault="00BA79E5" w:rsidP="00BA79E5">
            <w:pPr>
              <w:pStyle w:val="AxureTableNormalText"/>
              <w:snapToGrid w:val="0"/>
              <w:rPr>
                <w:rFonts w:asciiTheme="minorHAnsi" w:hAnsiTheme="minorHAnsi" w:cstheme="minorHAnsi"/>
                <w:lang w:val="en-GB"/>
              </w:rPr>
            </w:pPr>
            <w:r w:rsidRPr="00925024">
              <w:rPr>
                <w:rFonts w:asciiTheme="minorHAnsi" w:hAnsiTheme="minorHAnsi" w:cstheme="minorHAnsi"/>
                <w:lang w:val="en-GB"/>
              </w:rPr>
              <w:t>Total area of rooms not used for dwelling (S-rooms) (</w:t>
            </w:r>
            <w:proofErr w:type="spellStart"/>
            <w:r w:rsidRPr="00925024">
              <w:rPr>
                <w:rFonts w:asciiTheme="minorHAnsi" w:hAnsiTheme="minorHAnsi" w:cstheme="minorHAnsi"/>
                <w:lang w:val="en-GB"/>
              </w:rPr>
              <w:t>unfurbished</w:t>
            </w:r>
            <w:proofErr w:type="spellEnd"/>
            <w:r w:rsidRPr="00925024">
              <w:rPr>
                <w:rFonts w:asciiTheme="minorHAnsi" w:hAnsiTheme="minorHAnsi" w:cstheme="minorHAnsi"/>
                <w:lang w:val="en-GB"/>
              </w:rPr>
              <w:t xml:space="preserve"> rooms, storage rooms, garage, workshop, technical rooms etc.)</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2CF444D3"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BA79E5" w:rsidRPr="00925024" w14:paraId="655509A9"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72BE47D0" w14:textId="1464472A" w:rsidR="00BA79E5" w:rsidRPr="007E48F2" w:rsidRDefault="00BA79E5" w:rsidP="00BA79E5">
            <w:pPr>
              <w:pStyle w:val="AxureTableNormalText"/>
              <w:snapToGrid w:val="0"/>
              <w:rPr>
                <w:rFonts w:asciiTheme="minorHAnsi" w:hAnsiTheme="minorHAnsi" w:cstheme="minorHAnsi"/>
                <w:lang w:val="nb-NO"/>
              </w:rPr>
            </w:pPr>
            <w:r w:rsidRPr="007E48F2">
              <w:rPr>
                <w:rFonts w:asciiTheme="minorHAnsi" w:hAnsiTheme="minorHAnsi" w:cstheme="minorHAnsi"/>
                <w:lang w:val="nb-NO"/>
              </w:rPr>
              <w:t>\ Herav andre rom (S-rom) i kjeller</w:t>
            </w:r>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08D5E95B" w14:textId="1925519F" w:rsidR="00BA79E5" w:rsidRPr="00925024" w:rsidRDefault="00BA79E5" w:rsidP="00BA79E5">
            <w:pPr>
              <w:pStyle w:val="AxureTableNormalText"/>
              <w:snapToGrid w:val="0"/>
              <w:rPr>
                <w:rFonts w:asciiTheme="minorHAnsi" w:hAnsiTheme="minorHAnsi" w:cstheme="minorHAnsi"/>
                <w:bCs/>
                <w:lang w:val="en-GB"/>
              </w:rPr>
            </w:pPr>
            <w:proofErr w:type="spellStart"/>
            <w:r w:rsidRPr="00925024">
              <w:rPr>
                <w:rFonts w:asciiTheme="minorHAnsi" w:hAnsiTheme="minorHAnsi" w:cstheme="minorHAnsi"/>
                <w:lang w:val="en-GB"/>
              </w:rPr>
              <w:t>bygning_s</w:t>
            </w:r>
            <w:ins w:id="24" w:author="Jānis Saldābols" w:date="2019-02-18T12:34:00Z">
              <w:r>
                <w:rPr>
                  <w:rFonts w:asciiTheme="minorHAnsi" w:hAnsiTheme="minorHAnsi" w:cstheme="minorHAnsi"/>
                  <w:lang w:val="en-GB"/>
                </w:rPr>
                <w:t>_</w:t>
              </w:r>
            </w:ins>
            <w:del w:id="25"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roofErr w:type="spellEnd"/>
          </w:p>
          <w:p w14:paraId="11660607" w14:textId="77777777" w:rsidR="00BA79E5" w:rsidRPr="00925024" w:rsidRDefault="00BA79E5" w:rsidP="00BA79E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1201F657" w14:textId="77777777" w:rsidR="00BA79E5" w:rsidRPr="00925024" w:rsidRDefault="00BA79E5" w:rsidP="00BA79E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S-rooms wholly or partly </w:t>
            </w:r>
            <w:proofErr w:type="spellStart"/>
            <w:r w:rsidRPr="00925024">
              <w:rPr>
                <w:rFonts w:asciiTheme="minorHAnsi" w:hAnsiTheme="minorHAnsi" w:cstheme="minorHAnsi"/>
                <w:bCs/>
                <w:lang w:val="en-GB"/>
              </w:rPr>
              <w:t>under ground</w:t>
            </w:r>
            <w:proofErr w:type="spellEnd"/>
            <w:r w:rsidRPr="00925024">
              <w:rPr>
                <w:rFonts w:asciiTheme="minorHAnsi" w:hAnsiTheme="minorHAnsi" w:cstheme="minorHAnsi"/>
                <w:bCs/>
                <w:lang w:val="en-GB"/>
              </w:rPr>
              <w:t>.</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70541921" w14:textId="77777777" w:rsidR="00BA79E5" w:rsidRPr="00925024" w:rsidRDefault="00BA79E5" w:rsidP="00BA79E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CA75B5" w:rsidRPr="00925024" w14:paraId="47D83948" w14:textId="77777777" w:rsidTr="7F95132F">
        <w:trPr>
          <w:gridAfter w:val="1"/>
          <w:wAfter w:w="29" w:type="dxa"/>
        </w:trPr>
        <w:tc>
          <w:tcPr>
            <w:tcW w:w="1920" w:type="dxa"/>
            <w:tcBorders>
              <w:top w:val="nil"/>
              <w:left w:val="single" w:sz="4" w:space="0" w:color="000000" w:themeColor="text1"/>
              <w:bottom w:val="single" w:sz="4" w:space="0" w:color="000000" w:themeColor="text1"/>
              <w:right w:val="nil"/>
            </w:tcBorders>
            <w:shd w:val="clear" w:color="auto" w:fill="auto"/>
            <w:vAlign w:val="center"/>
          </w:tcPr>
          <w:p w14:paraId="0A609035" w14:textId="6D8B3E2E" w:rsidR="00CA75B5" w:rsidRPr="00925024" w:rsidRDefault="00CA75B5" w:rsidP="00CA75B5">
            <w:pPr>
              <w:pStyle w:val="AxureTableNormalText"/>
              <w:rPr>
                <w:rFonts w:asciiTheme="minorHAnsi" w:hAnsiTheme="minorHAnsi" w:cstheme="minorHAnsi"/>
                <w:lang w:val="en-GB" w:eastAsia="nb-NO"/>
              </w:rPr>
            </w:pPr>
            <w:r w:rsidRPr="00925024">
              <w:rPr>
                <w:rFonts w:asciiTheme="minorHAnsi" w:hAnsiTheme="minorHAnsi" w:cstheme="minorHAnsi"/>
                <w:lang w:val="en-GB"/>
              </w:rPr>
              <w:t>\ El-</w:t>
            </w:r>
            <w:proofErr w:type="spellStart"/>
            <w:r w:rsidRPr="00925024">
              <w:rPr>
                <w:rFonts w:asciiTheme="minorHAnsi" w:hAnsiTheme="minorHAnsi" w:cstheme="minorHAnsi"/>
                <w:lang w:val="en-GB"/>
              </w:rPr>
              <w:t>kontroll</w:t>
            </w:r>
            <w:proofErr w:type="spellEnd"/>
          </w:p>
        </w:tc>
        <w:tc>
          <w:tcPr>
            <w:tcW w:w="1937" w:type="dxa"/>
            <w:tcBorders>
              <w:top w:val="nil"/>
              <w:left w:val="single" w:sz="4" w:space="0" w:color="000000" w:themeColor="text1"/>
              <w:bottom w:val="single" w:sz="4" w:space="0" w:color="000000" w:themeColor="text1"/>
              <w:right w:val="nil"/>
            </w:tcBorders>
            <w:shd w:val="clear" w:color="auto" w:fill="auto"/>
            <w:vAlign w:val="center"/>
          </w:tcPr>
          <w:p w14:paraId="11DD5B2E" w14:textId="77777777" w:rsidR="00CA75B5" w:rsidRPr="00925024" w:rsidRDefault="00CA75B5" w:rsidP="00CA75B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bygning_el</w:t>
            </w:r>
            <w:r w:rsidRPr="003331AE">
              <w:rPr>
                <w:rFonts w:asciiTheme="minorHAnsi" w:hAnsiTheme="minorHAnsi" w:cstheme="minorHAnsi"/>
                <w:b/>
                <w:color w:val="00B050"/>
                <w:lang w:val="en-GB"/>
              </w:rPr>
              <w:t>_</w:t>
            </w:r>
            <w:r w:rsidRPr="00925024">
              <w:rPr>
                <w:rFonts w:asciiTheme="minorHAnsi" w:hAnsiTheme="minorHAnsi" w:cstheme="minorHAnsi"/>
                <w:lang w:val="en-GB"/>
              </w:rPr>
              <w:t>kontroll</w:t>
            </w:r>
            <w:proofErr w:type="spellEnd"/>
          </w:p>
          <w:p w14:paraId="358905BD" w14:textId="5A65B2FE" w:rsidR="00CA75B5" w:rsidRPr="00925024" w:rsidRDefault="00CA75B5" w:rsidP="00CA75B5">
            <w:pPr>
              <w:pStyle w:val="AxureTableNormalText"/>
              <w:rPr>
                <w:rFonts w:asciiTheme="minorHAnsi" w:hAnsiTheme="minorHAnsi" w:cstheme="minorHAnsi"/>
                <w:lang w:val="en-GB"/>
              </w:rPr>
            </w:pPr>
          </w:p>
        </w:tc>
        <w:tc>
          <w:tcPr>
            <w:tcW w:w="3782" w:type="dxa"/>
            <w:tcBorders>
              <w:top w:val="nil"/>
              <w:left w:val="single" w:sz="4" w:space="0" w:color="000000" w:themeColor="text1"/>
              <w:bottom w:val="single" w:sz="4" w:space="0" w:color="000000" w:themeColor="text1"/>
              <w:right w:val="nil"/>
            </w:tcBorders>
            <w:shd w:val="clear" w:color="auto" w:fill="auto"/>
            <w:vAlign w:val="center"/>
          </w:tcPr>
          <w:p w14:paraId="64ADFE3F" w14:textId="73FFBFE9" w:rsidR="00CA75B5" w:rsidRPr="00925024" w:rsidRDefault="00CA75B5" w:rsidP="00CA75B5">
            <w:pPr>
              <w:pStyle w:val="AxureTableNormalText"/>
              <w:rPr>
                <w:rFonts w:asciiTheme="minorHAnsi" w:hAnsiTheme="minorHAnsi" w:cstheme="minorHAnsi"/>
                <w:lang w:val="en-GB"/>
              </w:rPr>
            </w:pPr>
            <w:r w:rsidRPr="00925024">
              <w:rPr>
                <w:rStyle w:val="Emphasis"/>
                <w:rFonts w:asciiTheme="minorHAnsi" w:hAnsiTheme="minorHAnsi" w:cstheme="minorHAnsi"/>
                <w:lang w:val="en-GB"/>
              </w:rPr>
              <w:t>Has there been an authorized control of the electrical wiring?</w:t>
            </w:r>
          </w:p>
        </w:tc>
        <w:tc>
          <w:tcPr>
            <w:tcW w:w="1647" w:type="dxa"/>
            <w:tcBorders>
              <w:top w:val="nil"/>
              <w:left w:val="single" w:sz="4" w:space="0" w:color="000000" w:themeColor="text1"/>
              <w:bottom w:val="single" w:sz="4" w:space="0" w:color="000000" w:themeColor="text1"/>
              <w:right w:val="single" w:sz="4" w:space="0" w:color="auto"/>
            </w:tcBorders>
            <w:shd w:val="clear" w:color="auto" w:fill="auto"/>
            <w:vAlign w:val="center"/>
          </w:tcPr>
          <w:p w14:paraId="3572436F" w14:textId="77777777" w:rsidR="00CA75B5" w:rsidRPr="007A087D" w:rsidRDefault="00CA75B5" w:rsidP="00CA75B5">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Lovlige verdier: </w:t>
            </w:r>
          </w:p>
          <w:p w14:paraId="7B91C17A" w14:textId="77777777" w:rsidR="00CA75B5" w:rsidRPr="007A087D" w:rsidRDefault="00CA75B5" w:rsidP="00CA75B5">
            <w:pPr>
              <w:pStyle w:val="AxureTableNormalText"/>
              <w:rPr>
                <w:rFonts w:asciiTheme="minorHAnsi" w:hAnsiTheme="minorHAnsi" w:cstheme="minorHAnsi"/>
                <w:lang w:val="nb-NO"/>
              </w:rPr>
            </w:pPr>
            <w:r w:rsidRPr="007A087D">
              <w:rPr>
                <w:rFonts w:asciiTheme="minorHAnsi" w:hAnsiTheme="minorHAnsi" w:cstheme="minorHAnsi"/>
                <w:lang w:val="nb-NO"/>
              </w:rPr>
              <w:t>\ Ja, i løpet av de fem siste årene</w:t>
            </w:r>
          </w:p>
          <w:p w14:paraId="21B86274" w14:textId="77777777" w:rsidR="00CA75B5" w:rsidRPr="007A087D" w:rsidRDefault="00CA75B5" w:rsidP="00CA75B5">
            <w:pPr>
              <w:pStyle w:val="AxureTableNormalText"/>
              <w:rPr>
                <w:rFonts w:asciiTheme="minorHAnsi" w:hAnsiTheme="minorHAnsi" w:cstheme="minorHAnsi"/>
                <w:lang w:val="nb-NO"/>
              </w:rPr>
            </w:pPr>
            <w:r w:rsidRPr="007A087D">
              <w:rPr>
                <w:rFonts w:asciiTheme="minorHAnsi" w:hAnsiTheme="minorHAnsi" w:cstheme="minorHAnsi"/>
                <w:lang w:val="nb-NO"/>
              </w:rPr>
              <w:t>Ja, i løpet av de ti siste årene</w:t>
            </w:r>
          </w:p>
          <w:p w14:paraId="01FFA7E2" w14:textId="39A5BCCE" w:rsidR="00CA75B5" w:rsidRPr="00925024" w:rsidRDefault="00CA75B5" w:rsidP="00CA75B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CA75B5" w:rsidRPr="00925024" w14:paraId="70916889" w14:textId="77777777" w:rsidTr="7F95132F">
        <w:trPr>
          <w:gridAfter w:val="1"/>
          <w:wAfter w:w="29" w:type="dxa"/>
        </w:trPr>
        <w:tc>
          <w:tcPr>
            <w:tcW w:w="1920" w:type="dxa"/>
            <w:tcBorders>
              <w:top w:val="nil"/>
              <w:left w:val="single" w:sz="4" w:space="0" w:color="000000" w:themeColor="text1"/>
              <w:bottom w:val="nil"/>
              <w:right w:val="nil"/>
            </w:tcBorders>
            <w:shd w:val="clear" w:color="auto" w:fill="auto"/>
          </w:tcPr>
          <w:p w14:paraId="4D1A5121" w14:textId="317CD665" w:rsidR="00CA75B5" w:rsidRPr="00925024" w:rsidRDefault="00CA75B5" w:rsidP="00CA75B5">
            <w:pPr>
              <w:pStyle w:val="AxureTableNormalText"/>
              <w:snapToGrid w:val="0"/>
              <w:rPr>
                <w:rFonts w:asciiTheme="minorHAnsi" w:hAnsiTheme="minorHAnsi" w:cstheme="minorHAnsi"/>
                <w:lang w:val="en-GB"/>
              </w:rPr>
            </w:pPr>
          </w:p>
        </w:tc>
        <w:tc>
          <w:tcPr>
            <w:tcW w:w="1937" w:type="dxa"/>
            <w:tcBorders>
              <w:top w:val="nil"/>
              <w:left w:val="single" w:sz="4" w:space="0" w:color="000000" w:themeColor="text1"/>
              <w:bottom w:val="nil"/>
              <w:right w:val="nil"/>
            </w:tcBorders>
            <w:shd w:val="clear" w:color="auto" w:fill="auto"/>
          </w:tcPr>
          <w:p w14:paraId="05A744E5" w14:textId="764ADFE9" w:rsidR="00CA75B5" w:rsidRPr="00925024" w:rsidRDefault="00CA75B5" w:rsidP="00CA75B5">
            <w:pPr>
              <w:pStyle w:val="AxureTableNormalText"/>
              <w:snapToGrid w:val="0"/>
              <w:rPr>
                <w:rFonts w:asciiTheme="minorHAnsi" w:hAnsiTheme="minorHAnsi" w:cstheme="minorHAnsi"/>
                <w:lang w:val="en-GB"/>
              </w:rPr>
            </w:pPr>
          </w:p>
        </w:tc>
        <w:tc>
          <w:tcPr>
            <w:tcW w:w="3782" w:type="dxa"/>
            <w:tcBorders>
              <w:top w:val="nil"/>
              <w:left w:val="single" w:sz="4" w:space="0" w:color="000000" w:themeColor="text1"/>
              <w:bottom w:val="nil"/>
              <w:right w:val="nil"/>
            </w:tcBorders>
            <w:shd w:val="clear" w:color="auto" w:fill="auto"/>
          </w:tcPr>
          <w:p w14:paraId="7D0AB9DD" w14:textId="53D039EB" w:rsidR="00CA75B5" w:rsidRPr="00925024" w:rsidRDefault="00CA75B5" w:rsidP="00CA75B5">
            <w:pPr>
              <w:pStyle w:val="AxureTableNormalText"/>
              <w:snapToGrid w:val="0"/>
              <w:rPr>
                <w:rFonts w:asciiTheme="minorHAnsi" w:hAnsiTheme="minorHAnsi" w:cstheme="minorHAnsi"/>
                <w:lang w:val="en-GB"/>
              </w:rPr>
            </w:pPr>
          </w:p>
        </w:tc>
        <w:tc>
          <w:tcPr>
            <w:tcW w:w="1647" w:type="dxa"/>
            <w:tcBorders>
              <w:top w:val="nil"/>
              <w:left w:val="single" w:sz="4" w:space="0" w:color="000000" w:themeColor="text1"/>
              <w:bottom w:val="nil"/>
              <w:right w:val="single" w:sz="4" w:space="0" w:color="auto"/>
            </w:tcBorders>
            <w:shd w:val="clear" w:color="auto" w:fill="auto"/>
          </w:tcPr>
          <w:p w14:paraId="1F8947BA" w14:textId="008D9D17" w:rsidR="00CA75B5" w:rsidRPr="00925024" w:rsidRDefault="00CA75B5" w:rsidP="00CA75B5">
            <w:pPr>
              <w:pStyle w:val="AxureTableNormalText"/>
              <w:snapToGrid w:val="0"/>
              <w:rPr>
                <w:rFonts w:asciiTheme="minorHAnsi" w:hAnsiTheme="minorHAnsi" w:cstheme="minorHAnsi"/>
                <w:lang w:val="en-GB"/>
              </w:rPr>
            </w:pPr>
          </w:p>
        </w:tc>
      </w:tr>
      <w:tr w:rsidR="00CA75B5" w:rsidRPr="00925024" w14:paraId="784EF9FB"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08C32407" w14:textId="77777777" w:rsidR="00CA75B5" w:rsidRPr="00925024" w:rsidRDefault="00CA75B5" w:rsidP="00CA75B5">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DA4BB9">
              <w:rPr>
                <w:rFonts w:asciiTheme="minorHAnsi" w:hAnsiTheme="minorHAnsi" w:cstheme="minorHAnsi"/>
                <w:lang w:val="en-GB"/>
              </w:rPr>
              <w:t>Trenger</w:t>
            </w:r>
            <w:proofErr w:type="spellEnd"/>
            <w:r w:rsidRPr="00DA4BB9">
              <w:rPr>
                <w:rFonts w:asciiTheme="minorHAnsi" w:hAnsiTheme="minorHAnsi" w:cstheme="minorHAnsi"/>
                <w:lang w:val="en-GB"/>
              </w:rPr>
              <w:t xml:space="preserve"> </w:t>
            </w:r>
            <w:proofErr w:type="spellStart"/>
            <w:r w:rsidRPr="00DA4BB9">
              <w:rPr>
                <w:rFonts w:asciiTheme="minorHAnsi" w:hAnsiTheme="minorHAnsi" w:cstheme="minorHAnsi"/>
                <w:lang w:val="en-GB"/>
              </w:rPr>
              <w:t>boligen</w:t>
            </w:r>
            <w:proofErr w:type="spellEnd"/>
            <w:r w:rsidRPr="00DA4BB9">
              <w:rPr>
                <w:rFonts w:asciiTheme="minorHAnsi" w:hAnsiTheme="minorHAnsi" w:cstheme="minorHAnsi"/>
                <w:lang w:val="en-GB"/>
              </w:rPr>
              <w:t xml:space="preserve"> </w:t>
            </w:r>
            <w:proofErr w:type="spellStart"/>
            <w:r w:rsidRPr="00DA4BB9">
              <w:rPr>
                <w:rFonts w:asciiTheme="minorHAnsi" w:hAnsiTheme="minorHAnsi" w:cstheme="minorHAnsi"/>
                <w:lang w:val="en-GB"/>
              </w:rPr>
              <w:t>rehabilitering</w:t>
            </w:r>
            <w:proofErr w:type="spellEnd"/>
          </w:p>
        </w:tc>
        <w:tc>
          <w:tcPr>
            <w:tcW w:w="1937" w:type="dxa"/>
            <w:tcBorders>
              <w:top w:val="nil"/>
              <w:left w:val="single" w:sz="4" w:space="0" w:color="000000" w:themeColor="text1"/>
              <w:bottom w:val="single" w:sz="4" w:space="0" w:color="auto"/>
              <w:right w:val="nil"/>
            </w:tcBorders>
            <w:shd w:val="clear" w:color="auto" w:fill="auto"/>
          </w:tcPr>
          <w:p w14:paraId="4149E69A" w14:textId="77777777" w:rsidR="00CA75B5" w:rsidRPr="00925024" w:rsidRDefault="00CA75B5" w:rsidP="00CA75B5">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bygning_rehabilitering</w:t>
            </w:r>
            <w:proofErr w:type="spellEnd"/>
          </w:p>
        </w:tc>
        <w:tc>
          <w:tcPr>
            <w:tcW w:w="3782" w:type="dxa"/>
            <w:tcBorders>
              <w:top w:val="nil"/>
              <w:left w:val="single" w:sz="4" w:space="0" w:color="000000" w:themeColor="text1"/>
              <w:bottom w:val="single" w:sz="4" w:space="0" w:color="auto"/>
              <w:right w:val="nil"/>
            </w:tcBorders>
            <w:shd w:val="clear" w:color="auto" w:fill="auto"/>
          </w:tcPr>
          <w:p w14:paraId="6105AC95" w14:textId="77777777" w:rsidR="00CA75B5" w:rsidRDefault="00CA75B5" w:rsidP="00CA75B5">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Does the building need extensive </w:t>
            </w:r>
            <w:proofErr w:type="gramStart"/>
            <w:r>
              <w:rPr>
                <w:rFonts w:asciiTheme="minorHAnsi" w:hAnsiTheme="minorHAnsi" w:cstheme="minorHAnsi"/>
                <w:bCs/>
                <w:lang w:val="en-GB"/>
              </w:rPr>
              <w:t>renovations</w:t>
            </w:r>
            <w:proofErr w:type="gramEnd"/>
          </w:p>
          <w:p w14:paraId="731F74C7"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4B20756A" w14:textId="18CFE903" w:rsidR="00CA75B5" w:rsidRPr="00925024" w:rsidRDefault="00CA75B5" w:rsidP="00CA75B5">
            <w:pPr>
              <w:pStyle w:val="AxureTableNormalText"/>
              <w:snapToGrid w:val="0"/>
              <w:rPr>
                <w:rFonts w:asciiTheme="minorHAnsi" w:hAnsiTheme="minorHAnsi" w:cstheme="minorHAnsi"/>
                <w:bCs/>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auto"/>
          </w:tcPr>
          <w:p w14:paraId="37454AAF" w14:textId="77777777" w:rsidR="00CA75B5" w:rsidRPr="00925024" w:rsidRDefault="00CA75B5" w:rsidP="00CA75B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CA75B5" w:rsidRPr="00925024" w14:paraId="70487C50"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FFCCFF"/>
          </w:tcPr>
          <w:p w14:paraId="08D90D4B" w14:textId="77777777" w:rsidR="00CA75B5" w:rsidRPr="00185CD7" w:rsidRDefault="00CA75B5" w:rsidP="00CA75B5">
            <w:pPr>
              <w:pStyle w:val="AxureTableNormalText"/>
              <w:snapToGrid w:val="0"/>
              <w:rPr>
                <w:rFonts w:asciiTheme="minorHAnsi" w:hAnsiTheme="minorHAnsi" w:cstheme="minorHAnsi"/>
                <w:lang w:val="nb-NO"/>
              </w:rPr>
            </w:pPr>
            <w:r w:rsidRPr="00185CD7">
              <w:rPr>
                <w:rFonts w:asciiTheme="minorHAnsi" w:hAnsiTheme="minorHAnsi" w:cstheme="minorHAnsi"/>
                <w:lang w:val="nb-NO"/>
              </w:rPr>
              <w:t>\</w:t>
            </w:r>
            <w:r w:rsidRPr="00185CD7">
              <w:rPr>
                <w:lang w:val="nb-NO"/>
              </w:rPr>
              <w:t xml:space="preserve"> </w:t>
            </w:r>
            <w:r w:rsidRPr="00185CD7">
              <w:rPr>
                <w:rFonts w:asciiTheme="minorHAnsi" w:hAnsiTheme="minorHAnsi" w:cstheme="minorHAnsi"/>
                <w:lang w:val="nb-NO"/>
              </w:rPr>
              <w:t>Boligen har kjøleskap med vanntilkobling</w:t>
            </w:r>
          </w:p>
        </w:tc>
        <w:tc>
          <w:tcPr>
            <w:tcW w:w="1937" w:type="dxa"/>
            <w:tcBorders>
              <w:top w:val="nil"/>
              <w:left w:val="single" w:sz="4" w:space="0" w:color="000000" w:themeColor="text1"/>
              <w:bottom w:val="single" w:sz="4" w:space="0" w:color="auto"/>
              <w:right w:val="nil"/>
            </w:tcBorders>
            <w:shd w:val="clear" w:color="auto" w:fill="FFCCFF"/>
          </w:tcPr>
          <w:p w14:paraId="0AD3432C" w14:textId="2916C574" w:rsidR="00CA75B5" w:rsidRPr="007B35EB" w:rsidRDefault="00CA75B5" w:rsidP="00CA75B5">
            <w:pPr>
              <w:pStyle w:val="AxureTableNormalText"/>
              <w:snapToGrid w:val="0"/>
              <w:rPr>
                <w:rFonts w:asciiTheme="minorHAnsi" w:hAnsiTheme="minorHAnsi" w:cstheme="minorHAnsi"/>
                <w:lang w:val="nb-NO"/>
              </w:rPr>
            </w:pPr>
            <w:proofErr w:type="spellStart"/>
            <w:r w:rsidRPr="007B35EB">
              <w:rPr>
                <w:rFonts w:asciiTheme="minorHAnsi" w:hAnsiTheme="minorHAnsi" w:cstheme="minorHAnsi"/>
                <w:lang w:val="nb-NO"/>
              </w:rPr>
              <w:t>bygning_kj</w:t>
            </w:r>
            <w:r>
              <w:rPr>
                <w:rFonts w:asciiTheme="minorHAnsi" w:hAnsiTheme="minorHAnsi" w:cstheme="minorHAnsi"/>
                <w:lang w:val="nb-NO"/>
              </w:rPr>
              <w:t>o</w:t>
            </w:r>
            <w:r w:rsidRPr="007B35EB">
              <w:rPr>
                <w:rFonts w:asciiTheme="minorHAnsi" w:hAnsiTheme="minorHAnsi" w:cstheme="minorHAnsi"/>
                <w:lang w:val="nb-NO"/>
              </w:rPr>
              <w:t>leskap</w:t>
            </w:r>
            <w:proofErr w:type="spellEnd"/>
          </w:p>
          <w:p w14:paraId="09DFBA82" w14:textId="177C1B39" w:rsidR="00CA75B5" w:rsidRPr="007B35EB" w:rsidRDefault="00CA75B5" w:rsidP="00CA75B5">
            <w:pPr>
              <w:pStyle w:val="AxureTableNormalText"/>
              <w:snapToGrid w:val="0"/>
              <w:rPr>
                <w:rFonts w:asciiTheme="minorHAnsi" w:hAnsiTheme="minorHAnsi" w:cstheme="minorHAnsi"/>
                <w:lang w:val="nb-NO"/>
              </w:rPr>
            </w:pPr>
            <w:proofErr w:type="spellStart"/>
            <w:r w:rsidRPr="007B35EB">
              <w:rPr>
                <w:rFonts w:asciiTheme="minorHAnsi" w:hAnsiTheme="minorHAnsi" w:cstheme="minorHAnsi"/>
                <w:lang w:val="nb-NO"/>
              </w:rPr>
              <w:t>bygning_vannstoppventil_kjoleskap</w:t>
            </w:r>
            <w:proofErr w:type="spellEnd"/>
          </w:p>
        </w:tc>
        <w:tc>
          <w:tcPr>
            <w:tcW w:w="3782" w:type="dxa"/>
            <w:tcBorders>
              <w:top w:val="nil"/>
              <w:left w:val="single" w:sz="4" w:space="0" w:color="000000" w:themeColor="text1"/>
              <w:bottom w:val="single" w:sz="4" w:space="0" w:color="auto"/>
              <w:right w:val="nil"/>
            </w:tcBorders>
            <w:shd w:val="clear" w:color="auto" w:fill="FFCCFF"/>
          </w:tcPr>
          <w:p w14:paraId="345A4524" w14:textId="77777777" w:rsidR="00CA75B5" w:rsidRDefault="00CA75B5" w:rsidP="00CA75B5">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Refrigerator with water connection </w:t>
            </w:r>
          </w:p>
          <w:p w14:paraId="3F328325"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6702D2E8" w14:textId="0FDDE834" w:rsidR="00CA75B5" w:rsidRDefault="00CA75B5" w:rsidP="00CA75B5">
            <w:pPr>
              <w:pStyle w:val="AxureTableNormalText"/>
              <w:snapToGrid w:val="0"/>
              <w:rPr>
                <w:rFonts w:asciiTheme="minorHAnsi" w:hAnsiTheme="minorHAnsi" w:cstheme="minorHAnsi"/>
                <w:bCs/>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FFCCFF"/>
          </w:tcPr>
          <w:p w14:paraId="72620BA2" w14:textId="77777777" w:rsidR="00CA75B5" w:rsidRDefault="00CA75B5" w:rsidP="00CA75B5">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366541A2" w14:textId="77777777" w:rsidR="00CA75B5" w:rsidRDefault="00CA75B5" w:rsidP="00CA75B5">
            <w:pPr>
              <w:pStyle w:val="AxureTableNormalText"/>
              <w:rPr>
                <w:rFonts w:asciiTheme="minorHAnsi" w:hAnsiTheme="minorHAnsi" w:cstheme="minorHAnsi"/>
                <w:lang w:val="en-GB"/>
              </w:rPr>
            </w:pPr>
            <w:proofErr w:type="spellStart"/>
            <w:r>
              <w:rPr>
                <w:rFonts w:asciiTheme="minorHAnsi" w:hAnsiTheme="minorHAnsi" w:cstheme="minorHAnsi"/>
                <w:lang w:val="en-GB"/>
              </w:rPr>
              <w:t>Hvis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w:t>
            </w:r>
          </w:p>
          <w:p w14:paraId="6593C063" w14:textId="77777777" w:rsidR="00CA75B5" w:rsidRPr="00185CD7" w:rsidRDefault="00CA75B5" w:rsidP="00CA75B5">
            <w:pPr>
              <w:pStyle w:val="AxureTableNormalText"/>
              <w:numPr>
                <w:ilvl w:val="0"/>
                <w:numId w:val="4"/>
              </w:numPr>
              <w:rPr>
                <w:rFonts w:asciiTheme="minorHAnsi" w:hAnsiTheme="minorHAnsi" w:cstheme="minorHAnsi"/>
                <w:lang w:val="nb-NO"/>
              </w:rPr>
            </w:pPr>
            <w:r w:rsidRPr="00185CD7">
              <w:rPr>
                <w:rFonts w:asciiTheme="minorHAnsi" w:hAnsiTheme="minorHAnsi" w:cstheme="minorHAnsi"/>
                <w:lang w:val="nb-NO"/>
              </w:rPr>
              <w:t xml:space="preserve">Vannstoppventil på </w:t>
            </w:r>
            <w:proofErr w:type="gramStart"/>
            <w:r w:rsidRPr="00185CD7">
              <w:rPr>
                <w:rFonts w:asciiTheme="minorHAnsi" w:hAnsiTheme="minorHAnsi" w:cstheme="minorHAnsi"/>
                <w:lang w:val="nb-NO"/>
              </w:rPr>
              <w:t>kjøleskap( ja</w:t>
            </w:r>
            <w:proofErr w:type="gramEnd"/>
            <w:r w:rsidRPr="00185CD7">
              <w:rPr>
                <w:rFonts w:asciiTheme="minorHAnsi" w:hAnsiTheme="minorHAnsi" w:cstheme="minorHAnsi"/>
                <w:lang w:val="nb-NO"/>
              </w:rPr>
              <w:t xml:space="preserve">/nei) </w:t>
            </w:r>
          </w:p>
        </w:tc>
      </w:tr>
      <w:tr w:rsidR="00CA75B5" w:rsidRPr="00925024" w14:paraId="04746FA1"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68F11BA1" w14:textId="064D2F11"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sz w:val="20"/>
                <w:szCs w:val="20"/>
                <w:lang w:val="en-GB"/>
              </w:rPr>
              <w:t>\</w:t>
            </w:r>
            <w:proofErr w:type="spellStart"/>
            <w:r w:rsidRPr="003B4180">
              <w:rPr>
                <w:rFonts w:asciiTheme="minorHAnsi" w:hAnsiTheme="minorHAnsi" w:cstheme="minorHAnsi"/>
                <w:szCs w:val="20"/>
                <w:lang w:val="en-GB"/>
              </w:rPr>
              <w:t>Navn</w:t>
            </w:r>
            <w:proofErr w:type="spellEnd"/>
          </w:p>
        </w:tc>
        <w:tc>
          <w:tcPr>
            <w:tcW w:w="1937" w:type="dxa"/>
            <w:tcBorders>
              <w:top w:val="nil"/>
              <w:left w:val="single" w:sz="4" w:space="0" w:color="000000" w:themeColor="text1"/>
              <w:bottom w:val="single" w:sz="4" w:space="0" w:color="auto"/>
              <w:right w:val="nil"/>
            </w:tcBorders>
            <w:shd w:val="clear" w:color="auto" w:fill="auto"/>
          </w:tcPr>
          <w:p w14:paraId="04BDEECC" w14:textId="5A135C04" w:rsidR="00CA75B5" w:rsidRPr="007E48F2" w:rsidRDefault="00CA75B5" w:rsidP="00CA75B5">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w:t>
            </w:r>
            <w:del w:id="26" w:author="Jānis Saldābols" w:date="2019-02-18T12:34:00Z">
              <w:r w:rsidDel="00DC300E">
                <w:rPr>
                  <w:rFonts w:asciiTheme="minorHAnsi" w:hAnsiTheme="minorHAnsi" w:cstheme="minorHAnsi"/>
                  <w:lang w:val="en-GB"/>
                </w:rPr>
                <w:delText xml:space="preserve"> </w:delText>
              </w:r>
            </w:del>
            <w:r>
              <w:rPr>
                <w:rFonts w:asciiTheme="minorHAnsi" w:hAnsiTheme="minorHAnsi" w:cstheme="minorHAnsi"/>
                <w:lang w:val="en-GB"/>
              </w:rPr>
              <w:t>_navn</w:t>
            </w:r>
            <w:proofErr w:type="spellEnd"/>
          </w:p>
        </w:tc>
        <w:tc>
          <w:tcPr>
            <w:tcW w:w="3782" w:type="dxa"/>
            <w:tcBorders>
              <w:top w:val="nil"/>
              <w:left w:val="single" w:sz="4" w:space="0" w:color="000000" w:themeColor="text1"/>
              <w:bottom w:val="single" w:sz="4" w:space="0" w:color="auto"/>
              <w:right w:val="nil"/>
            </w:tcBorders>
            <w:shd w:val="clear" w:color="auto" w:fill="auto"/>
          </w:tcPr>
          <w:p w14:paraId="33BDF22D" w14:textId="77777777" w:rsidR="00CA75B5" w:rsidRPr="007E48F2" w:rsidRDefault="00CA75B5" w:rsidP="00CA75B5">
            <w:pPr>
              <w:pStyle w:val="AxureTableNormalText"/>
              <w:snapToGrid w:val="0"/>
              <w:rPr>
                <w:rFonts w:asciiTheme="minorHAnsi" w:hAnsiTheme="minorHAnsi" w:cstheme="minorHAnsi"/>
                <w:bCs/>
                <w:sz w:val="18"/>
                <w:lang w:val="en-GB"/>
              </w:rPr>
            </w:pPr>
            <w:r>
              <w:rPr>
                <w:rFonts w:asciiTheme="minorHAnsi" w:hAnsiTheme="minorHAnsi" w:cstheme="minorHAnsi"/>
                <w:lang w:val="en-GB"/>
              </w:rPr>
              <w:t xml:space="preserve">Name of insurer </w:t>
            </w:r>
            <w:r>
              <w:rPr>
                <w:rFonts w:asciiTheme="minorHAnsi" w:hAnsiTheme="minorHAnsi" w:cstheme="minorHAnsi"/>
                <w:lang w:val="en-GB"/>
              </w:rPr>
              <w:br/>
            </w:r>
            <w:r w:rsidRPr="007E48F2">
              <w:rPr>
                <w:rFonts w:asciiTheme="minorHAnsi" w:hAnsiTheme="minorHAnsi" w:cstheme="minorHAnsi"/>
                <w:bCs/>
                <w:sz w:val="18"/>
                <w:lang w:val="en-GB"/>
              </w:rPr>
              <w:t xml:space="preserve">Need two fields for name. First and middle name in on field and last name in a separate </w:t>
            </w:r>
            <w:r w:rsidRPr="007E48F2">
              <w:rPr>
                <w:rFonts w:asciiTheme="minorHAnsi" w:hAnsiTheme="minorHAnsi" w:cstheme="minorHAnsi"/>
                <w:bCs/>
                <w:sz w:val="18"/>
                <w:lang w:val="en-GB"/>
              </w:rPr>
              <w:lastRenderedPageBreak/>
              <w:t>field. Allowed only letters and space. Max length 250 for each</w:t>
            </w:r>
          </w:p>
          <w:p w14:paraId="19007155" w14:textId="77777777" w:rsidR="00CA75B5" w:rsidRPr="007E48F2" w:rsidRDefault="00CA75B5" w:rsidP="00CA75B5">
            <w:pPr>
              <w:pStyle w:val="AxureTableNormalText"/>
              <w:snapToGrid w:val="0"/>
              <w:rPr>
                <w:rFonts w:asciiTheme="minorHAnsi" w:hAnsiTheme="minorHAnsi" w:cstheme="minorHAnsi"/>
                <w:bCs/>
                <w:sz w:val="18"/>
                <w:lang w:val="en-GB"/>
              </w:rPr>
            </w:pPr>
          </w:p>
          <w:p w14:paraId="41087A35" w14:textId="77777777" w:rsidR="00CA75B5" w:rsidRPr="007E48F2" w:rsidRDefault="00CA75B5" w:rsidP="00CA75B5">
            <w:pPr>
              <w:pStyle w:val="AxureTableNormalText"/>
              <w:snapToGrid w:val="0"/>
              <w:rPr>
                <w:rFonts w:asciiTheme="minorHAnsi" w:hAnsiTheme="minorHAnsi" w:cstheme="minorHAnsi"/>
                <w:bCs/>
                <w:sz w:val="18"/>
                <w:lang w:val="en-GB"/>
              </w:rPr>
            </w:pPr>
            <w:r w:rsidRPr="007E48F2">
              <w:rPr>
                <w:rFonts w:asciiTheme="minorHAnsi" w:hAnsiTheme="minorHAnsi" w:cstheme="minorHAnsi"/>
                <w:bCs/>
                <w:sz w:val="18"/>
                <w:lang w:val="en-GB"/>
              </w:rPr>
              <w:t>Status of parameter:</w:t>
            </w:r>
          </w:p>
          <w:p w14:paraId="057EAC87" w14:textId="7D452329" w:rsidR="00CA75B5" w:rsidRPr="007E48F2" w:rsidRDefault="00CA75B5" w:rsidP="00CA75B5">
            <w:pPr>
              <w:pStyle w:val="AxureTableNormalText"/>
              <w:snapToGrid w:val="0"/>
              <w:rPr>
                <w:rFonts w:asciiTheme="minorHAnsi" w:hAnsiTheme="minorHAnsi" w:cstheme="minorHAnsi"/>
                <w:lang w:val="en-GB"/>
              </w:rPr>
            </w:pPr>
            <w:r w:rsidRPr="007E48F2">
              <w:rPr>
                <w:rFonts w:asciiTheme="minorHAnsi" w:hAnsiTheme="minorHAnsi" w:cstheme="minorHAnsi"/>
                <w:bCs/>
                <w:lang w:val="en-GB"/>
              </w:rPr>
              <w:t>Mandatory</w:t>
            </w:r>
          </w:p>
        </w:tc>
        <w:tc>
          <w:tcPr>
            <w:tcW w:w="1647" w:type="dxa"/>
            <w:tcBorders>
              <w:top w:val="nil"/>
              <w:left w:val="single" w:sz="4" w:space="0" w:color="000000" w:themeColor="text1"/>
              <w:bottom w:val="single" w:sz="4" w:space="0" w:color="auto"/>
              <w:right w:val="single" w:sz="4" w:space="0" w:color="auto"/>
            </w:tcBorders>
            <w:shd w:val="clear" w:color="auto" w:fill="auto"/>
          </w:tcPr>
          <w:p w14:paraId="6062C8EA" w14:textId="77777777" w:rsidR="00CA75B5" w:rsidRPr="003E402B" w:rsidRDefault="00CA75B5" w:rsidP="00CA75B5">
            <w:pPr>
              <w:pStyle w:val="AxureTableNormalText"/>
              <w:snapToGrid w:val="0"/>
              <w:rPr>
                <w:rFonts w:asciiTheme="minorHAnsi" w:hAnsiTheme="minorHAnsi" w:cstheme="minorHAnsi"/>
                <w:lang w:val="nb-NO"/>
              </w:rPr>
            </w:pPr>
            <w:r w:rsidRPr="003E402B">
              <w:rPr>
                <w:rFonts w:asciiTheme="minorHAnsi" w:hAnsiTheme="minorHAnsi" w:cstheme="minorHAnsi"/>
                <w:lang w:val="nb-NO"/>
              </w:rPr>
              <w:lastRenderedPageBreak/>
              <w:t>Tekst:</w:t>
            </w:r>
          </w:p>
          <w:p w14:paraId="48C29DF0" w14:textId="77777777" w:rsidR="00CA75B5" w:rsidRPr="003E402B" w:rsidRDefault="00CA75B5" w:rsidP="00CA75B5">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67AD7528" w14:textId="6D31CD5C" w:rsidR="00CA75B5" w:rsidRPr="00A72703" w:rsidRDefault="00CA75B5" w:rsidP="00CA75B5">
            <w:pPr>
              <w:pStyle w:val="AxureTableNormalText"/>
              <w:rPr>
                <w:rFonts w:asciiTheme="minorHAnsi" w:hAnsiTheme="minorHAnsi" w:cstheme="minorHAnsi"/>
                <w:lang w:val="nb-NO"/>
              </w:rPr>
            </w:pPr>
            <w:r w:rsidRPr="003E402B">
              <w:rPr>
                <w:rFonts w:asciiTheme="minorHAnsi" w:hAnsiTheme="minorHAnsi" w:cstheme="minorHAnsi"/>
                <w:lang w:val="nb-NO"/>
              </w:rPr>
              <w:t>Etternavn</w:t>
            </w:r>
          </w:p>
        </w:tc>
      </w:tr>
      <w:tr w:rsidR="00CA75B5" w:rsidRPr="00925024" w14:paraId="778103E6"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7717645A" w14:textId="1D6FFD13"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xml:space="preserve">\ </w:t>
            </w:r>
            <w:proofErr w:type="spellStart"/>
            <w:r>
              <w:rPr>
                <w:rFonts w:asciiTheme="minorHAnsi" w:hAnsiTheme="minorHAnsi" w:cstheme="minorHAnsi"/>
                <w:lang w:val="en-GB"/>
              </w:rPr>
              <w:t>F</w:t>
            </w:r>
            <w:r w:rsidRPr="00925024">
              <w:rPr>
                <w:rFonts w:asciiTheme="minorHAnsi" w:hAnsiTheme="minorHAnsi" w:cstheme="minorHAnsi"/>
                <w:lang w:val="en-GB"/>
              </w:rPr>
              <w:t>ødselsnummer</w:t>
            </w:r>
            <w:proofErr w:type="spellEnd"/>
          </w:p>
        </w:tc>
        <w:tc>
          <w:tcPr>
            <w:tcW w:w="1937" w:type="dxa"/>
            <w:tcBorders>
              <w:top w:val="nil"/>
              <w:left w:val="single" w:sz="4" w:space="0" w:color="000000" w:themeColor="text1"/>
              <w:bottom w:val="single" w:sz="4" w:space="0" w:color="auto"/>
              <w:right w:val="nil"/>
            </w:tcBorders>
            <w:shd w:val="clear" w:color="auto" w:fill="auto"/>
          </w:tcPr>
          <w:p w14:paraId="5771CEA6" w14:textId="6C4C7646" w:rsidR="00CA75B5" w:rsidRPr="007E48F2" w:rsidRDefault="00CA75B5" w:rsidP="00CA75B5">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bygning_foedselsnr</w:t>
            </w:r>
            <w:proofErr w:type="spellEnd"/>
          </w:p>
        </w:tc>
        <w:tc>
          <w:tcPr>
            <w:tcW w:w="3782" w:type="dxa"/>
            <w:tcBorders>
              <w:top w:val="nil"/>
              <w:left w:val="single" w:sz="4" w:space="0" w:color="000000" w:themeColor="text1"/>
              <w:bottom w:val="single" w:sz="4" w:space="0" w:color="auto"/>
              <w:right w:val="nil"/>
            </w:tcBorders>
            <w:shd w:val="clear" w:color="auto" w:fill="auto"/>
          </w:tcPr>
          <w:p w14:paraId="44119D2E" w14:textId="4C625A5C" w:rsidR="00CA75B5" w:rsidRPr="00395EC3" w:rsidRDefault="00CA75B5" w:rsidP="00CA75B5">
            <w:pPr>
              <w:pStyle w:val="AxureTableNormalText"/>
              <w:snapToGrid w:val="0"/>
              <w:rPr>
                <w:rFonts w:asciiTheme="minorHAnsi" w:hAnsiTheme="minorHAnsi" w:cstheme="minorHAnsi"/>
              </w:rPr>
            </w:pPr>
            <w:r w:rsidRPr="00925024">
              <w:rPr>
                <w:rFonts w:asciiTheme="minorHAnsi" w:hAnsiTheme="minorHAnsi" w:cstheme="minorHAnsi"/>
                <w:lang w:val="en-GB"/>
              </w:rPr>
              <w:t>Birth number (national id number)</w:t>
            </w:r>
          </w:p>
        </w:tc>
        <w:tc>
          <w:tcPr>
            <w:tcW w:w="1647" w:type="dxa"/>
            <w:tcBorders>
              <w:top w:val="nil"/>
              <w:left w:val="single" w:sz="4" w:space="0" w:color="000000" w:themeColor="text1"/>
              <w:bottom w:val="single" w:sz="4" w:space="0" w:color="auto"/>
              <w:right w:val="single" w:sz="4" w:space="0" w:color="auto"/>
            </w:tcBorders>
            <w:shd w:val="clear" w:color="auto" w:fill="auto"/>
          </w:tcPr>
          <w:p w14:paraId="72C7D69C" w14:textId="743149DE" w:rsidR="00CA75B5" w:rsidRPr="00A72703" w:rsidRDefault="00CA75B5" w:rsidP="00CA75B5">
            <w:pPr>
              <w:pStyle w:val="AxureTableNormalText"/>
              <w:rPr>
                <w:rFonts w:asciiTheme="minorHAnsi" w:hAnsiTheme="minorHAnsi" w:cstheme="minorHAnsi"/>
                <w:lang w:val="nb-NO"/>
              </w:rPr>
            </w:pPr>
            <w:bookmarkStart w:id="27" w:name="DDE_LINK11"/>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bookmarkEnd w:id="27"/>
            <w:proofErr w:type="spellEnd"/>
          </w:p>
        </w:tc>
      </w:tr>
      <w:tr w:rsidR="00CA75B5" w:rsidRPr="00925024" w14:paraId="24B1E468"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7AA3E20E" w14:textId="21EBD0AC" w:rsidR="00CA75B5" w:rsidRPr="007E48F2"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Postnummer</w:t>
            </w:r>
            <w:proofErr w:type="spellEnd"/>
          </w:p>
        </w:tc>
        <w:tc>
          <w:tcPr>
            <w:tcW w:w="1937" w:type="dxa"/>
            <w:tcBorders>
              <w:top w:val="nil"/>
              <w:left w:val="single" w:sz="4" w:space="0" w:color="000000" w:themeColor="text1"/>
              <w:bottom w:val="single" w:sz="4" w:space="0" w:color="auto"/>
              <w:right w:val="nil"/>
            </w:tcBorders>
            <w:shd w:val="clear" w:color="auto" w:fill="auto"/>
          </w:tcPr>
          <w:p w14:paraId="7C2438AE" w14:textId="6EB1163F" w:rsidR="00CA75B5" w:rsidRPr="007E48F2" w:rsidRDefault="00CA75B5" w:rsidP="00CA75B5">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bygning_postnr</w:t>
            </w:r>
            <w:proofErr w:type="spellEnd"/>
          </w:p>
        </w:tc>
        <w:tc>
          <w:tcPr>
            <w:tcW w:w="3782" w:type="dxa"/>
            <w:tcBorders>
              <w:top w:val="nil"/>
              <w:left w:val="single" w:sz="4" w:space="0" w:color="000000" w:themeColor="text1"/>
              <w:bottom w:val="single" w:sz="4" w:space="0" w:color="auto"/>
              <w:right w:val="nil"/>
            </w:tcBorders>
            <w:shd w:val="clear" w:color="auto" w:fill="auto"/>
          </w:tcPr>
          <w:p w14:paraId="149F6652" w14:textId="600E3656" w:rsidR="00CA75B5" w:rsidRPr="00A00ED6"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 where the policyholder lives.</w:t>
            </w:r>
          </w:p>
        </w:tc>
        <w:tc>
          <w:tcPr>
            <w:tcW w:w="1647" w:type="dxa"/>
            <w:tcBorders>
              <w:top w:val="nil"/>
              <w:left w:val="single" w:sz="4" w:space="0" w:color="000000" w:themeColor="text1"/>
              <w:bottom w:val="single" w:sz="4" w:space="0" w:color="auto"/>
              <w:right w:val="single" w:sz="4" w:space="0" w:color="auto"/>
            </w:tcBorders>
            <w:shd w:val="clear" w:color="auto" w:fill="auto"/>
          </w:tcPr>
          <w:p w14:paraId="42251C0D" w14:textId="54D5D33D" w:rsidR="00CA75B5" w:rsidRPr="00A00ED6" w:rsidRDefault="00CA75B5" w:rsidP="00CA75B5">
            <w:pPr>
              <w:pStyle w:val="AxureTableNormalText"/>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CA75B5" w:rsidRPr="00925024" w14:paraId="2F760A69" w14:textId="77777777" w:rsidTr="7F95132F">
        <w:trPr>
          <w:gridAfter w:val="1"/>
          <w:wAfter w:w="29" w:type="dxa"/>
        </w:trPr>
        <w:tc>
          <w:tcPr>
            <w:tcW w:w="1920" w:type="dxa"/>
            <w:tcBorders>
              <w:top w:val="nil"/>
              <w:left w:val="single" w:sz="4" w:space="0" w:color="000000" w:themeColor="text1"/>
              <w:bottom w:val="single" w:sz="4" w:space="0" w:color="auto"/>
              <w:right w:val="nil"/>
            </w:tcBorders>
            <w:shd w:val="clear" w:color="auto" w:fill="auto"/>
          </w:tcPr>
          <w:p w14:paraId="4E3A2DE1" w14:textId="2A15BE67" w:rsidR="00CA75B5" w:rsidRPr="00A72703" w:rsidRDefault="00CA75B5" w:rsidP="00CA75B5">
            <w:pPr>
              <w:pStyle w:val="AxureTableNormalText"/>
              <w:snapToGrid w:val="0"/>
              <w:rPr>
                <w:rFonts w:asciiTheme="minorHAnsi" w:hAnsiTheme="minorHAnsi" w:cstheme="minorHAnsi"/>
                <w:lang w:val="nb-NO"/>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37" w:type="dxa"/>
            <w:tcBorders>
              <w:top w:val="nil"/>
              <w:left w:val="single" w:sz="4" w:space="0" w:color="000000" w:themeColor="text1"/>
              <w:bottom w:val="single" w:sz="4" w:space="0" w:color="auto"/>
              <w:right w:val="nil"/>
            </w:tcBorders>
            <w:shd w:val="clear" w:color="auto" w:fill="auto"/>
          </w:tcPr>
          <w:p w14:paraId="1F3636D5" w14:textId="77777777" w:rsidR="00CA75B5" w:rsidRPr="00925024" w:rsidRDefault="00CA75B5" w:rsidP="00CA75B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bygning_gatenavn</w:t>
            </w:r>
            <w:proofErr w:type="spellEnd"/>
          </w:p>
          <w:p w14:paraId="28FEE855" w14:textId="7DE252CE" w:rsidR="00CA75B5" w:rsidRPr="00A72703" w:rsidRDefault="00CA75B5" w:rsidP="00CA75B5">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bygning_gatenr</w:t>
            </w:r>
            <w:proofErr w:type="spellEnd"/>
          </w:p>
        </w:tc>
        <w:tc>
          <w:tcPr>
            <w:tcW w:w="3782" w:type="dxa"/>
            <w:tcBorders>
              <w:top w:val="nil"/>
              <w:left w:val="single" w:sz="4" w:space="0" w:color="000000" w:themeColor="text1"/>
              <w:bottom w:val="single" w:sz="4" w:space="0" w:color="auto"/>
              <w:right w:val="nil"/>
            </w:tcBorders>
            <w:shd w:val="clear" w:color="auto" w:fill="auto"/>
          </w:tcPr>
          <w:p w14:paraId="5623C551" w14:textId="6E8FA956" w:rsidR="00CA75B5" w:rsidRPr="00395EC3" w:rsidRDefault="00CA75B5" w:rsidP="00CA75B5">
            <w:pPr>
              <w:pStyle w:val="AxureTableNormalText"/>
              <w:snapToGrid w:val="0"/>
              <w:rPr>
                <w:rFonts w:asciiTheme="minorHAnsi" w:hAnsiTheme="minorHAnsi" w:cstheme="minorHAnsi"/>
                <w:bCs/>
              </w:rPr>
            </w:pPr>
            <w:r w:rsidRPr="00925024">
              <w:rPr>
                <w:rFonts w:asciiTheme="minorHAnsi" w:hAnsiTheme="minorHAnsi" w:cstheme="minorHAnsi"/>
                <w:bCs/>
                <w:lang w:val="en-GB"/>
              </w:rPr>
              <w:t>W</w:t>
            </w:r>
            <w:r w:rsidRPr="00925024">
              <w:rPr>
                <w:rFonts w:asciiTheme="minorHAnsi" w:hAnsiTheme="minorHAnsi" w:cstheme="minorHAnsi"/>
                <w:lang w:val="en-GB"/>
              </w:rPr>
              <w:t>: The street/road number of the building (not all buildings have numbers)</w:t>
            </w:r>
          </w:p>
        </w:tc>
        <w:tc>
          <w:tcPr>
            <w:tcW w:w="1647" w:type="dxa"/>
            <w:tcBorders>
              <w:top w:val="nil"/>
              <w:left w:val="single" w:sz="4" w:space="0" w:color="000000" w:themeColor="text1"/>
              <w:bottom w:val="single" w:sz="4" w:space="0" w:color="auto"/>
              <w:right w:val="single" w:sz="4" w:space="0" w:color="auto"/>
            </w:tcBorders>
            <w:shd w:val="clear" w:color="auto" w:fill="auto"/>
          </w:tcPr>
          <w:p w14:paraId="3555965C" w14:textId="186035DD" w:rsidR="00CA75B5" w:rsidRPr="00A72703" w:rsidRDefault="00CA75B5" w:rsidP="00CA75B5">
            <w:pPr>
              <w:pStyle w:val="AxureTableNormalText"/>
              <w:snapToGrid w:val="0"/>
              <w:rPr>
                <w:rFonts w:asciiTheme="minorHAnsi" w:hAnsiTheme="minorHAnsi" w:cstheme="minorHAnsi"/>
                <w:lang w:val="nb-NO"/>
              </w:rPr>
            </w:pPr>
            <w:proofErr w:type="gramStart"/>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CA75B5" w:rsidRPr="00925024" w14:paraId="743C4A28" w14:textId="77777777" w:rsidTr="7F95132F">
        <w:trPr>
          <w:gridAfter w:val="1"/>
          <w:wAfter w:w="29" w:type="dxa"/>
        </w:trPr>
        <w:tc>
          <w:tcPr>
            <w:tcW w:w="1920" w:type="dxa"/>
            <w:tcBorders>
              <w:top w:val="single" w:sz="4" w:space="0" w:color="auto"/>
              <w:left w:val="single" w:sz="4" w:space="0" w:color="000000" w:themeColor="text1"/>
              <w:bottom w:val="single" w:sz="4" w:space="0" w:color="auto"/>
              <w:right w:val="nil"/>
            </w:tcBorders>
            <w:shd w:val="clear" w:color="auto" w:fill="auto"/>
          </w:tcPr>
          <w:p w14:paraId="565EABCA" w14:textId="3C9A9CC2" w:rsidR="00CA75B5" w:rsidRPr="00925024" w:rsidRDefault="00CA75B5" w:rsidP="00CA75B5">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Foreningsmedlemskap</w:t>
            </w:r>
            <w:proofErr w:type="spellEnd"/>
          </w:p>
        </w:tc>
        <w:tc>
          <w:tcPr>
            <w:tcW w:w="1937" w:type="dxa"/>
            <w:tcBorders>
              <w:top w:val="single" w:sz="4" w:space="0" w:color="auto"/>
              <w:left w:val="single" w:sz="4" w:space="0" w:color="000000" w:themeColor="text1"/>
              <w:bottom w:val="single" w:sz="4" w:space="0" w:color="auto"/>
              <w:right w:val="nil"/>
            </w:tcBorders>
            <w:shd w:val="clear" w:color="auto" w:fill="auto"/>
          </w:tcPr>
          <w:p w14:paraId="08F14FC2" w14:textId="127C9459" w:rsidR="00CA75B5" w:rsidRPr="00925024" w:rsidRDefault="00CA75B5" w:rsidP="00CA75B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bygning_foreningsmedlemskap</w:t>
            </w:r>
            <w:proofErr w:type="spellEnd"/>
          </w:p>
        </w:tc>
        <w:tc>
          <w:tcPr>
            <w:tcW w:w="3782" w:type="dxa"/>
            <w:tcBorders>
              <w:top w:val="single" w:sz="4" w:space="0" w:color="auto"/>
              <w:left w:val="single" w:sz="4" w:space="0" w:color="000000" w:themeColor="text1"/>
              <w:bottom w:val="single" w:sz="4" w:space="0" w:color="auto"/>
              <w:right w:val="nil"/>
            </w:tcBorders>
            <w:shd w:val="clear" w:color="auto" w:fill="auto"/>
          </w:tcPr>
          <w:p w14:paraId="2C8D841E" w14:textId="3EED4DEC" w:rsidR="00CA75B5" w:rsidRPr="00925024" w:rsidRDefault="00CA75B5" w:rsidP="00CA75B5">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NO: A list where the user can check whether he belongs to one or more organisations that offers rebates through the companies.</w:t>
            </w:r>
          </w:p>
        </w:tc>
        <w:tc>
          <w:tcPr>
            <w:tcW w:w="1647" w:type="dxa"/>
            <w:tcBorders>
              <w:top w:val="single" w:sz="4" w:space="0" w:color="auto"/>
              <w:left w:val="single" w:sz="4" w:space="0" w:color="000000" w:themeColor="text1"/>
              <w:bottom w:val="single" w:sz="4" w:space="0" w:color="auto"/>
              <w:right w:val="single" w:sz="4" w:space="0" w:color="auto"/>
            </w:tcBorders>
            <w:shd w:val="clear" w:color="auto" w:fill="auto"/>
          </w:tcPr>
          <w:p w14:paraId="4C12470B" w14:textId="3AF70544" w:rsidR="00CA75B5" w:rsidRPr="00925024" w:rsidRDefault="00CA75B5" w:rsidP="00CA75B5">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En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enkelt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liste</w:t>
            </w:r>
            <w:proofErr w:type="spellEnd"/>
          </w:p>
        </w:tc>
      </w:tr>
    </w:tbl>
    <w:p w14:paraId="5178C8AE" w14:textId="77777777" w:rsidR="00584BF6" w:rsidRPr="00A72703" w:rsidRDefault="00584BF6" w:rsidP="00584BF6">
      <w:pPr>
        <w:rPr>
          <w:rFonts w:asciiTheme="minorHAnsi" w:hAnsiTheme="minorHAnsi" w:cstheme="minorHAnsi"/>
        </w:rPr>
      </w:pPr>
    </w:p>
    <w:p w14:paraId="21B78F5C" w14:textId="77777777" w:rsidR="00584BF6" w:rsidRPr="00925024" w:rsidRDefault="00584BF6" w:rsidP="00C0107D">
      <w:pPr>
        <w:pStyle w:val="Heading2"/>
        <w:tabs>
          <w:tab w:val="left" w:pos="576"/>
        </w:tabs>
        <w:suppressAutoHyphens/>
        <w:spacing w:before="200" w:line="240" w:lineRule="auto"/>
        <w:rPr>
          <w:lang w:val="en-GB"/>
        </w:rPr>
      </w:pPr>
      <w:r w:rsidRPr="00C0107D">
        <w:rPr>
          <w:rFonts w:asciiTheme="minorHAnsi" w:hAnsiTheme="minorHAnsi" w:cstheme="minorHAnsi"/>
          <w:b/>
          <w:bCs/>
          <w:color w:val="4472C4" w:themeColor="accent1"/>
          <w:lang w:val="en-US" w:eastAsia="ar-SA"/>
        </w:rPr>
        <w:t>House Insurance:  Data set in the reply message from the companies to FP</w:t>
      </w:r>
    </w:p>
    <w:p w14:paraId="1A036F3A"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61731AED" w14:textId="77777777" w:rsidTr="7F95132F">
        <w:trPr>
          <w:cantSplit/>
          <w:trHeight w:val="347"/>
          <w:tblHeader/>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10CEBD65" w14:textId="471F1F90"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6447D71" w14:textId="03524CD4"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C8D4944" w14:textId="2740E6E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0340A128" w14:textId="5066485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4A56152E" w14:textId="77777777" w:rsidTr="7F95132F">
        <w:trPr>
          <w:cantSplit/>
          <w:trHeight w:val="483"/>
        </w:trPr>
        <w:tc>
          <w:tcPr>
            <w:tcW w:w="1932" w:type="dxa"/>
            <w:tcBorders>
              <w:top w:val="single" w:sz="4" w:space="0" w:color="000000" w:themeColor="text1"/>
              <w:left w:val="single" w:sz="4" w:space="0" w:color="000000" w:themeColor="text1"/>
              <w:bottom w:val="single" w:sz="4" w:space="0" w:color="000000" w:themeColor="text1"/>
              <w:right w:val="nil"/>
            </w:tcBorders>
          </w:tcPr>
          <w:p w14:paraId="17DCD41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 xml:space="preserve">Pris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tcPr>
          <w:p w14:paraId="0DC02BC1" w14:textId="1EFF22D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bygning_pris</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205B389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669702D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F5C9EB0" w14:textId="77777777" w:rsidTr="7F95132F">
        <w:trPr>
          <w:cantSplit/>
          <w:trHeight w:val="680"/>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775C5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51DDB74" w14:textId="022C182E" w:rsidR="00584BF6" w:rsidRPr="00925024" w:rsidRDefault="003045AF"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E4434A">
              <w:rPr>
                <w:rFonts w:asciiTheme="minorHAnsi" w:hAnsiTheme="minorHAnsi" w:cstheme="minorHAnsi"/>
                <w:lang w:val="en-GB"/>
              </w:rPr>
              <w:t>ygning</w:t>
            </w:r>
            <w:r w:rsidR="00584BF6" w:rsidRPr="00925024">
              <w:rPr>
                <w:rFonts w:asciiTheme="minorHAnsi" w:hAnsiTheme="minorHAnsi" w:cstheme="minorHAnsi"/>
                <w:lang w:val="en-GB"/>
              </w:rPr>
              <w:t>_resultat_feilmelding</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78E249" w14:textId="77777777"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 xml:space="preserve">Error message (IMPORTANT: </w:t>
            </w:r>
            <w:r w:rsidRPr="7F95132F">
              <w:rPr>
                <w:rFonts w:asciiTheme="minorHAnsi" w:hAnsiTheme="minorHAnsi" w:cstheme="minorBidi"/>
                <w:b/>
                <w:bCs/>
                <w:lang w:val="en-GB"/>
              </w:rPr>
              <w:t xml:space="preserve">Never return an error message for a faulty birth number, not even a fake technical error. </w:t>
            </w:r>
            <w:r w:rsidRPr="7F95132F">
              <w:rPr>
                <w:rFonts w:asciiTheme="minorHAnsi" w:hAnsiTheme="minorHAnsi" w:cstheme="minorBidi"/>
                <w:lang w:val="en-GB"/>
              </w:rPr>
              <w:t xml:space="preserve"> The service could then be used to validate guesses. Return a price as if everything is ok. </w:t>
            </w:r>
            <w:proofErr w:type="spellStart"/>
            <w:r w:rsidRPr="7F95132F">
              <w:rPr>
                <w:rFonts w:asciiTheme="minorHAnsi" w:hAnsiTheme="minorHAnsi" w:cstheme="minorBidi"/>
                <w:lang w:val="en-GB"/>
              </w:rPr>
              <w:t>Clearify</w:t>
            </w:r>
            <w:proofErr w:type="spellEnd"/>
            <w:r w:rsidRPr="7F95132F">
              <w:rPr>
                <w:rFonts w:asciiTheme="minorHAnsi" w:hAnsiTheme="minorHAnsi" w:cstheme="minorBidi"/>
                <w:lang w:val="en-GB"/>
              </w:rPr>
              <w:t xml:space="preserve"> later, during an eventual purchase.)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98DC8C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3A30DC64" w14:textId="77777777" w:rsidTr="7F95132F">
        <w:trPr>
          <w:cantSplit/>
          <w:trHeight w:val="861"/>
        </w:trPr>
        <w:tc>
          <w:tcPr>
            <w:tcW w:w="1932" w:type="dxa"/>
            <w:tcBorders>
              <w:top w:val="single" w:sz="4" w:space="0" w:color="000000" w:themeColor="text1"/>
              <w:left w:val="single" w:sz="4" w:space="0" w:color="000000" w:themeColor="text1"/>
              <w:bottom w:val="single" w:sz="4" w:space="0" w:color="000000" w:themeColor="text1"/>
              <w:right w:val="nil"/>
            </w:tcBorders>
          </w:tcPr>
          <w:p w14:paraId="0F408D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tcPr>
          <w:p w14:paraId="3A7B46C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bygning_presisering</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26572A0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tcPr>
          <w:p w14:paraId="78F3C09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12C4BB23"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F83B9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B698C8D" w14:textId="3CE86666" w:rsidR="00584BF6" w:rsidRPr="00925024" w:rsidRDefault="00584BF6" w:rsidP="00C40BF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bygning</w:t>
            </w:r>
            <w:r w:rsidRPr="00925024">
              <w:rPr>
                <w:rFonts w:asciiTheme="minorHAnsi" w:hAnsiTheme="minorHAnsi" w:cstheme="minorHAnsi"/>
                <w:lang w:val="en-GB"/>
              </w:rPr>
              <w:t>_produktnavn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B41F08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4BB5A69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2B9B2BBB" w14:textId="77777777" w:rsidTr="7F95132F">
        <w:trPr>
          <w:cantSplit/>
          <w:trHeight w:val="869"/>
        </w:trPr>
        <w:tc>
          <w:tcPr>
            <w:tcW w:w="1932"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04BDDB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986AC6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bygning_svar_egenandel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E91826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F43803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7AE965AB" w14:textId="77777777" w:rsidR="00584BF6" w:rsidRPr="00925024" w:rsidRDefault="00584BF6" w:rsidP="00584BF6">
      <w:pPr>
        <w:rPr>
          <w:rFonts w:asciiTheme="minorHAnsi" w:hAnsiTheme="minorHAnsi" w:cstheme="minorHAnsi"/>
          <w:lang w:val="en-GB"/>
        </w:rPr>
      </w:pPr>
    </w:p>
    <w:p w14:paraId="66EE4EEC"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Home Content Insurance:  Data set in the message from FP to the companies</w:t>
      </w:r>
    </w:p>
    <w:p w14:paraId="5F56B309" w14:textId="77777777" w:rsidR="00584BF6" w:rsidRPr="00925024" w:rsidRDefault="00584BF6" w:rsidP="00584BF6">
      <w:pPr>
        <w:rPr>
          <w:rFonts w:asciiTheme="minorHAnsi" w:hAnsiTheme="minorHAnsi" w:cstheme="minorHAnsi"/>
          <w:lang w:val="en-GB"/>
        </w:rPr>
      </w:pPr>
    </w:p>
    <w:p w14:paraId="1C1F516A" w14:textId="77777777" w:rsidR="00584BF6" w:rsidRPr="00925024" w:rsidRDefault="00584BF6" w:rsidP="00584BF6">
      <w:pPr>
        <w:rPr>
          <w:rFonts w:asciiTheme="minorHAnsi" w:hAnsiTheme="minorHAnsi" w:cstheme="minorHAnsi"/>
          <w:lang w:val="en-GB"/>
        </w:rPr>
      </w:pPr>
    </w:p>
    <w:tbl>
      <w:tblPr>
        <w:tblW w:w="9315" w:type="dxa"/>
        <w:tblInd w:w="-106" w:type="dxa"/>
        <w:tblLayout w:type="fixed"/>
        <w:tblLook w:val="0000" w:firstRow="0" w:lastRow="0" w:firstColumn="0" w:lastColumn="0" w:noHBand="0" w:noVBand="0"/>
      </w:tblPr>
      <w:tblGrid>
        <w:gridCol w:w="1941"/>
        <w:gridCol w:w="1959"/>
        <w:gridCol w:w="3827"/>
        <w:gridCol w:w="1588"/>
      </w:tblGrid>
      <w:tr w:rsidR="00AC069B" w:rsidRPr="00925024" w14:paraId="643498FA" w14:textId="77777777" w:rsidTr="7F95132F">
        <w:trPr>
          <w:tblHeader/>
        </w:trPr>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78830D9F" w14:textId="6C8CC05B"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534AF5">
              <w:rPr>
                <w:rFonts w:asciiTheme="minorHAnsi" w:hAnsiTheme="minorHAnsi" w:cstheme="minorHAnsi"/>
                <w:b w:val="0"/>
                <w:lang w:val="en-GB"/>
              </w:rPr>
              <w:t xml:space="preserve">\ </w:t>
            </w:r>
            <w:r>
              <w:rPr>
                <w:rFonts w:asciiTheme="minorHAnsi" w:hAnsiTheme="minorHAnsi" w:cstheme="minorHAnsi"/>
                <w:color w:val="FFFFFF"/>
                <w:lang w:val="en-GB"/>
              </w:rPr>
              <w:t>Field</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56AE7CDA" w14:textId="4C1654A3"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7EF8AD34" w14:textId="68560B3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2519A751" w14:textId="5A5512BA"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1F2F9478"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C2B6CC1" w14:textId="77777777" w:rsidR="00584BF6" w:rsidRPr="007A087D" w:rsidRDefault="00584BF6" w:rsidP="00686743">
            <w:pPr>
              <w:pStyle w:val="AxureTableNormalText"/>
              <w:snapToGrid w:val="0"/>
              <w:rPr>
                <w:rFonts w:asciiTheme="minorHAnsi" w:hAnsiTheme="minorHAnsi" w:cstheme="minorHAnsi"/>
                <w:lang w:val="nb-NO"/>
              </w:rPr>
            </w:pPr>
            <w:r w:rsidRPr="00534AF5">
              <w:rPr>
                <w:rFonts w:asciiTheme="minorHAnsi" w:hAnsiTheme="minorHAnsi" w:cstheme="minorHAnsi"/>
                <w:lang w:val="nb-NO"/>
              </w:rPr>
              <w:t xml:space="preserve">\ </w:t>
            </w:r>
            <w:r w:rsidRPr="007A087D">
              <w:rPr>
                <w:rFonts w:asciiTheme="minorHAnsi" w:hAnsiTheme="minorHAnsi" w:cstheme="minorHAnsi"/>
                <w:lang w:val="nb-NO"/>
              </w:rPr>
              <w:t>Del av bygningen som er leid ut</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18F7F03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innbo_utleieandel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7AC67DF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Are you renting out the dwelling?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1301A550"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 Ikke utleid</w:t>
            </w:r>
          </w:p>
          <w:p w14:paraId="412FB073"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Hele</w:t>
            </w:r>
          </w:p>
          <w:p w14:paraId="5D910311"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lastRenderedPageBreak/>
              <w:t>Deler</w:t>
            </w:r>
            <w:proofErr w:type="spellEnd"/>
          </w:p>
        </w:tc>
      </w:tr>
      <w:tr w:rsidR="00584BF6" w:rsidRPr="00925024" w14:paraId="7A6E433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F5F8BA4"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lastRenderedPageBreak/>
              <w:t>\ Bor forsikringstaker selv i boligen?</w:t>
            </w:r>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F7D20CC" w14:textId="23365BFA"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innbo_bor_selv</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4E5FDC4B" w14:textId="30B8BD87" w:rsidR="00584BF6" w:rsidRPr="00925024" w:rsidRDefault="00584BF6" w:rsidP="7F95132F">
            <w:pPr>
              <w:pStyle w:val="AxureTableNormalText"/>
              <w:snapToGrid w:val="0"/>
              <w:rPr>
                <w:rFonts w:asciiTheme="minorHAnsi" w:hAnsiTheme="minorHAnsi" w:cstheme="minorBidi"/>
                <w:lang w:val="en-GB"/>
              </w:rPr>
            </w:pPr>
            <w:r w:rsidRPr="7F95132F">
              <w:rPr>
                <w:rFonts w:asciiTheme="minorHAnsi" w:hAnsiTheme="minorHAnsi" w:cstheme="minorBidi"/>
                <w:lang w:val="en-GB"/>
              </w:rPr>
              <w:t>Do you live in the building?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4E930D3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584BF6" w:rsidRPr="00925024" w14:paraId="5C62711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3150E62" w14:textId="77777777" w:rsidR="00584BF6" w:rsidRPr="00925024" w:rsidRDefault="00584BF6"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Byggemåte</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9D5C668" w14:textId="77733852"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innbo_byggemaate</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6929408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construction material</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E9E209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4355F423"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5383B9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7F612B3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 xml:space="preserve">Brann-trygt (betong </w:t>
            </w:r>
            <w:proofErr w:type="spellStart"/>
            <w:r w:rsidRPr="007A087D">
              <w:rPr>
                <w:rFonts w:asciiTheme="minorHAnsi" w:hAnsiTheme="minorHAnsi" w:cstheme="minorHAnsi"/>
                <w:lang w:val="nb-NO"/>
              </w:rPr>
              <w:t>e.l</w:t>
            </w:r>
            <w:proofErr w:type="spellEnd"/>
            <w:r w:rsidRPr="007A087D">
              <w:rPr>
                <w:rFonts w:asciiTheme="minorHAnsi" w:hAnsiTheme="minorHAnsi" w:cstheme="minorHAnsi"/>
                <w:lang w:val="nb-NO"/>
              </w:rPr>
              <w:t>)</w:t>
            </w:r>
          </w:p>
          <w:p w14:paraId="4DC36765" w14:textId="77777777" w:rsidR="00584BF6" w:rsidRPr="007A087D" w:rsidRDefault="00584BF6" w:rsidP="00686743">
            <w:pPr>
              <w:pStyle w:val="AxureTableNormalText"/>
              <w:snapToGrid w:val="0"/>
              <w:rPr>
                <w:rFonts w:asciiTheme="minorHAnsi" w:hAnsiTheme="minorHAnsi" w:cstheme="minorHAnsi"/>
                <w:lang w:val="nb-NO"/>
              </w:rPr>
            </w:pPr>
          </w:p>
        </w:tc>
      </w:tr>
      <w:tr w:rsidR="00584BF6" w:rsidRPr="00925024" w14:paraId="59A04572"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79A8D86" w14:textId="77777777" w:rsidR="00584BF6" w:rsidRPr="00925024" w:rsidRDefault="00584BF6"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Boligtype</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F3430AA"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innbo_boligtype</w:t>
            </w:r>
            <w:proofErr w:type="spellEnd"/>
          </w:p>
          <w:p w14:paraId="69BE3BF5" w14:textId="487C70DD" w:rsidR="00584BF6" w:rsidRPr="007A087D" w:rsidRDefault="00584BF6" w:rsidP="00280CFD">
            <w:pPr>
              <w:pStyle w:val="AxureTableNormalText"/>
              <w:snapToGrid w:val="0"/>
              <w:rPr>
                <w:rFonts w:asciiTheme="minorHAnsi" w:hAnsiTheme="minorHAnsi" w:cstheme="minorHAnsi"/>
                <w:lang w:val="nb-NO"/>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20F21E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Type of dwelling and dependent questions</w:t>
            </w:r>
          </w:p>
          <w:p w14:paraId="0661DEF0" w14:textId="77777777" w:rsidR="00584BF6" w:rsidRPr="00925024" w:rsidRDefault="00584BF6" w:rsidP="00686743">
            <w:pPr>
              <w:pStyle w:val="AxureTableNormalText"/>
              <w:snapToGrid w:val="0"/>
              <w:rPr>
                <w:rFonts w:asciiTheme="minorHAnsi" w:hAnsiTheme="minorHAnsi" w:cstheme="minorHAnsi"/>
                <w:lang w:val="en-GB"/>
              </w:rPr>
            </w:pPr>
          </w:p>
          <w:p w14:paraId="73B25A67" w14:textId="77777777" w:rsidR="00584BF6" w:rsidRPr="00925024" w:rsidRDefault="00584BF6" w:rsidP="00686743">
            <w:pPr>
              <w:pStyle w:val="AxureTableNormalText"/>
              <w:snapToGrid w:val="0"/>
              <w:rPr>
                <w:rFonts w:asciiTheme="minorHAnsi" w:hAnsiTheme="minorHAnsi" w:cstheme="minorHAnsi"/>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C430A9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Nedtrekk:</w:t>
            </w:r>
          </w:p>
          <w:p w14:paraId="52FB2A23"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Enebolig</w:t>
            </w:r>
          </w:p>
          <w:p w14:paraId="088C5949"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0B49ED76"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(Horisontal del)</w:t>
            </w:r>
          </w:p>
          <w:p w14:paraId="3A05E9EF" w14:textId="77777777" w:rsidR="00CD1E11" w:rsidRPr="007A087D" w:rsidRDefault="00CD1E11" w:rsidP="00CD1E11">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3AA29CED" w14:textId="707237B9" w:rsidR="00584BF6" w:rsidRPr="007A087D" w:rsidRDefault="00CD1E11" w:rsidP="00686743">
            <w:pPr>
              <w:pStyle w:val="AxureTableNormalText"/>
              <w:rPr>
                <w:rFonts w:asciiTheme="minorHAnsi" w:hAnsiTheme="minorHAnsi" w:cstheme="minorHAnsi"/>
                <w:lang w:val="nb-NO"/>
              </w:rPr>
            </w:pPr>
            <w:r w:rsidRPr="007A087D">
              <w:rPr>
                <w:rFonts w:asciiTheme="minorHAnsi" w:hAnsiTheme="minorHAnsi" w:cstheme="minorHAnsi"/>
                <w:lang w:val="nb-NO"/>
              </w:rPr>
              <w:t xml:space="preserve"> </w:t>
            </w:r>
            <w:r w:rsidR="00584BF6" w:rsidRPr="007A087D">
              <w:rPr>
                <w:rFonts w:asciiTheme="minorHAnsi" w:hAnsiTheme="minorHAnsi" w:cstheme="minorHAnsi"/>
                <w:lang w:val="nb-NO"/>
              </w:rPr>
              <w:t>(Vertikal del)</w:t>
            </w:r>
          </w:p>
          <w:p w14:paraId="0B6B115C"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Tremanns-bolig</w:t>
            </w:r>
          </w:p>
          <w:p w14:paraId="2585A10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Firemanns-bolig</w:t>
            </w:r>
          </w:p>
          <w:p w14:paraId="12807D7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Rekkehus</w:t>
            </w:r>
          </w:p>
          <w:p w14:paraId="665AF15C"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Hybel</w:t>
            </w:r>
          </w:p>
          <w:p w14:paraId="49EA452A"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Leilighet</w:t>
            </w:r>
          </w:p>
          <w:p w14:paraId="455499E2" w14:textId="25ADE8A9" w:rsidR="00584BF6" w:rsidRPr="007E48F2" w:rsidRDefault="00584BF6" w:rsidP="00280CFD">
            <w:pPr>
              <w:pStyle w:val="AxureTableNormalText"/>
              <w:rPr>
                <w:rFonts w:asciiTheme="minorHAnsi" w:hAnsiTheme="minorHAnsi" w:cstheme="minorHAnsi"/>
                <w:bCs/>
                <w:lang w:val="nb-NO"/>
              </w:rPr>
            </w:pPr>
            <w:r w:rsidRPr="007A087D">
              <w:rPr>
                <w:rFonts w:asciiTheme="minorHAnsi" w:hAnsiTheme="minorHAnsi" w:cstheme="minorHAnsi"/>
                <w:bCs/>
                <w:lang w:val="nb-NO"/>
              </w:rPr>
              <w:t>Blokk</w:t>
            </w:r>
            <w:r w:rsidR="00986BCE">
              <w:rPr>
                <w:rFonts w:asciiTheme="minorHAnsi" w:hAnsiTheme="minorHAnsi" w:cstheme="minorHAnsi"/>
                <w:bCs/>
                <w:lang w:val="nb-NO"/>
              </w:rPr>
              <w:br/>
            </w:r>
            <w:r w:rsidR="00CD1E11" w:rsidRPr="007E48F2">
              <w:rPr>
                <w:rFonts w:asciiTheme="minorHAnsi" w:hAnsiTheme="minorHAnsi" w:cstheme="minorHAnsi"/>
                <w:bCs/>
                <w:lang w:val="nb-NO"/>
              </w:rPr>
              <w:t>Kjedet enebolig T</w:t>
            </w:r>
            <w:r w:rsidR="00986BCE" w:rsidRPr="007E48F2">
              <w:rPr>
                <w:rFonts w:asciiTheme="minorHAnsi" w:hAnsiTheme="minorHAnsi" w:cstheme="minorHAnsi"/>
                <w:bCs/>
                <w:lang w:val="nb-NO"/>
              </w:rPr>
              <w:t>errasseleilighet</w:t>
            </w:r>
          </w:p>
        </w:tc>
      </w:tr>
      <w:tr w:rsidR="00AC069B" w:rsidRPr="00FA3988" w14:paraId="7CB10DB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0914B441" w14:textId="11C60614" w:rsidR="00FA3988" w:rsidRPr="00FA3988" w:rsidRDefault="00FA3988" w:rsidP="00686743">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Pr>
                <w:rFonts w:asciiTheme="minorHAnsi" w:hAnsiTheme="minorHAnsi" w:cstheme="minorHAnsi"/>
                <w:lang w:val="en-GB"/>
              </w:rPr>
              <w:t>Byggeår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377B61A6" w14:textId="116B1D6A" w:rsidR="00FA3988" w:rsidRPr="007A087D" w:rsidRDefault="00FA3988" w:rsidP="00FA3988">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w:t>
            </w:r>
            <w:r>
              <w:rPr>
                <w:rFonts w:asciiTheme="minorHAnsi" w:hAnsiTheme="minorHAnsi" w:cstheme="minorHAnsi"/>
                <w:lang w:val="nb-NO"/>
              </w:rPr>
              <w:t>byggeår</w:t>
            </w:r>
            <w:proofErr w:type="spellEnd"/>
          </w:p>
          <w:p w14:paraId="7A53DB3B" w14:textId="77777777" w:rsidR="00FA3988" w:rsidRPr="007A087D" w:rsidRDefault="00FA3988" w:rsidP="00686743">
            <w:pPr>
              <w:pStyle w:val="AxureTableNormalText"/>
              <w:snapToGrid w:val="0"/>
              <w:rPr>
                <w:rFonts w:asciiTheme="minorHAnsi" w:hAnsiTheme="minorHAnsi" w:cstheme="minorHAnsi"/>
                <w:lang w:val="nb-NO"/>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CCFFCC"/>
            <w:vAlign w:val="center"/>
          </w:tcPr>
          <w:p w14:paraId="7A8AF322" w14:textId="57858523" w:rsidR="00FA3988" w:rsidRPr="00B15264" w:rsidRDefault="67A0CD95" w:rsidP="7F95132F">
            <w:pPr>
              <w:pStyle w:val="AxureTableNormalText"/>
              <w:rPr>
                <w:rFonts w:asciiTheme="minorHAnsi" w:hAnsiTheme="minorHAnsi" w:cstheme="minorBidi"/>
                <w:b/>
                <w:bCs/>
                <w:color w:val="FF0000"/>
                <w:lang w:val="nb-NO"/>
              </w:rPr>
            </w:pPr>
            <w:r w:rsidRPr="7F95132F">
              <w:rPr>
                <w:rFonts w:asciiTheme="minorHAnsi" w:hAnsiTheme="minorHAnsi" w:cstheme="minorBidi"/>
                <w:lang w:val="en-GB"/>
              </w:rPr>
              <w:t xml:space="preserve">Construction year. </w:t>
            </w:r>
            <w:r w:rsidR="00FA3988">
              <w:br/>
            </w:r>
            <w:r w:rsidRPr="7F95132F">
              <w:rPr>
                <w:rFonts w:asciiTheme="minorHAnsi" w:hAnsiTheme="minorHAnsi" w:cstheme="minorBidi"/>
                <w:b/>
                <w:bCs/>
                <w:color w:val="FF0000"/>
                <w:lang w:val="en-GB"/>
              </w:rPr>
              <w:t xml:space="preserve">Dependent on type of dwelling construction year is needed. </w:t>
            </w:r>
            <w:proofErr w:type="spellStart"/>
            <w:r w:rsidRPr="7F95132F">
              <w:rPr>
                <w:rFonts w:asciiTheme="minorHAnsi" w:hAnsiTheme="minorHAnsi" w:cstheme="minorBidi"/>
                <w:b/>
                <w:bCs/>
                <w:color w:val="FF0000"/>
                <w:lang w:val="nb-NO"/>
              </w:rPr>
              <w:t>These</w:t>
            </w:r>
            <w:proofErr w:type="spellEnd"/>
            <w:r w:rsidRPr="7F95132F">
              <w:rPr>
                <w:rFonts w:asciiTheme="minorHAnsi" w:hAnsiTheme="minorHAnsi" w:cstheme="minorBidi"/>
                <w:b/>
                <w:bCs/>
                <w:color w:val="FF0000"/>
                <w:lang w:val="nb-NO"/>
              </w:rPr>
              <w:t xml:space="preserve"> </w:t>
            </w:r>
            <w:proofErr w:type="spellStart"/>
            <w:r w:rsidRPr="7F95132F">
              <w:rPr>
                <w:rFonts w:asciiTheme="minorHAnsi" w:hAnsiTheme="minorHAnsi" w:cstheme="minorBidi"/>
                <w:b/>
                <w:bCs/>
                <w:color w:val="FF0000"/>
                <w:lang w:val="nb-NO"/>
              </w:rPr>
              <w:t>wellings</w:t>
            </w:r>
            <w:proofErr w:type="spellEnd"/>
            <w:r w:rsidRPr="7F95132F">
              <w:rPr>
                <w:rFonts w:asciiTheme="minorHAnsi" w:hAnsiTheme="minorHAnsi" w:cstheme="minorBidi"/>
                <w:b/>
                <w:bCs/>
                <w:color w:val="FF0000"/>
                <w:lang w:val="nb-NO"/>
              </w:rPr>
              <w:t xml:space="preserve"> </w:t>
            </w:r>
            <w:proofErr w:type="spellStart"/>
            <w:r w:rsidRPr="7F95132F">
              <w:rPr>
                <w:rFonts w:asciiTheme="minorHAnsi" w:hAnsiTheme="minorHAnsi" w:cstheme="minorBidi"/>
                <w:b/>
                <w:bCs/>
                <w:color w:val="FF0000"/>
                <w:lang w:val="nb-NO"/>
              </w:rPr>
              <w:t>are</w:t>
            </w:r>
            <w:proofErr w:type="spellEnd"/>
            <w:r w:rsidRPr="7F95132F">
              <w:rPr>
                <w:rFonts w:asciiTheme="minorHAnsi" w:hAnsiTheme="minorHAnsi" w:cstheme="minorBidi"/>
                <w:b/>
                <w:bCs/>
                <w:color w:val="FF0000"/>
                <w:lang w:val="nb-NO"/>
              </w:rPr>
              <w:t xml:space="preserve">: </w:t>
            </w:r>
            <w:r w:rsidR="00FA3988" w:rsidRPr="002E53D5">
              <w:rPr>
                <w:lang w:val="nb-NO"/>
              </w:rPr>
              <w:br/>
            </w:r>
            <w:r w:rsidRPr="7F95132F">
              <w:rPr>
                <w:rFonts w:asciiTheme="minorHAnsi" w:hAnsiTheme="minorHAnsi" w:cstheme="minorBidi"/>
                <w:b/>
                <w:bCs/>
                <w:color w:val="FF0000"/>
                <w:lang w:val="nb-NO"/>
              </w:rPr>
              <w:t>Enebolig</w:t>
            </w:r>
          </w:p>
          <w:p w14:paraId="3F9E4C86"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36EA7D2F"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(Horisontal del)</w:t>
            </w:r>
          </w:p>
          <w:p w14:paraId="5CD13902"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6184DFC3"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 xml:space="preserve"> (Vertikal del)</w:t>
            </w:r>
          </w:p>
          <w:p w14:paraId="4189141B"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Tremanns-bolig</w:t>
            </w:r>
          </w:p>
          <w:p w14:paraId="42D52899"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Firemanns-bolig</w:t>
            </w:r>
          </w:p>
          <w:p w14:paraId="068358CA" w14:textId="468B82BC"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Rekkehus</w:t>
            </w:r>
          </w:p>
          <w:p w14:paraId="71234B13" w14:textId="1078943C"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Kjedet enebolig</w:t>
            </w:r>
          </w:p>
          <w:p w14:paraId="7E0E5A6B" w14:textId="6448DDD6" w:rsidR="00FA3988" w:rsidRPr="00B15264" w:rsidRDefault="00FA3988" w:rsidP="00686743">
            <w:pPr>
              <w:pStyle w:val="AxureTableNormalText"/>
              <w:snapToGrid w:val="0"/>
              <w:rPr>
                <w:rFonts w:asciiTheme="minorHAnsi" w:hAnsiTheme="minorHAnsi" w:cstheme="minorHAnsi"/>
                <w:lang w:val="nb-NO"/>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vAlign w:val="center"/>
          </w:tcPr>
          <w:p w14:paraId="4BD2F728" w14:textId="77777777" w:rsidR="00FA3988" w:rsidRPr="00B15264" w:rsidRDefault="00FA3988" w:rsidP="00686743">
            <w:pPr>
              <w:pStyle w:val="AxureTableNormalText"/>
              <w:snapToGrid w:val="0"/>
              <w:rPr>
                <w:rFonts w:asciiTheme="minorHAnsi" w:hAnsiTheme="minorHAnsi" w:cstheme="minorHAnsi"/>
                <w:lang w:val="nb-NO"/>
              </w:rPr>
            </w:pPr>
            <w:r w:rsidRPr="00B15264">
              <w:rPr>
                <w:rFonts w:asciiTheme="minorHAnsi" w:hAnsiTheme="minorHAnsi" w:cstheme="minorHAnsi"/>
                <w:lang w:val="nb-NO"/>
              </w:rPr>
              <w:t>Tall, 5 siffer.</w:t>
            </w:r>
            <w:r w:rsidRPr="00B15264">
              <w:rPr>
                <w:rFonts w:asciiTheme="minorHAnsi" w:hAnsiTheme="minorHAnsi" w:cstheme="minorHAnsi"/>
                <w:lang w:val="nb-NO"/>
              </w:rPr>
              <w:br/>
            </w:r>
          </w:p>
          <w:p w14:paraId="6D5A6DBA"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Gjelder kun for:</w:t>
            </w:r>
            <w:r w:rsidRPr="00B15264">
              <w:rPr>
                <w:rFonts w:asciiTheme="minorHAnsi" w:hAnsiTheme="minorHAnsi" w:cstheme="minorHAnsi"/>
                <w:b/>
                <w:bCs/>
                <w:color w:val="FF0000"/>
                <w:lang w:val="nb-NO"/>
              </w:rPr>
              <w:br/>
            </w:r>
          </w:p>
          <w:p w14:paraId="708905F8"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Enebolig</w:t>
            </w:r>
          </w:p>
          <w:p w14:paraId="53B6DDEC"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0C9334F2"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(Horisontal del)</w:t>
            </w:r>
          </w:p>
          <w:p w14:paraId="347E900C" w14:textId="73FB5906"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Tomannsbolig</w:t>
            </w:r>
          </w:p>
          <w:p w14:paraId="7668EC3B"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 xml:space="preserve"> (Vertikal del)</w:t>
            </w:r>
          </w:p>
          <w:p w14:paraId="323B8567"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Tremanns-bolig</w:t>
            </w:r>
          </w:p>
          <w:p w14:paraId="30797E89"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Firemanns-bolig</w:t>
            </w:r>
          </w:p>
          <w:p w14:paraId="3FF81780" w14:textId="77777777" w:rsidR="00FA3988" w:rsidRPr="00B15264" w:rsidRDefault="00FA3988" w:rsidP="00FA3988">
            <w:pPr>
              <w:pStyle w:val="AxureTableNormalText"/>
              <w:rPr>
                <w:rFonts w:asciiTheme="minorHAnsi" w:hAnsiTheme="minorHAnsi" w:cstheme="minorHAnsi"/>
                <w:b/>
                <w:bCs/>
                <w:color w:val="FF0000"/>
                <w:lang w:val="nb-NO"/>
              </w:rPr>
            </w:pPr>
            <w:r w:rsidRPr="00B15264">
              <w:rPr>
                <w:rFonts w:asciiTheme="minorHAnsi" w:hAnsiTheme="minorHAnsi" w:cstheme="minorHAnsi"/>
                <w:b/>
                <w:bCs/>
                <w:color w:val="FF0000"/>
                <w:lang w:val="nb-NO"/>
              </w:rPr>
              <w:t>Rekkehus</w:t>
            </w:r>
          </w:p>
          <w:p w14:paraId="07AFC1F8" w14:textId="2BAA5926" w:rsidR="00FA3988" w:rsidRPr="00FA3988" w:rsidRDefault="00FA3988" w:rsidP="00FA3988">
            <w:pPr>
              <w:pStyle w:val="AxureTableNormalText"/>
              <w:rPr>
                <w:rFonts w:asciiTheme="minorHAnsi" w:hAnsiTheme="minorHAnsi" w:cstheme="minorHAnsi"/>
                <w:lang w:val="nb-NO"/>
              </w:rPr>
            </w:pPr>
            <w:r w:rsidRPr="00B15264">
              <w:rPr>
                <w:rFonts w:asciiTheme="minorHAnsi" w:hAnsiTheme="minorHAnsi" w:cstheme="minorHAnsi"/>
                <w:b/>
                <w:bCs/>
                <w:color w:val="FF0000"/>
                <w:lang w:val="nb-NO"/>
              </w:rPr>
              <w:t>Kjedet enebolig</w:t>
            </w:r>
          </w:p>
        </w:tc>
      </w:tr>
      <w:tr w:rsidR="00584BF6" w:rsidRPr="00925024" w14:paraId="2970B68D"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3FABFF1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Innbruddsalarm</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4466DEF7" w14:textId="1A448BF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innbo_innbruddsalarm</w:t>
            </w:r>
            <w:proofErr w:type="spellEnd"/>
          </w:p>
          <w:p w14:paraId="398484FE"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innbo_innbruddsalarm_egenskap</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2BEEE7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072A806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048DD14F"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FG </w:t>
            </w:r>
            <w:proofErr w:type="gramStart"/>
            <w:r w:rsidRPr="00925024">
              <w:rPr>
                <w:rFonts w:asciiTheme="minorHAnsi" w:hAnsiTheme="minorHAnsi" w:cstheme="minorHAnsi"/>
                <w:lang w:val="en-GB"/>
              </w:rPr>
              <w:t>approved</w:t>
            </w:r>
            <w:proofErr w:type="gramEnd"/>
          </w:p>
          <w:p w14:paraId="4FA372E7"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Warns via mobile </w:t>
            </w:r>
            <w:proofErr w:type="gramStart"/>
            <w:r w:rsidRPr="00925024">
              <w:rPr>
                <w:rFonts w:asciiTheme="minorHAnsi" w:hAnsiTheme="minorHAnsi" w:cstheme="minorHAnsi"/>
                <w:lang w:val="en-GB"/>
              </w:rPr>
              <w:t>phone</w:t>
            </w:r>
            <w:proofErr w:type="gramEnd"/>
          </w:p>
          <w:p w14:paraId="4C7BF26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Warns security </w:t>
            </w:r>
            <w:proofErr w:type="gramStart"/>
            <w:r w:rsidRPr="00925024">
              <w:rPr>
                <w:rFonts w:asciiTheme="minorHAnsi" w:hAnsiTheme="minorHAnsi" w:cstheme="minorHAnsi"/>
                <w:lang w:val="en-GB"/>
              </w:rPr>
              <w:t>company</w:t>
            </w:r>
            <w:proofErr w:type="gramEnd"/>
          </w:p>
          <w:p w14:paraId="4A0EC470"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Covers doors and windows on the ground floor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3392DBEC"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240BC168"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72076FFF"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226072D7"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922567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55C853F" w14:textId="77777777" w:rsidR="00584BF6" w:rsidRPr="007A087D" w:rsidRDefault="00584BF6" w:rsidP="00584BF6">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584BF6" w:rsidRPr="00925024" w14:paraId="376E6CB3"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641811F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Brannalarm</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0A7538C6" w14:textId="52BA450B"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innbo_brannalarm</w:t>
            </w:r>
            <w:proofErr w:type="spellEnd"/>
          </w:p>
          <w:p w14:paraId="4E0FBED3" w14:textId="4EF78752"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innbo_brannalarm_egenskap</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4D1875A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3E6648B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750014B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 xml:space="preserve">FG </w:t>
            </w:r>
            <w:proofErr w:type="gramStart"/>
            <w:r w:rsidRPr="00925024">
              <w:rPr>
                <w:rFonts w:asciiTheme="minorHAnsi" w:hAnsiTheme="minorHAnsi" w:cstheme="minorHAnsi"/>
                <w:lang w:val="en-GB"/>
              </w:rPr>
              <w:t>approved</w:t>
            </w:r>
            <w:proofErr w:type="gramEnd"/>
          </w:p>
          <w:p w14:paraId="1F272C23"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lastRenderedPageBreak/>
              <w:t xml:space="preserve">Warns via mobile </w:t>
            </w:r>
            <w:proofErr w:type="gramStart"/>
            <w:r w:rsidRPr="00925024">
              <w:rPr>
                <w:rFonts w:asciiTheme="minorHAnsi" w:hAnsiTheme="minorHAnsi" w:cstheme="minorHAnsi"/>
                <w:lang w:val="en-GB"/>
              </w:rPr>
              <w:t>phone</w:t>
            </w:r>
            <w:proofErr w:type="gramEnd"/>
          </w:p>
          <w:p w14:paraId="5274806F" w14:textId="107FBCCB" w:rsidR="00584BF6" w:rsidRPr="007E48F2" w:rsidRDefault="00584BF6" w:rsidP="007E48F2">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A70041B"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lastRenderedPageBreak/>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165A5B39"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236A6443"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lastRenderedPageBreak/>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3952DE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D0F401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5D1AF3F8" w14:textId="77777777" w:rsidR="00584BF6" w:rsidRPr="00925024" w:rsidRDefault="00584BF6" w:rsidP="00686743">
            <w:pPr>
              <w:pStyle w:val="AxureTableNormalText"/>
              <w:rPr>
                <w:rFonts w:asciiTheme="minorHAnsi" w:hAnsiTheme="minorHAnsi" w:cstheme="minorHAnsi"/>
                <w:lang w:val="en-GB"/>
              </w:rPr>
            </w:pPr>
          </w:p>
          <w:p w14:paraId="6E0E58B8" w14:textId="77777777" w:rsidR="00584BF6" w:rsidRPr="00925024" w:rsidRDefault="00584BF6" w:rsidP="00686743">
            <w:pPr>
              <w:pStyle w:val="AxureTableNormalText"/>
              <w:rPr>
                <w:rFonts w:asciiTheme="minorHAnsi" w:hAnsiTheme="minorHAnsi" w:cstheme="minorHAnsi"/>
                <w:lang w:val="en-GB"/>
              </w:rPr>
            </w:pPr>
          </w:p>
        </w:tc>
      </w:tr>
      <w:tr w:rsidR="00584BF6" w:rsidRPr="00925024" w14:paraId="5A39FA9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24CF18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Vannalarm</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7CDBCF51" w14:textId="090F23D8"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innbo_vannalarm</w:t>
            </w:r>
            <w:proofErr w:type="spellEnd"/>
          </w:p>
          <w:p w14:paraId="17AD4480" w14:textId="77777777" w:rsidR="00584BF6" w:rsidRPr="00925024" w:rsidRDefault="00584BF6" w:rsidP="00686743">
            <w:pPr>
              <w:pStyle w:val="AxureTableNormalText"/>
              <w:snapToGrid w:val="0"/>
              <w:rPr>
                <w:rFonts w:asciiTheme="minorHAnsi" w:hAnsiTheme="minorHAnsi" w:cstheme="minorHAnsi"/>
                <w:b/>
                <w:strike/>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6D298F8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Water/flooding alarm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E74349D"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7B134D90" w14:textId="77777777" w:rsidR="00584BF6" w:rsidRPr="00925024" w:rsidRDefault="00584BF6" w:rsidP="00280CFD">
            <w:pPr>
              <w:pStyle w:val="AxureTableNormalText"/>
              <w:rPr>
                <w:rFonts w:asciiTheme="minorHAnsi" w:hAnsiTheme="minorHAnsi" w:cstheme="minorHAnsi"/>
                <w:b/>
                <w:strike/>
                <w:color w:val="FF0000"/>
                <w:lang w:val="en-GB"/>
              </w:rPr>
            </w:pPr>
          </w:p>
          <w:p w14:paraId="2E93881F" w14:textId="77777777" w:rsidR="00584BF6" w:rsidRPr="00925024" w:rsidRDefault="00584BF6" w:rsidP="00686743">
            <w:pPr>
              <w:pStyle w:val="AxureTableNormalText"/>
              <w:ind w:left="360"/>
              <w:rPr>
                <w:rFonts w:asciiTheme="minorHAnsi" w:hAnsiTheme="minorHAnsi" w:cstheme="minorHAnsi"/>
                <w:b/>
                <w:strike/>
                <w:color w:val="FF0000"/>
                <w:lang w:val="en-GB"/>
              </w:rPr>
            </w:pPr>
          </w:p>
          <w:p w14:paraId="6CD9DC02" w14:textId="77777777" w:rsidR="00584BF6" w:rsidRPr="00925024" w:rsidRDefault="00584BF6" w:rsidP="00686743">
            <w:pPr>
              <w:pStyle w:val="AxureTableNormalText"/>
              <w:rPr>
                <w:rFonts w:asciiTheme="minorHAnsi" w:hAnsiTheme="minorHAnsi" w:cstheme="minorHAnsi"/>
                <w:lang w:val="en-GB"/>
              </w:rPr>
            </w:pPr>
          </w:p>
          <w:p w14:paraId="7CDA3541" w14:textId="77777777" w:rsidR="00584BF6" w:rsidRPr="00925024" w:rsidRDefault="00584BF6" w:rsidP="00686743">
            <w:pPr>
              <w:pStyle w:val="AxureTableNormalText"/>
              <w:rPr>
                <w:rFonts w:asciiTheme="minorHAnsi" w:hAnsiTheme="minorHAnsi" w:cstheme="minorHAnsi"/>
                <w:lang w:val="en-GB"/>
              </w:rPr>
            </w:pPr>
          </w:p>
        </w:tc>
      </w:tr>
      <w:tr w:rsidR="00EA610C" w:rsidRPr="00925024" w14:paraId="28D5651B"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30A51DB7" w14:textId="2B9B21F1"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Overspenningsvern</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4971BC70" w14:textId="7971F7E9" w:rsidR="00EA610C" w:rsidRPr="00925024" w:rsidRDefault="00EA610C" w:rsidP="00EA61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innbo_overspenningsvern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2B56EF0D" w14:textId="24408BEC"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B44B453"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411DA1CF" w14:textId="75C6BAF3" w:rsidR="00EA610C" w:rsidRPr="00925024" w:rsidRDefault="00EA610C" w:rsidP="00EA61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A610C" w:rsidRPr="00925024" w14:paraId="4C0B6108"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7D5070E9"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Vannstoppventil</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1208A1F8" w14:textId="24DEBAC9" w:rsidR="00EA610C" w:rsidRPr="00925024" w:rsidRDefault="00EA610C" w:rsidP="00EA61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innbo_vannstoppventil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703A5C5D"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9F6619C" w14:textId="77777777" w:rsidR="00EA610C" w:rsidRPr="00925024" w:rsidRDefault="00EA610C" w:rsidP="00EA61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EA610C" w:rsidRPr="00925024" w14:paraId="736F70B7"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014A0289" w14:textId="3EDBA1F5" w:rsidR="00EA610C" w:rsidRPr="00806A4F"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w:t>
            </w:r>
            <w:bookmarkStart w:id="28" w:name="_Hlk271905"/>
            <w:proofErr w:type="spellStart"/>
            <w:r w:rsidRPr="00806A4F">
              <w:rPr>
                <w:rFonts w:asciiTheme="minorHAnsi" w:hAnsiTheme="minorHAnsi" w:cstheme="minorHAnsi"/>
                <w:lang w:val="en-GB"/>
              </w:rPr>
              <w:t>Forsikringssum</w:t>
            </w:r>
            <w:bookmarkEnd w:id="28"/>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0F4FEC68" w14:textId="77777777" w:rsidR="00EA610C" w:rsidRPr="00925024" w:rsidRDefault="00EA610C" w:rsidP="00EA61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innbo_innbosum</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082D12D3" w14:textId="77777777"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Insurance value (the value of the insured home content)</w:t>
            </w:r>
          </w:p>
          <w:p w14:paraId="4437DABE" w14:textId="77777777" w:rsidR="00EA610C" w:rsidRPr="00CF6734" w:rsidRDefault="00EA610C" w:rsidP="00EA610C">
            <w:pPr>
              <w:pStyle w:val="AxureTableNormalText"/>
              <w:snapToGrid w:val="0"/>
              <w:rPr>
                <w:rFonts w:asciiTheme="minorHAnsi" w:hAnsiTheme="minorHAnsi" w:cstheme="minorHAnsi"/>
                <w:b/>
                <w:color w:val="FF0000"/>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34F9EFC0" w14:textId="738CEF4A" w:rsidR="00EA610C" w:rsidRPr="007E48F2" w:rsidRDefault="00EA610C" w:rsidP="00EA610C">
            <w:pPr>
              <w:snapToGrid w:val="0"/>
              <w:rPr>
                <w:rFonts w:asciiTheme="minorHAnsi" w:hAnsiTheme="minorHAnsi" w:cstheme="minorHAnsi"/>
                <w:b/>
                <w:color w:val="538135" w:themeColor="accent6" w:themeShade="BF"/>
                <w:sz w:val="16"/>
                <w:lang w:val="en-GB"/>
              </w:rPr>
            </w:pPr>
            <w:r w:rsidRPr="00F87C01">
              <w:rPr>
                <w:rFonts w:asciiTheme="minorHAnsi" w:hAnsiTheme="minorHAnsi" w:cstheme="minorHAnsi"/>
                <w:b/>
                <w:color w:val="538135" w:themeColor="accent6" w:themeShade="BF"/>
                <w:sz w:val="16"/>
                <w:lang w:val="en-GB"/>
              </w:rPr>
              <w:t xml:space="preserve">Tall, </w:t>
            </w:r>
            <w:r>
              <w:rPr>
                <w:rFonts w:asciiTheme="minorHAnsi" w:hAnsiTheme="minorHAnsi" w:cstheme="minorHAnsi"/>
                <w:b/>
                <w:color w:val="538135" w:themeColor="accent6" w:themeShade="BF"/>
                <w:sz w:val="16"/>
                <w:lang w:val="en-GB"/>
              </w:rPr>
              <w:t>8</w:t>
            </w:r>
            <w:r w:rsidRPr="00F87C01">
              <w:rPr>
                <w:rFonts w:asciiTheme="minorHAnsi" w:hAnsiTheme="minorHAnsi" w:cstheme="minorHAnsi"/>
                <w:b/>
                <w:color w:val="538135" w:themeColor="accent6" w:themeShade="BF"/>
                <w:sz w:val="16"/>
                <w:lang w:val="en-GB"/>
              </w:rPr>
              <w:t xml:space="preserve"> </w:t>
            </w:r>
            <w:proofErr w:type="spellStart"/>
            <w:r w:rsidRPr="00F87C01">
              <w:rPr>
                <w:rFonts w:asciiTheme="minorHAnsi" w:hAnsiTheme="minorHAnsi" w:cstheme="minorHAnsi"/>
                <w:b/>
                <w:color w:val="538135" w:themeColor="accent6" w:themeShade="BF"/>
                <w:sz w:val="16"/>
                <w:lang w:val="en-GB"/>
              </w:rPr>
              <w:t>siffer</w:t>
            </w:r>
            <w:proofErr w:type="spellEnd"/>
            <w:r w:rsidRPr="00F87C01">
              <w:rPr>
                <w:rFonts w:asciiTheme="minorHAnsi" w:hAnsiTheme="minorHAnsi" w:cstheme="minorHAnsi"/>
                <w:b/>
                <w:color w:val="538135" w:themeColor="accent6" w:themeShade="BF"/>
                <w:sz w:val="16"/>
                <w:lang w:val="en-GB"/>
              </w:rPr>
              <w:t>.</w:t>
            </w:r>
          </w:p>
        </w:tc>
      </w:tr>
      <w:tr w:rsidR="00EA610C" w:rsidRPr="00925024" w14:paraId="34151F3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1543FFC3" w14:textId="77777777" w:rsidR="00EA610C" w:rsidRPr="00925024"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6CB7A93D" w14:textId="77777777" w:rsidR="00EA610C" w:rsidRPr="00925024" w:rsidRDefault="00EA610C" w:rsidP="00EA61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innbo_egenandel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5CE47B59" w14:textId="77777777" w:rsidR="00EA610C" w:rsidRPr="00925024"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445CFEA4" w14:textId="77777777" w:rsidR="00EA610C" w:rsidRPr="00925024" w:rsidRDefault="00EA610C" w:rsidP="00EA610C">
            <w:pPr>
              <w:snapToGrid w:val="0"/>
              <w:rPr>
                <w:rFonts w:asciiTheme="minorHAnsi" w:hAnsiTheme="minorHAnsi" w:cstheme="minorHAnsi"/>
                <w:sz w:val="16"/>
                <w:szCs w:val="16"/>
                <w:lang w:val="en-GB"/>
              </w:rPr>
            </w:pPr>
            <w:r w:rsidRPr="00534AF5">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Lovlige</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verdier</w:t>
            </w:r>
            <w:proofErr w:type="spellEnd"/>
            <w:r w:rsidRPr="00925024">
              <w:rPr>
                <w:rFonts w:asciiTheme="minorHAnsi" w:hAnsiTheme="minorHAnsi" w:cstheme="minorHAnsi"/>
                <w:sz w:val="16"/>
                <w:szCs w:val="16"/>
                <w:lang w:val="en-GB"/>
              </w:rPr>
              <w:t xml:space="preserve">: </w:t>
            </w:r>
          </w:p>
          <w:p w14:paraId="3EA1B657" w14:textId="579EF150"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079C5D76" w14:textId="218B758E" w:rsidR="00EA610C" w:rsidRPr="00B50F00" w:rsidRDefault="00EA610C" w:rsidP="00EA610C">
            <w:pPr>
              <w:pStyle w:val="AxureTableNormalText"/>
              <w:rPr>
                <w:rFonts w:asciiTheme="minorHAnsi" w:hAnsiTheme="minorHAnsi" w:cstheme="minorHAnsi"/>
                <w:b/>
                <w:bCs/>
                <w:color w:val="00B050"/>
                <w:lang w:val="en-GB"/>
              </w:rPr>
            </w:pPr>
            <w:r w:rsidRPr="00B50F00">
              <w:rPr>
                <w:rFonts w:asciiTheme="minorHAnsi" w:hAnsiTheme="minorHAnsi" w:cstheme="minorHAnsi"/>
                <w:b/>
                <w:bCs/>
                <w:color w:val="00B050"/>
                <w:lang w:val="en-GB"/>
              </w:rPr>
              <w:t>2500</w:t>
            </w:r>
          </w:p>
          <w:p w14:paraId="55A979A3"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5CDCFC7F" w14:textId="48ED60DA" w:rsidR="00EA610C" w:rsidRPr="00925024" w:rsidRDefault="00EA610C" w:rsidP="00EA610C">
            <w:pPr>
              <w:pStyle w:val="AxureTableNormalText"/>
              <w:rPr>
                <w:rFonts w:asciiTheme="minorHAnsi" w:hAnsiTheme="minorHAnsi" w:cstheme="minorHAnsi"/>
                <w:lang w:val="en-GB"/>
              </w:rPr>
            </w:pPr>
            <w:r w:rsidRPr="00B50F00">
              <w:rPr>
                <w:rFonts w:asciiTheme="minorHAnsi" w:hAnsiTheme="minorHAnsi" w:cstheme="minorHAnsi"/>
                <w:b/>
                <w:bCs/>
                <w:color w:val="00B050"/>
                <w:lang w:val="en-GB"/>
              </w:rPr>
              <w:t>3500</w:t>
            </w:r>
          </w:p>
          <w:p w14:paraId="24CF8CA0"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49528C99" w14:textId="77777777" w:rsidR="00EA610C" w:rsidRPr="00B50F00" w:rsidRDefault="00EA610C" w:rsidP="00EA610C">
            <w:pPr>
              <w:pStyle w:val="AxureTableNormalText"/>
              <w:rPr>
                <w:rFonts w:asciiTheme="minorHAnsi" w:hAnsiTheme="minorHAnsi" w:cstheme="minorHAnsi"/>
                <w:bCs/>
                <w:lang w:val="en-GB"/>
              </w:rPr>
            </w:pPr>
            <w:r w:rsidRPr="00B50F00">
              <w:rPr>
                <w:rFonts w:asciiTheme="minorHAnsi" w:hAnsiTheme="minorHAnsi" w:cstheme="minorHAnsi"/>
                <w:bCs/>
                <w:lang w:val="en-GB"/>
              </w:rPr>
              <w:t>5000</w:t>
            </w:r>
          </w:p>
          <w:p w14:paraId="7EE8A571"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3E1FD46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6624C3CB" w14:textId="6D11A2F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58A5BD0A" w14:textId="7B9854D4" w:rsidR="00EA610C" w:rsidRPr="00925024" w:rsidRDefault="00EA610C" w:rsidP="00EA610C">
            <w:pPr>
              <w:pStyle w:val="AxureTableNormalText"/>
              <w:rPr>
                <w:rFonts w:asciiTheme="minorHAnsi" w:hAnsiTheme="minorHAnsi" w:cstheme="minorHAnsi"/>
                <w:lang w:val="en-GB"/>
              </w:rPr>
            </w:pPr>
            <w:r w:rsidRPr="00B50F00">
              <w:rPr>
                <w:rFonts w:asciiTheme="minorHAnsi" w:hAnsiTheme="minorHAnsi" w:cstheme="minorHAnsi"/>
                <w:b/>
                <w:bCs/>
                <w:color w:val="00B050"/>
                <w:lang w:val="en-GB"/>
              </w:rPr>
              <w:t>9000</w:t>
            </w:r>
          </w:p>
          <w:p w14:paraId="2B78220E"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10000</w:t>
            </w:r>
          </w:p>
          <w:p w14:paraId="3ABF4EB9"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583BEEA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0E3FD956"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42816918" w14:textId="77777777" w:rsidR="00EA610C"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79A9A80A" w14:textId="77777777" w:rsidR="00EA610C" w:rsidRPr="00B50F00" w:rsidRDefault="00EA610C" w:rsidP="00EA610C">
            <w:pPr>
              <w:pStyle w:val="AxureTableNormalText"/>
              <w:rPr>
                <w:rFonts w:asciiTheme="minorHAnsi" w:hAnsiTheme="minorHAnsi" w:cstheme="minorHAnsi"/>
                <w:bCs/>
                <w:color w:val="538135" w:themeColor="accent6" w:themeShade="BF"/>
                <w:lang w:val="en-GB"/>
              </w:rPr>
            </w:pPr>
            <w:r w:rsidRPr="00B50F00">
              <w:rPr>
                <w:rFonts w:asciiTheme="minorHAnsi" w:hAnsiTheme="minorHAnsi" w:cstheme="minorHAnsi"/>
                <w:bCs/>
                <w:lang w:val="en-GB"/>
              </w:rPr>
              <w:t>25000</w:t>
            </w:r>
          </w:p>
          <w:p w14:paraId="7CA07E2A" w14:textId="77777777" w:rsidR="00EA610C" w:rsidRPr="00925024" w:rsidRDefault="00EA610C" w:rsidP="00EA610C">
            <w:pPr>
              <w:pStyle w:val="AxureTableNormalText"/>
              <w:rPr>
                <w:rFonts w:asciiTheme="minorHAnsi" w:hAnsiTheme="minorHAnsi" w:cstheme="minorHAnsi"/>
                <w:lang w:val="en-GB"/>
              </w:rPr>
            </w:pPr>
            <w:r w:rsidRPr="00B50F00">
              <w:rPr>
                <w:rFonts w:asciiTheme="minorHAnsi" w:eastAsiaTheme="minorHAnsi" w:hAnsiTheme="minorHAnsi" w:cstheme="minorHAnsi"/>
                <w:b/>
                <w:strike/>
                <w:color w:val="FF0000"/>
                <w:lang w:val="en-GB" w:eastAsia="en-US"/>
              </w:rPr>
              <w:t>30000</w:t>
            </w:r>
          </w:p>
        </w:tc>
      </w:tr>
      <w:tr w:rsidR="00EA610C" w:rsidRPr="00925024" w14:paraId="3527F377"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3D2C785" w14:textId="77777777" w:rsidR="00EA610C" w:rsidRPr="00FA3988" w:rsidRDefault="00EA610C" w:rsidP="00EA610C">
            <w:pPr>
              <w:pStyle w:val="AxureTableNormalText"/>
              <w:snapToGrid w:val="0"/>
              <w:rPr>
                <w:rFonts w:asciiTheme="minorHAnsi" w:hAnsiTheme="minorHAnsi" w:cstheme="minorHAnsi"/>
                <w:lang w:val="nb-NO"/>
              </w:rPr>
            </w:pPr>
            <w:r w:rsidRPr="00FA3988">
              <w:rPr>
                <w:rFonts w:asciiTheme="minorHAnsi" w:hAnsiTheme="minorHAnsi" w:cstheme="minorHAnsi"/>
                <w:lang w:val="nb-NO"/>
              </w:rPr>
              <w:t>\Rom under bakkeplan</w:t>
            </w:r>
          </w:p>
          <w:p w14:paraId="5026EE74" w14:textId="77777777" w:rsidR="00EA610C" w:rsidRPr="00534AF5" w:rsidRDefault="00EA610C" w:rsidP="00EA610C">
            <w:pPr>
              <w:pStyle w:val="AxureTableNormalText"/>
              <w:snapToGrid w:val="0"/>
              <w:rPr>
                <w:rFonts w:asciiTheme="minorHAnsi" w:hAnsiTheme="minorHAnsi" w:cstheme="minorHAnsi"/>
                <w:lang w:val="en-GB"/>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83D231D" w14:textId="77777777" w:rsidR="00EA610C" w:rsidRPr="007A087D" w:rsidRDefault="00EA610C" w:rsidP="00EA610C">
            <w:pPr>
              <w:pStyle w:val="AxureTableNormalText"/>
              <w:snapToGrid w:val="0"/>
              <w:rPr>
                <w:rFonts w:asciiTheme="minorHAnsi" w:hAnsiTheme="minorHAnsi" w:cstheme="minorHAnsi"/>
                <w:lang w:val="nb-NO"/>
              </w:rPr>
            </w:pPr>
            <w:r>
              <w:rPr>
                <w:rFonts w:asciiTheme="minorHAnsi" w:hAnsiTheme="minorHAnsi" w:cstheme="minorHAnsi"/>
                <w:lang w:val="nb-NO"/>
              </w:rPr>
              <w:t>i</w:t>
            </w:r>
            <w:r w:rsidRPr="007A087D">
              <w:rPr>
                <w:rFonts w:asciiTheme="minorHAnsi" w:hAnsiTheme="minorHAnsi" w:cstheme="minorHAnsi"/>
                <w:lang w:val="nb-NO"/>
              </w:rPr>
              <w:t>nnbo _</w:t>
            </w:r>
            <w:proofErr w:type="spellStart"/>
            <w:r w:rsidRPr="007A087D">
              <w:rPr>
                <w:rFonts w:asciiTheme="minorHAnsi" w:hAnsiTheme="minorHAnsi" w:cstheme="minorHAnsi"/>
                <w:lang w:val="nb-NO"/>
              </w:rPr>
              <w:t>rom_under_bakken</w:t>
            </w:r>
            <w:proofErr w:type="spellEnd"/>
          </w:p>
          <w:p w14:paraId="3C78FBA8" w14:textId="77777777" w:rsidR="00EA610C" w:rsidRPr="007A087D" w:rsidRDefault="00EA610C" w:rsidP="00EA610C">
            <w:pPr>
              <w:pStyle w:val="AxureTableNormalText"/>
              <w:snapToGrid w:val="0"/>
              <w:rPr>
                <w:rFonts w:asciiTheme="minorHAnsi" w:hAnsiTheme="minorHAnsi" w:cstheme="minorHAnsi"/>
                <w:lang w:val="nb-NO"/>
              </w:rPr>
            </w:pPr>
          </w:p>
          <w:p w14:paraId="0096C2FF"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2C35581" w14:textId="085B39FF"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Rooms wholly or partly underground?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ECC9692" w14:textId="77777777" w:rsidR="00EA610C" w:rsidRPr="00FA3988" w:rsidRDefault="00EA610C" w:rsidP="00EA610C">
            <w:pPr>
              <w:pStyle w:val="AxureTableNormalText"/>
              <w:snapToGrid w:val="0"/>
              <w:rPr>
                <w:rFonts w:asciiTheme="minorHAnsi" w:hAnsiTheme="minorHAnsi" w:cstheme="minorHAnsi"/>
                <w:lang w:val="nb-NO"/>
              </w:rPr>
            </w:pPr>
            <w:r w:rsidRPr="007A087D">
              <w:rPr>
                <w:rFonts w:asciiTheme="minorHAnsi" w:hAnsiTheme="minorHAnsi" w:cstheme="minorHAnsi"/>
                <w:lang w:val="nb-NO"/>
              </w:rPr>
              <w:t>Ja/Nei</w:t>
            </w:r>
          </w:p>
          <w:p w14:paraId="0AB3F76E" w14:textId="77777777" w:rsidR="00EA610C" w:rsidRPr="003E402B" w:rsidRDefault="00EA610C" w:rsidP="00EA610C">
            <w:pPr>
              <w:pStyle w:val="AxureTableNormalText"/>
              <w:snapToGrid w:val="0"/>
              <w:rPr>
                <w:rFonts w:asciiTheme="minorHAnsi" w:hAnsiTheme="minorHAnsi" w:cstheme="minorHAnsi"/>
                <w:lang w:val="nb-NO"/>
              </w:rPr>
            </w:pPr>
          </w:p>
        </w:tc>
      </w:tr>
      <w:tr w:rsidR="00EA610C" w:rsidRPr="00925024" w14:paraId="3E88389A"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8CB7741" w14:textId="12A4EF5C" w:rsidR="00EA610C" w:rsidRPr="00534AF5"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w:t>
            </w:r>
            <w:proofErr w:type="spellStart"/>
            <w:r w:rsidRPr="003D781E">
              <w:rPr>
                <w:rFonts w:asciiTheme="minorHAnsi" w:hAnsiTheme="minorHAnsi" w:cstheme="minorHAnsi"/>
                <w:lang w:val="en-GB"/>
              </w:rPr>
              <w:t>Innboskader</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siste</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tre</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år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C7F6986" w14:textId="77777777" w:rsidR="00EA610C" w:rsidRPr="007A087D" w:rsidRDefault="00EA610C" w:rsidP="00EA61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innbo_antall_forsikringsskader</w:t>
            </w:r>
            <w:proofErr w:type="spellEnd"/>
          </w:p>
          <w:p w14:paraId="50AABB13"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F001000" w14:textId="77777777"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Damages</w:t>
            </w:r>
            <w:r>
              <w:rPr>
                <w:rFonts w:asciiTheme="minorHAnsi" w:hAnsiTheme="minorHAnsi" w:cstheme="minorHAnsi"/>
                <w:lang w:val="en-GB"/>
              </w:rPr>
              <w:t xml:space="preserve"> to house content</w:t>
            </w:r>
            <w:r w:rsidRPr="00925024">
              <w:rPr>
                <w:rFonts w:asciiTheme="minorHAnsi" w:hAnsiTheme="minorHAnsi" w:cstheme="minorHAnsi"/>
                <w:lang w:val="en-GB"/>
              </w:rPr>
              <w:t xml:space="preserve">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w:t>
            </w:r>
            <w:proofErr w:type="gramStart"/>
            <w:r w:rsidRPr="00925024">
              <w:rPr>
                <w:rFonts w:asciiTheme="minorHAnsi" w:hAnsiTheme="minorHAnsi" w:cstheme="minorHAnsi"/>
                <w:lang w:val="en-GB"/>
              </w:rPr>
              <w:t>years</w:t>
            </w:r>
            <w:proofErr w:type="gramEnd"/>
          </w:p>
          <w:p w14:paraId="60728D11" w14:textId="77777777" w:rsidR="00EA610C" w:rsidRPr="00534AF5"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40D7A62A" w14:textId="259AA071" w:rsidR="00EA610C" w:rsidRDefault="00EA610C" w:rsidP="00EA610C">
            <w:pPr>
              <w:pStyle w:val="AxureTableNormalText"/>
              <w:snapToGrid w:val="0"/>
              <w:rPr>
                <w:rFonts w:asciiTheme="minorHAnsi" w:hAnsiTheme="minorHAnsi" w:cstheme="minorHAnsi"/>
                <w:lang w:val="en-GB"/>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809CBAB" w14:textId="77777777" w:rsidR="00EA610C" w:rsidRDefault="00EA610C" w:rsidP="00EA610C">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Nedtrekksliste</w:t>
            </w:r>
            <w:proofErr w:type="spellEnd"/>
          </w:p>
          <w:p w14:paraId="6AD736EF"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0</w:t>
            </w:r>
          </w:p>
          <w:p w14:paraId="5D636A88"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1</w:t>
            </w:r>
          </w:p>
          <w:p w14:paraId="49FAB90D" w14:textId="77777777" w:rsidR="00EA610C" w:rsidRPr="003D781E" w:rsidRDefault="00EA610C" w:rsidP="00EA610C">
            <w:pPr>
              <w:pStyle w:val="AxureTableNormalText"/>
              <w:snapToGrid w:val="0"/>
              <w:rPr>
                <w:rFonts w:asciiTheme="minorHAnsi" w:hAnsiTheme="minorHAnsi" w:cstheme="minorHAnsi"/>
                <w:lang w:val="en-GB"/>
              </w:rPr>
            </w:pPr>
            <w:r w:rsidRPr="003D781E">
              <w:rPr>
                <w:rFonts w:asciiTheme="minorHAnsi" w:hAnsiTheme="minorHAnsi" w:cstheme="minorHAnsi"/>
                <w:lang w:val="en-GB"/>
              </w:rPr>
              <w:t>2</w:t>
            </w:r>
          </w:p>
          <w:p w14:paraId="2C0E6011" w14:textId="3299F2CD" w:rsidR="00EA610C" w:rsidRPr="003E402B" w:rsidRDefault="00EA610C" w:rsidP="00EA610C">
            <w:pPr>
              <w:pStyle w:val="AxureTableNormalText"/>
              <w:snapToGrid w:val="0"/>
              <w:rPr>
                <w:rFonts w:asciiTheme="minorHAnsi" w:hAnsiTheme="minorHAnsi" w:cstheme="minorHAnsi"/>
                <w:lang w:val="nb-NO"/>
              </w:rPr>
            </w:pPr>
            <w:r w:rsidRPr="003D781E">
              <w:rPr>
                <w:rFonts w:asciiTheme="minorHAnsi" w:hAnsiTheme="minorHAnsi" w:cstheme="minorHAnsi"/>
                <w:lang w:val="en-GB"/>
              </w:rPr>
              <w:t xml:space="preserve">3 </w:t>
            </w:r>
            <w:proofErr w:type="spellStart"/>
            <w:r w:rsidRPr="003D781E">
              <w:rPr>
                <w:rFonts w:asciiTheme="minorHAnsi" w:hAnsiTheme="minorHAnsi" w:cstheme="minorHAnsi"/>
                <w:lang w:val="en-GB"/>
              </w:rPr>
              <w:t>og</w:t>
            </w:r>
            <w:proofErr w:type="spellEnd"/>
            <w:r w:rsidRPr="003D781E">
              <w:rPr>
                <w:rFonts w:asciiTheme="minorHAnsi" w:hAnsiTheme="minorHAnsi" w:cstheme="minorHAnsi"/>
                <w:lang w:val="en-GB"/>
              </w:rPr>
              <w:t xml:space="preserve"> over </w:t>
            </w:r>
          </w:p>
        </w:tc>
      </w:tr>
      <w:tr w:rsidR="00EA610C" w:rsidRPr="00925024" w14:paraId="4DCBC68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07DC69DF" w14:textId="657D2724" w:rsidR="76222DBE" w:rsidRDefault="76222DBE" w:rsidP="76222DBE">
            <w:pPr>
              <w:pStyle w:val="AxureTableNormalText"/>
              <w:rPr>
                <w:rFonts w:asciiTheme="minorHAnsi" w:hAnsiTheme="minorHAnsi" w:cstheme="minorBidi"/>
                <w:b/>
                <w:bCs/>
                <w:lang w:val="en-GB"/>
              </w:rPr>
            </w:pPr>
            <w:r w:rsidRPr="76222DBE">
              <w:rPr>
                <w:rFonts w:asciiTheme="minorHAnsi" w:hAnsiTheme="minorHAnsi" w:cstheme="minorBidi"/>
                <w:lang w:val="nb-NO"/>
              </w:rPr>
              <w:t>\ Komfyrvakt eller Komfyralarm</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0ABEA82A" w14:textId="5049CC9B" w:rsidR="76222DBE" w:rsidRDefault="00587316" w:rsidP="76222DBE">
            <w:pPr>
              <w:pStyle w:val="AxureTableNormalText"/>
              <w:rPr>
                <w:rFonts w:asciiTheme="minorHAnsi" w:hAnsiTheme="minorHAnsi" w:cstheme="minorBidi"/>
                <w:lang w:val="en-GB"/>
              </w:rPr>
            </w:pPr>
            <w:proofErr w:type="spellStart"/>
            <w:r w:rsidRPr="00587316">
              <w:rPr>
                <w:rFonts w:asciiTheme="minorHAnsi" w:hAnsiTheme="minorHAnsi" w:cstheme="minorBidi"/>
                <w:lang w:val="en-GB"/>
              </w:rPr>
              <w:t>innbo_</w:t>
            </w:r>
            <w:r w:rsidR="76222DBE" w:rsidRPr="76222DBE">
              <w:rPr>
                <w:rFonts w:asciiTheme="minorHAnsi" w:hAnsiTheme="minorHAnsi" w:cstheme="minorBidi"/>
                <w:lang w:val="en-GB"/>
              </w:rPr>
              <w:t>komfyrvakt_komfyralarm</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CCFFCC"/>
          </w:tcPr>
          <w:p w14:paraId="1D886E83" w14:textId="6C547DEA"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lang w:val="en-GB"/>
              </w:rPr>
              <w:t xml:space="preserve">Stowe guard switches off the current either by signal from the heat sensor or after a specified </w:t>
            </w:r>
            <w:proofErr w:type="spellStart"/>
            <w:proofErr w:type="gramStart"/>
            <w:r w:rsidRPr="76222DBE">
              <w:rPr>
                <w:rFonts w:asciiTheme="minorHAnsi" w:hAnsiTheme="minorHAnsi" w:cstheme="minorBidi"/>
                <w:lang w:val="en-GB"/>
              </w:rPr>
              <w:t>time.Sto</w:t>
            </w:r>
            <w:r w:rsidR="3DEB47E1" w:rsidRPr="76222DBE">
              <w:rPr>
                <w:rFonts w:asciiTheme="minorHAnsi" w:hAnsiTheme="minorHAnsi" w:cstheme="minorBidi"/>
                <w:lang w:val="en-GB"/>
              </w:rPr>
              <w:t>w</w:t>
            </w:r>
            <w:r w:rsidRPr="76222DBE">
              <w:rPr>
                <w:rFonts w:asciiTheme="minorHAnsi" w:hAnsiTheme="minorHAnsi" w:cstheme="minorBidi"/>
                <w:lang w:val="en-GB"/>
              </w:rPr>
              <w:t>e</w:t>
            </w:r>
            <w:proofErr w:type="spellEnd"/>
            <w:proofErr w:type="gramEnd"/>
            <w:r w:rsidRPr="76222DBE">
              <w:rPr>
                <w:rFonts w:asciiTheme="minorHAnsi" w:hAnsiTheme="minorHAnsi" w:cstheme="minorBidi"/>
                <w:lang w:val="en-GB"/>
              </w:rPr>
              <w:t xml:space="preserve"> alarm does not interrupt the power, but gives audible signal either at specified time or by signal from heat </w:t>
            </w:r>
            <w:r w:rsidRPr="76222DBE">
              <w:rPr>
                <w:rFonts w:asciiTheme="minorHAnsi" w:hAnsiTheme="minorHAnsi" w:cstheme="minorBidi"/>
                <w:lang w:val="en-GB"/>
              </w:rPr>
              <w:lastRenderedPageBreak/>
              <w:t>sensor</w:t>
            </w:r>
            <w:r>
              <w:br/>
            </w:r>
          </w:p>
          <w:p w14:paraId="30C04121" w14:textId="06C73B08"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b/>
                <w:bCs/>
                <w:color w:val="FF0000"/>
                <w:lang w:val="en-GB"/>
              </w:rPr>
              <w:t>Status of parameter:</w:t>
            </w:r>
          </w:p>
          <w:p w14:paraId="452E2368" w14:textId="77777777" w:rsidR="76222DBE" w:rsidRDefault="76222DBE" w:rsidP="76222DBE">
            <w:pPr>
              <w:pStyle w:val="AxureTableNormalText"/>
              <w:rPr>
                <w:rFonts w:asciiTheme="minorHAnsi" w:hAnsiTheme="minorHAnsi" w:cstheme="minorBidi"/>
                <w:b/>
                <w:bCs/>
                <w:color w:val="FF0000"/>
                <w:lang w:val="en-GB"/>
              </w:rPr>
            </w:pPr>
            <w:r w:rsidRPr="76222DBE">
              <w:rPr>
                <w:rFonts w:asciiTheme="minorHAnsi" w:hAnsiTheme="minorHAnsi" w:cstheme="minorBidi"/>
                <w:b/>
                <w:bCs/>
                <w:color w:val="FF0000"/>
                <w:lang w:val="en-GB"/>
              </w:rPr>
              <w:t xml:space="preserve">Mandatory </w:t>
            </w:r>
          </w:p>
          <w:p w14:paraId="2184A337" w14:textId="02028B7A" w:rsidR="76222DBE" w:rsidRDefault="76222DBE" w:rsidP="76222DBE">
            <w:pPr>
              <w:pStyle w:val="AxureTableNormalText"/>
              <w:rPr>
                <w:rFonts w:asciiTheme="minorHAnsi" w:hAnsiTheme="minorHAnsi" w:cstheme="minorBidi"/>
                <w:lang w:val="en-GB"/>
              </w:rPr>
            </w:pPr>
            <w:r w:rsidRPr="76222DBE">
              <w:rPr>
                <w:rFonts w:asciiTheme="minorHAnsi" w:hAnsiTheme="minorHAnsi" w:cstheme="minorBidi"/>
                <w:b/>
                <w:bCs/>
                <w:color w:val="FF0000"/>
                <w:lang w:val="en-GB"/>
              </w:rPr>
              <w:t xml:space="preserve">If yes is chosen Dropdown for options </w:t>
            </w:r>
            <w:proofErr w:type="spellStart"/>
            <w:r w:rsidRPr="76222DBE">
              <w:rPr>
                <w:rFonts w:asciiTheme="minorHAnsi" w:hAnsiTheme="minorHAnsi" w:cstheme="minorBidi"/>
                <w:b/>
                <w:bCs/>
                <w:color w:val="FF0000"/>
                <w:lang w:val="en-GB"/>
              </w:rPr>
              <w:t>options</w:t>
            </w:r>
            <w:proofErr w:type="spellEnd"/>
            <w:r w:rsidRPr="76222DBE">
              <w:rPr>
                <w:rFonts w:asciiTheme="minorHAnsi" w:hAnsiTheme="minorHAnsi" w:cstheme="minorBidi"/>
                <w:b/>
                <w:bCs/>
                <w:color w:val="FF0000"/>
                <w:lang w:val="en-GB"/>
              </w:rPr>
              <w:t xml:space="preserve"> appear.</w:t>
            </w:r>
          </w:p>
          <w:p w14:paraId="28D34D6C" w14:textId="77777777" w:rsidR="76222DBE" w:rsidRDefault="76222DBE" w:rsidP="76222DBE">
            <w:pPr>
              <w:pStyle w:val="AxureTableNormalText"/>
              <w:rPr>
                <w:rFonts w:asciiTheme="minorHAnsi" w:hAnsiTheme="minorHAnsi" w:cstheme="minorBidi"/>
                <w:lang w:val="en-GB"/>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CCFFCC"/>
          </w:tcPr>
          <w:p w14:paraId="12A14AEC" w14:textId="77777777" w:rsidR="76222DBE" w:rsidRDefault="76222DBE" w:rsidP="76222DBE">
            <w:pPr>
              <w:pStyle w:val="AxureTableNormalText"/>
              <w:rPr>
                <w:rFonts w:asciiTheme="minorHAnsi" w:hAnsiTheme="minorHAnsi" w:cstheme="minorBidi"/>
                <w:lang w:val="en-GB"/>
              </w:rPr>
            </w:pPr>
            <w:r w:rsidRPr="76222DBE">
              <w:rPr>
                <w:rFonts w:asciiTheme="minorHAnsi" w:hAnsiTheme="minorHAnsi" w:cstheme="minorBidi"/>
                <w:lang w:val="en-GB"/>
              </w:rPr>
              <w:lastRenderedPageBreak/>
              <w:t xml:space="preserve">\ </w:t>
            </w:r>
            <w:proofErr w:type="spellStart"/>
            <w:r w:rsidRPr="76222DBE">
              <w:rPr>
                <w:rFonts w:asciiTheme="minorHAnsi" w:hAnsiTheme="minorHAnsi" w:cstheme="minorBidi"/>
                <w:lang w:val="en-GB"/>
              </w:rPr>
              <w:t>Ja</w:t>
            </w:r>
            <w:proofErr w:type="spellEnd"/>
          </w:p>
          <w:p w14:paraId="63754798" w14:textId="77777777" w:rsidR="76222DBE" w:rsidRDefault="76222DBE" w:rsidP="76222DBE">
            <w:pPr>
              <w:pStyle w:val="AxureTableNormalText"/>
              <w:rPr>
                <w:rFonts w:asciiTheme="minorHAnsi" w:hAnsiTheme="minorHAnsi" w:cstheme="minorBidi"/>
                <w:lang w:val="en-GB"/>
              </w:rPr>
            </w:pPr>
            <w:proofErr w:type="spellStart"/>
            <w:r w:rsidRPr="76222DBE">
              <w:rPr>
                <w:rFonts w:asciiTheme="minorHAnsi" w:hAnsiTheme="minorHAnsi" w:cstheme="minorBidi"/>
                <w:lang w:val="en-GB"/>
              </w:rPr>
              <w:t>Hvis</w:t>
            </w:r>
            <w:proofErr w:type="spellEnd"/>
            <w:r w:rsidRPr="76222DBE">
              <w:rPr>
                <w:rFonts w:asciiTheme="minorHAnsi" w:hAnsiTheme="minorHAnsi" w:cstheme="minorBidi"/>
                <w:lang w:val="en-GB"/>
              </w:rPr>
              <w:t xml:space="preserve"> </w:t>
            </w:r>
            <w:proofErr w:type="spellStart"/>
            <w:r w:rsidRPr="76222DBE">
              <w:rPr>
                <w:rFonts w:asciiTheme="minorHAnsi" w:hAnsiTheme="minorHAnsi" w:cstheme="minorBidi"/>
                <w:lang w:val="en-GB"/>
              </w:rPr>
              <w:t>ja</w:t>
            </w:r>
            <w:proofErr w:type="spellEnd"/>
            <w:r w:rsidRPr="76222DBE">
              <w:rPr>
                <w:rFonts w:asciiTheme="minorHAnsi" w:hAnsiTheme="minorHAnsi" w:cstheme="minorBidi"/>
                <w:lang w:val="en-GB"/>
              </w:rPr>
              <w:t xml:space="preserve">: </w:t>
            </w:r>
          </w:p>
          <w:p w14:paraId="43FFC6A6" w14:textId="77777777" w:rsidR="76222DBE" w:rsidRDefault="76222DBE" w:rsidP="76222DBE">
            <w:pPr>
              <w:pStyle w:val="AxureTableNormalText"/>
              <w:numPr>
                <w:ilvl w:val="0"/>
                <w:numId w:val="4"/>
              </w:numPr>
              <w:rPr>
                <w:rFonts w:asciiTheme="minorHAnsi" w:hAnsiTheme="minorHAnsi" w:cstheme="minorBidi"/>
                <w:lang w:val="en-GB"/>
              </w:rPr>
            </w:pPr>
            <w:proofErr w:type="spellStart"/>
            <w:r w:rsidRPr="76222DBE">
              <w:rPr>
                <w:rFonts w:asciiTheme="minorHAnsi" w:hAnsiTheme="minorHAnsi" w:cstheme="minorBidi"/>
                <w:lang w:val="en-GB"/>
              </w:rPr>
              <w:t>Komfyrvakt</w:t>
            </w:r>
            <w:proofErr w:type="spellEnd"/>
          </w:p>
          <w:p w14:paraId="5887A14B" w14:textId="77777777" w:rsidR="76222DBE" w:rsidRDefault="76222DBE" w:rsidP="76222DBE">
            <w:pPr>
              <w:pStyle w:val="AxureTableNormalText"/>
              <w:numPr>
                <w:ilvl w:val="0"/>
                <w:numId w:val="4"/>
              </w:numPr>
              <w:rPr>
                <w:rFonts w:asciiTheme="minorHAnsi" w:hAnsiTheme="minorHAnsi" w:cstheme="minorBidi"/>
                <w:lang w:val="en-GB"/>
              </w:rPr>
            </w:pPr>
            <w:proofErr w:type="spellStart"/>
            <w:r w:rsidRPr="76222DBE">
              <w:rPr>
                <w:rFonts w:asciiTheme="minorHAnsi" w:hAnsiTheme="minorHAnsi" w:cstheme="minorBidi"/>
                <w:lang w:val="en-GB"/>
              </w:rPr>
              <w:lastRenderedPageBreak/>
              <w:t>Komfyralarm</w:t>
            </w:r>
            <w:proofErr w:type="spellEnd"/>
          </w:p>
          <w:p w14:paraId="4014EB4E" w14:textId="76CCD1C4" w:rsidR="76222DBE" w:rsidRDefault="76222DBE" w:rsidP="76222DBE">
            <w:pPr>
              <w:pStyle w:val="AxureTableNormalText"/>
              <w:rPr>
                <w:rFonts w:asciiTheme="minorHAnsi" w:hAnsiTheme="minorHAnsi" w:cstheme="minorBidi"/>
                <w:lang w:val="en-GB"/>
              </w:rPr>
            </w:pPr>
            <w:proofErr w:type="spellStart"/>
            <w:r w:rsidRPr="76222DBE">
              <w:rPr>
                <w:rFonts w:asciiTheme="minorHAnsi" w:hAnsiTheme="minorHAnsi" w:cstheme="minorBidi"/>
                <w:lang w:val="en-GB"/>
              </w:rPr>
              <w:t>Nei</w:t>
            </w:r>
            <w:proofErr w:type="spellEnd"/>
          </w:p>
        </w:tc>
      </w:tr>
      <w:tr w:rsidR="00EA610C" w:rsidRPr="00925024" w14:paraId="0E7F587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9EB0879" w14:textId="1A979552" w:rsidR="00EA610C" w:rsidRPr="00534AF5" w:rsidRDefault="00EA610C" w:rsidP="00EA610C">
            <w:pPr>
              <w:pStyle w:val="AxureTableNormalText"/>
              <w:snapToGrid w:val="0"/>
              <w:rPr>
                <w:rFonts w:asciiTheme="minorHAnsi" w:hAnsiTheme="minorHAnsi" w:cstheme="minorHAnsi"/>
                <w:lang w:val="en-GB"/>
              </w:rPr>
            </w:pPr>
            <w:r w:rsidRPr="00FD3D42">
              <w:rPr>
                <w:rFonts w:asciiTheme="minorHAnsi" w:hAnsiTheme="minorHAnsi" w:cstheme="minorHAnsi"/>
                <w:lang w:val="nb-NO"/>
              </w:rPr>
              <w:lastRenderedPageBreak/>
              <w:t xml:space="preserve">\ </w:t>
            </w:r>
            <w:proofErr w:type="spellStart"/>
            <w:r w:rsidRPr="00BE256C">
              <w:rPr>
                <w:rFonts w:asciiTheme="minorHAnsi" w:hAnsiTheme="minorHAnsi" w:cstheme="minorHAnsi"/>
                <w:lang w:val="en-GB"/>
              </w:rPr>
              <w:t>Komfyrvakt</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8B0E179" w14:textId="44483A83" w:rsidR="00EA610C" w:rsidRDefault="00EA610C" w:rsidP="00EA610C">
            <w:pPr>
              <w:pStyle w:val="AxureTableNormalText"/>
              <w:snapToGrid w:val="0"/>
              <w:rPr>
                <w:rFonts w:asciiTheme="minorHAnsi" w:hAnsiTheme="minorHAnsi" w:cstheme="minorHAnsi"/>
                <w:lang w:val="en-GB"/>
              </w:rPr>
            </w:pPr>
            <w:proofErr w:type="spellStart"/>
            <w:r w:rsidRPr="00BE256C">
              <w:rPr>
                <w:rFonts w:asciiTheme="minorHAnsi" w:hAnsiTheme="minorHAnsi" w:cstheme="minorHAnsi"/>
                <w:lang w:val="en-GB"/>
              </w:rPr>
              <w:t>innbo_komfyrvakt</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4C6BECA" w14:textId="21F9979F" w:rsidR="00EA610C" w:rsidRDefault="00EA610C" w:rsidP="00EA610C">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w:t>
            </w:r>
            <w:r>
              <w:rPr>
                <w:rFonts w:asciiTheme="minorHAnsi" w:hAnsiTheme="minorHAnsi" w:cstheme="minorHAnsi"/>
                <w:lang w:val="en-GB"/>
              </w:rPr>
              <w:t xml:space="preserve"> guard. Cuts power to stove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7F3A750A" w14:textId="77777777" w:rsidR="00EA610C" w:rsidRPr="00925024" w:rsidRDefault="00EA610C" w:rsidP="00EA610C">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7923170" w14:textId="00A90F60" w:rsidR="00EA610C" w:rsidRPr="003E402B" w:rsidRDefault="00EA610C" w:rsidP="00EA610C">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EA610C" w:rsidRPr="00925024" w14:paraId="26968EB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vAlign w:val="center"/>
          </w:tcPr>
          <w:p w14:paraId="21344881" w14:textId="1719B807" w:rsidR="00EA610C" w:rsidRPr="00534AF5" w:rsidRDefault="00EA610C" w:rsidP="00EA610C">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r w:rsidRPr="00925024">
              <w:rPr>
                <w:rFonts w:asciiTheme="minorHAnsi" w:hAnsiTheme="minorHAnsi" w:cstheme="minorHAnsi"/>
                <w:lang w:val="en-GB"/>
              </w:rPr>
              <w:t>El-</w:t>
            </w:r>
            <w:proofErr w:type="spellStart"/>
            <w:r w:rsidRPr="00925024">
              <w:rPr>
                <w:rFonts w:asciiTheme="minorHAnsi" w:hAnsiTheme="minorHAnsi" w:cstheme="minorHAnsi"/>
                <w:lang w:val="en-GB"/>
              </w:rPr>
              <w:t>kontroll</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vAlign w:val="center"/>
          </w:tcPr>
          <w:p w14:paraId="50B5B2B1" w14:textId="77777777" w:rsidR="00EA610C" w:rsidRPr="00925024" w:rsidRDefault="00EA610C" w:rsidP="00EA610C">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Pr="00925024">
              <w:rPr>
                <w:rFonts w:asciiTheme="minorHAnsi" w:hAnsiTheme="minorHAnsi" w:cstheme="minorHAnsi"/>
                <w:lang w:val="en-GB"/>
              </w:rPr>
              <w:t>nnbo_el_kontroll</w:t>
            </w:r>
            <w:proofErr w:type="spellEnd"/>
          </w:p>
          <w:p w14:paraId="6DCE4B76" w14:textId="77777777" w:rsidR="00EA610C" w:rsidRDefault="00EA610C" w:rsidP="00EA610C">
            <w:pPr>
              <w:pStyle w:val="AxureTableNormalText"/>
              <w:snapToGrid w:val="0"/>
              <w:rPr>
                <w:rFonts w:asciiTheme="minorHAnsi" w:hAnsiTheme="minorHAnsi" w:cstheme="minorHAnsi"/>
                <w:lang w:val="en-GB"/>
              </w:rPr>
            </w:pPr>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1E31DC77" w14:textId="65951B72" w:rsidR="00EA610C" w:rsidRDefault="00EA610C" w:rsidP="00EA610C">
            <w:pPr>
              <w:pStyle w:val="AxureTableNormalText"/>
              <w:snapToGrid w:val="0"/>
              <w:rPr>
                <w:rFonts w:asciiTheme="minorHAnsi" w:hAnsiTheme="minorHAnsi" w:cstheme="minorHAnsi"/>
                <w:lang w:val="en-GB"/>
              </w:rPr>
            </w:pPr>
            <w:r w:rsidRPr="00925024">
              <w:rPr>
                <w:rStyle w:val="Emphasis"/>
                <w:rFonts w:asciiTheme="minorHAnsi" w:hAnsiTheme="minorHAnsi" w:cstheme="minorHAnsi"/>
                <w:lang w:val="en-GB"/>
              </w:rPr>
              <w:t>Has there been an authorized control of the electrical wiring?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244ADAE1" w14:textId="77777777" w:rsidR="00EA610C" w:rsidRPr="007A087D" w:rsidRDefault="00EA610C" w:rsidP="00EA610C">
            <w:pPr>
              <w:pStyle w:val="AxureTableNormalText"/>
              <w:rPr>
                <w:rFonts w:asciiTheme="minorHAnsi" w:hAnsiTheme="minorHAnsi" w:cstheme="minorHAnsi"/>
                <w:lang w:val="nb-NO"/>
              </w:rPr>
            </w:pPr>
            <w:r w:rsidRPr="007A087D">
              <w:rPr>
                <w:rFonts w:asciiTheme="minorHAnsi" w:hAnsiTheme="minorHAnsi" w:cstheme="minorHAnsi"/>
                <w:lang w:val="nb-NO"/>
              </w:rPr>
              <w:t>\ Ja, i løpet av de siste ti \ Ja, i løpet av de siste fem \</w:t>
            </w:r>
          </w:p>
          <w:p w14:paraId="79E37899" w14:textId="66BBA3E1" w:rsidR="00EA610C" w:rsidRPr="003E402B" w:rsidRDefault="00EA610C" w:rsidP="00EA610C">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434DD4" w:rsidRPr="00925024" w14:paraId="06522F14"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7044801F" w14:textId="538E586C" w:rsidR="00434DD4" w:rsidRPr="00534AF5" w:rsidRDefault="00434DD4" w:rsidP="00434DD4">
            <w:pPr>
              <w:pStyle w:val="AxureTableNormalText"/>
              <w:snapToGrid w:val="0"/>
              <w:rPr>
                <w:rFonts w:asciiTheme="minorHAnsi" w:hAnsiTheme="minorHAnsi" w:cstheme="minorHAnsi"/>
                <w:lang w:val="en-GB"/>
              </w:rPr>
            </w:pPr>
            <w:r w:rsidRPr="009F0C3F">
              <w:rPr>
                <w:rFonts w:asciiTheme="minorHAnsi" w:hAnsiTheme="minorHAnsi" w:cstheme="minorHAnsi"/>
                <w:b/>
                <w:lang w:val="en-GB"/>
              </w:rPr>
              <w:t>\</w:t>
            </w:r>
            <w:proofErr w:type="spellStart"/>
            <w:r w:rsidRPr="00FA3988">
              <w:rPr>
                <w:rFonts w:asciiTheme="minorHAnsi" w:hAnsiTheme="minorHAnsi" w:cstheme="minorHAnsi"/>
                <w:bCs/>
                <w:lang w:val="en-GB"/>
              </w:rPr>
              <w:t>Husstandsmedlemmer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0EF405A0" w14:textId="16E2F756" w:rsidR="00434DD4" w:rsidRDefault="00434DD4" w:rsidP="00434DD4">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antall_husstandsmedlemmer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vAlign w:val="center"/>
          </w:tcPr>
          <w:p w14:paraId="428885F2" w14:textId="1C375864"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1246A602" w14:textId="77777777"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2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p w14:paraId="0A875EF2" w14:textId="3B5B5E9D" w:rsidR="00434DD4" w:rsidRPr="003E402B"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1-10</w:t>
            </w:r>
          </w:p>
        </w:tc>
      </w:tr>
      <w:tr w:rsidR="00434DD4" w:rsidRPr="00925024" w14:paraId="57BB0C8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BF66B00" w14:textId="6A314083" w:rsidR="00434DD4" w:rsidRPr="00534AF5"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Røykere</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773B1B9" w14:textId="7E84DF77" w:rsidR="00434DD4" w:rsidRDefault="00434DD4" w:rsidP="00434DD4">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Pr="00925024">
              <w:rPr>
                <w:rFonts w:asciiTheme="minorHAnsi" w:hAnsiTheme="minorHAnsi" w:cstheme="minorHAnsi"/>
                <w:lang w:val="en-GB"/>
              </w:rPr>
              <w:t>nnbo_roeykere</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C75CE10" w14:textId="4A7DDE6D" w:rsidR="00434DD4" w:rsidRDefault="00434DD4" w:rsidP="00434DD4">
            <w:pPr>
              <w:pStyle w:val="AxureTableNormalText"/>
              <w:snapToGrid w:val="0"/>
              <w:rPr>
                <w:rFonts w:asciiTheme="minorHAnsi" w:hAnsiTheme="minorHAnsi" w:cstheme="minorHAnsi"/>
                <w:lang w:val="en-GB"/>
              </w:rPr>
            </w:pPr>
            <w:r w:rsidRPr="00925024">
              <w:rPr>
                <w:rFonts w:asciiTheme="minorHAnsi" w:hAnsiTheme="minorHAnsi" w:cstheme="minorHAnsi"/>
                <w:lang w:val="en-GB"/>
              </w:rPr>
              <w:t>Anybody smoking?</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9CAE1B9" w14:textId="77777777" w:rsidR="00434DD4" w:rsidRPr="00925024" w:rsidRDefault="00434DD4" w:rsidP="00434DD4">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E6F1D13" w14:textId="57426626" w:rsidR="00434DD4" w:rsidRPr="003E402B" w:rsidRDefault="00434DD4" w:rsidP="00434DD4">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434DD4" w:rsidRPr="00925024" w14:paraId="0B73EDD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FB3CECB" w14:textId="69B2BE68" w:rsidR="00434DD4" w:rsidRPr="00534AF5"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nb-NO"/>
              </w:rPr>
              <w:t>\Antall rom </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0112EFD" w14:textId="093F7EEA" w:rsidR="00434DD4"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innbo_antall_rom</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3F49665"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Number of rooms in </w:t>
            </w:r>
            <w:proofErr w:type="spellStart"/>
            <w:r w:rsidRPr="00FA3988">
              <w:rPr>
                <w:rFonts w:asciiTheme="minorHAnsi" w:hAnsiTheme="minorHAnsi" w:cstheme="minorHAnsi"/>
                <w:lang w:val="en-GB"/>
              </w:rPr>
              <w:t>youre</w:t>
            </w:r>
            <w:proofErr w:type="spellEnd"/>
            <w:r w:rsidRPr="00FA3988">
              <w:rPr>
                <w:rFonts w:asciiTheme="minorHAnsi" w:hAnsiTheme="minorHAnsi" w:cstheme="minorHAnsi"/>
                <w:lang w:val="en-GB"/>
              </w:rPr>
              <w:t xml:space="preserve"> household</w:t>
            </w:r>
          </w:p>
          <w:p w14:paraId="393A9428"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0E4499D2" w14:textId="175298DA" w:rsidR="00434DD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CDD511" w14:textId="56BEA043" w:rsidR="00434DD4" w:rsidRPr="003E402B"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nb-NO"/>
              </w:rPr>
              <w:t>Nedtrekksliste</w:t>
            </w:r>
            <w:proofErr w:type="spellEnd"/>
            <w:r w:rsidRPr="00FA3988">
              <w:rPr>
                <w:rFonts w:asciiTheme="minorHAnsi" w:hAnsiTheme="minorHAnsi" w:cstheme="minorHAnsi"/>
                <w:lang w:val="nb-NO"/>
              </w:rPr>
              <w:t xml:space="preserve"> 1-10</w:t>
            </w:r>
          </w:p>
        </w:tc>
      </w:tr>
      <w:tr w:rsidR="00434DD4" w:rsidRPr="00925024" w14:paraId="0CE17082"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5BF8EEB" w14:textId="762BE7A7" w:rsidR="00434DD4" w:rsidRPr="009F0C3F" w:rsidRDefault="00434DD4" w:rsidP="00434DD4">
            <w:pPr>
              <w:pStyle w:val="AxureTableNormalText"/>
              <w:snapToGrid w:val="0"/>
              <w:rPr>
                <w:rFonts w:asciiTheme="minorHAnsi" w:hAnsiTheme="minorHAnsi" w:cstheme="minorHAnsi"/>
                <w:b/>
                <w:lang w:val="en-GB"/>
              </w:rPr>
            </w:pPr>
            <w:r w:rsidRPr="00FA3988">
              <w:rPr>
                <w:rFonts w:asciiTheme="minorHAnsi" w:hAnsiTheme="minorHAnsi" w:cstheme="minorHAnsi"/>
                <w:lang w:val="nb-NO"/>
              </w:rPr>
              <w:t>\Boligens bruttoareal</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0DAB35A" w14:textId="0D62D5B3" w:rsidR="00434DD4" w:rsidRPr="00925024"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innbo_bruttoareal</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3ACFA63"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Size of the household</w:t>
            </w:r>
          </w:p>
          <w:p w14:paraId="3E0E70F2"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511F3F56" w14:textId="4B0FCA9B"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6CDB690" w14:textId="37DC7C38" w:rsidR="00434DD4" w:rsidRPr="00925024"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Opp</w:t>
            </w:r>
            <w:proofErr w:type="spellEnd"/>
            <w:r w:rsidRPr="00FA3988">
              <w:rPr>
                <w:rFonts w:asciiTheme="minorHAnsi" w:hAnsiTheme="minorHAnsi" w:cstheme="minorHAnsi"/>
                <w:lang w:val="en-GB"/>
              </w:rPr>
              <w:t xml:space="preserve"> </w:t>
            </w:r>
            <w:proofErr w:type="spellStart"/>
            <w:r w:rsidRPr="00FA3988">
              <w:rPr>
                <w:rFonts w:asciiTheme="minorHAnsi" w:hAnsiTheme="minorHAnsi" w:cstheme="minorHAnsi"/>
                <w:lang w:val="en-GB"/>
              </w:rPr>
              <w:t>til</w:t>
            </w:r>
            <w:proofErr w:type="spellEnd"/>
            <w:r w:rsidRPr="00FA3988">
              <w:rPr>
                <w:rFonts w:asciiTheme="minorHAnsi" w:hAnsiTheme="minorHAnsi" w:cstheme="minorHAnsi"/>
                <w:lang w:val="en-GB"/>
              </w:rPr>
              <w:t xml:space="preserve"> 4 </w:t>
            </w:r>
            <w:proofErr w:type="spellStart"/>
            <w:r w:rsidRPr="00FA3988">
              <w:rPr>
                <w:rFonts w:asciiTheme="minorHAnsi" w:hAnsiTheme="minorHAnsi" w:cstheme="minorHAnsi"/>
                <w:lang w:val="en-GB"/>
              </w:rPr>
              <w:t>siffer</w:t>
            </w:r>
            <w:proofErr w:type="spellEnd"/>
            <w:r w:rsidRPr="00FA3988">
              <w:rPr>
                <w:rFonts w:asciiTheme="minorHAnsi" w:hAnsiTheme="minorHAnsi" w:cstheme="minorHAnsi"/>
                <w:lang w:val="en-GB"/>
              </w:rPr>
              <w:t>.</w:t>
            </w:r>
          </w:p>
        </w:tc>
      </w:tr>
      <w:tr w:rsidR="00434DD4" w:rsidRPr="00925024" w14:paraId="1A8FD78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EED8694" w14:textId="18E2B3BC" w:rsidR="00434DD4" w:rsidRPr="009F0C3F" w:rsidRDefault="00434DD4" w:rsidP="00434DD4">
            <w:pPr>
              <w:pStyle w:val="AxureTableNormalText"/>
              <w:snapToGrid w:val="0"/>
              <w:rPr>
                <w:rFonts w:asciiTheme="minorHAnsi" w:hAnsiTheme="minorHAnsi" w:cstheme="minorHAnsi"/>
                <w:b/>
                <w:lang w:val="en-GB"/>
              </w:rPr>
            </w:pPr>
            <w:r w:rsidRPr="00FA3988">
              <w:rPr>
                <w:rFonts w:asciiTheme="minorHAnsi" w:hAnsiTheme="minorHAnsi" w:cstheme="minorHAnsi"/>
                <w:lang w:val="nb-NO"/>
              </w:rPr>
              <w:t xml:space="preserve">\Standard </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950BE72" w14:textId="4C15FC0D" w:rsidR="00434DD4" w:rsidRPr="00925024"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innbo_standard</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27366E1"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The standard of </w:t>
            </w:r>
            <w:proofErr w:type="spellStart"/>
            <w:r w:rsidRPr="00FA3988">
              <w:rPr>
                <w:rFonts w:asciiTheme="minorHAnsi" w:hAnsiTheme="minorHAnsi" w:cstheme="minorHAnsi"/>
                <w:lang w:val="en-GB"/>
              </w:rPr>
              <w:t>youre</w:t>
            </w:r>
            <w:proofErr w:type="spellEnd"/>
            <w:r w:rsidRPr="00FA3988">
              <w:rPr>
                <w:rFonts w:asciiTheme="minorHAnsi" w:hAnsiTheme="minorHAnsi" w:cstheme="minorHAnsi"/>
                <w:lang w:val="en-GB"/>
              </w:rPr>
              <w:t xml:space="preserve"> belongings (example art </w:t>
            </w:r>
            <w:proofErr w:type="gramStart"/>
            <w:r w:rsidRPr="00FA3988">
              <w:rPr>
                <w:rFonts w:asciiTheme="minorHAnsi" w:hAnsiTheme="minorHAnsi" w:cstheme="minorHAnsi"/>
                <w:lang w:val="en-GB"/>
              </w:rPr>
              <w:t>would should</w:t>
            </w:r>
            <w:proofErr w:type="gramEnd"/>
            <w:r w:rsidRPr="00FA3988">
              <w:rPr>
                <w:rFonts w:asciiTheme="minorHAnsi" w:hAnsiTheme="minorHAnsi" w:cstheme="minorHAnsi"/>
                <w:lang w:val="en-GB"/>
              </w:rPr>
              <w:t xml:space="preserve"> be considered here) </w:t>
            </w:r>
          </w:p>
          <w:p w14:paraId="203E6549"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09A6FDB9" w14:textId="14C0670F" w:rsidR="00434DD4" w:rsidRPr="00925024"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343E6425" w14:textId="77777777" w:rsidR="00434DD4" w:rsidRPr="00FA3988"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nb-NO"/>
              </w:rPr>
              <w:t>Nedtrekksliste</w:t>
            </w:r>
            <w:proofErr w:type="spellEnd"/>
          </w:p>
          <w:p w14:paraId="5894B409"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Normal</w:t>
            </w:r>
          </w:p>
          <w:p w14:paraId="5BCB99E1"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Høy</w:t>
            </w:r>
          </w:p>
          <w:p w14:paraId="666061AB" w14:textId="2CDB3A0F"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Svært høy</w:t>
            </w:r>
          </w:p>
        </w:tc>
      </w:tr>
      <w:tr w:rsidR="00434DD4" w:rsidRPr="00925024" w14:paraId="05FA348B"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66BDEA28"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\Primærrom</w:t>
            </w:r>
          </w:p>
          <w:p w14:paraId="0CE0A1A4" w14:textId="77777777" w:rsidR="00434DD4" w:rsidRPr="00434DD4" w:rsidRDefault="00434DD4" w:rsidP="00434DD4">
            <w:pPr>
              <w:pStyle w:val="AxureTableNormalText"/>
              <w:snapToGrid w:val="0"/>
              <w:rPr>
                <w:rFonts w:asciiTheme="minorHAnsi" w:hAnsiTheme="minorHAnsi" w:cstheme="minorHAnsi"/>
                <w:b/>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0A5C5C8" w14:textId="1ECCF738" w:rsidR="00434DD4" w:rsidRPr="00434DD4"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en-GB"/>
              </w:rPr>
              <w:t>innbo_primaerrom</w:t>
            </w:r>
            <w:proofErr w:type="spellEnd"/>
            <w:r w:rsidRPr="00FA3988">
              <w:rPr>
                <w:rFonts w:asciiTheme="minorHAnsi" w:hAnsiTheme="minorHAnsi" w:cstheme="minorHAnsi"/>
                <w:lang w:val="en-GB"/>
              </w:rPr>
              <w:t xml:space="preserv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834EE65"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Part of the household that is furnished or lived </w:t>
            </w:r>
            <w:proofErr w:type="gramStart"/>
            <w:r w:rsidRPr="00FA3988">
              <w:rPr>
                <w:rFonts w:asciiTheme="minorHAnsi" w:hAnsiTheme="minorHAnsi" w:cstheme="minorHAnsi"/>
                <w:lang w:val="en-GB"/>
              </w:rPr>
              <w:t>in( not</w:t>
            </w:r>
            <w:proofErr w:type="gramEnd"/>
            <w:r w:rsidRPr="00FA3988">
              <w:rPr>
                <w:rFonts w:asciiTheme="minorHAnsi" w:hAnsiTheme="minorHAnsi" w:cstheme="minorHAnsi"/>
                <w:lang w:val="en-GB"/>
              </w:rPr>
              <w:t xml:space="preserve"> storage rooms, sheds and storage basements) </w:t>
            </w:r>
          </w:p>
          <w:p w14:paraId="61AA645E"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12A13BC9" w14:textId="60D95585"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0CB2B453" w14:textId="77777777" w:rsidR="00434DD4" w:rsidRPr="00FA3988" w:rsidRDefault="00434DD4" w:rsidP="00434DD4">
            <w:pPr>
              <w:pStyle w:val="AxureTableNormalText"/>
              <w:snapToGrid w:val="0"/>
              <w:rPr>
                <w:rFonts w:asciiTheme="minorHAnsi" w:hAnsiTheme="minorHAnsi" w:cstheme="minorHAnsi"/>
                <w:lang w:val="en-GB"/>
              </w:rPr>
            </w:pPr>
            <w:proofErr w:type="spellStart"/>
            <w:r w:rsidRPr="00FA3988">
              <w:rPr>
                <w:rFonts w:asciiTheme="minorHAnsi" w:hAnsiTheme="minorHAnsi" w:cstheme="minorHAnsi"/>
                <w:lang w:val="en-GB"/>
              </w:rPr>
              <w:t>Opp</w:t>
            </w:r>
            <w:proofErr w:type="spellEnd"/>
            <w:r w:rsidRPr="00FA3988">
              <w:rPr>
                <w:rFonts w:asciiTheme="minorHAnsi" w:hAnsiTheme="minorHAnsi" w:cstheme="minorHAnsi"/>
                <w:lang w:val="en-GB"/>
              </w:rPr>
              <w:t xml:space="preserve"> </w:t>
            </w:r>
            <w:proofErr w:type="spellStart"/>
            <w:r w:rsidRPr="00FA3988">
              <w:rPr>
                <w:rFonts w:asciiTheme="minorHAnsi" w:hAnsiTheme="minorHAnsi" w:cstheme="minorHAnsi"/>
                <w:lang w:val="en-GB"/>
              </w:rPr>
              <w:t>til</w:t>
            </w:r>
            <w:proofErr w:type="spellEnd"/>
            <w:r w:rsidRPr="00FA3988">
              <w:rPr>
                <w:rFonts w:asciiTheme="minorHAnsi" w:hAnsiTheme="minorHAnsi" w:cstheme="minorHAnsi"/>
                <w:lang w:val="en-GB"/>
              </w:rPr>
              <w:t xml:space="preserve"> 4 </w:t>
            </w:r>
            <w:proofErr w:type="spellStart"/>
            <w:r w:rsidRPr="00FA3988">
              <w:rPr>
                <w:rFonts w:asciiTheme="minorHAnsi" w:hAnsiTheme="minorHAnsi" w:cstheme="minorHAnsi"/>
                <w:lang w:val="en-GB"/>
              </w:rPr>
              <w:t>siffer</w:t>
            </w:r>
            <w:proofErr w:type="spellEnd"/>
            <w:r w:rsidRPr="00FA3988">
              <w:rPr>
                <w:rFonts w:asciiTheme="minorHAnsi" w:hAnsiTheme="minorHAnsi" w:cstheme="minorHAnsi"/>
                <w:lang w:val="en-GB"/>
              </w:rPr>
              <w:t>.</w:t>
            </w:r>
          </w:p>
          <w:p w14:paraId="4E7F555A" w14:textId="3EBC81EF"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(1-1000)</w:t>
            </w:r>
          </w:p>
        </w:tc>
      </w:tr>
      <w:tr w:rsidR="00434DD4" w:rsidRPr="00925024" w14:paraId="2D26A34A"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5A30439E" w14:textId="00D885F9" w:rsidR="00434DD4" w:rsidRPr="00434DD4" w:rsidRDefault="00434DD4" w:rsidP="00434DD4">
            <w:pPr>
              <w:pStyle w:val="AxureTableNormalText"/>
              <w:snapToGrid w:val="0"/>
              <w:rPr>
                <w:rFonts w:asciiTheme="minorHAnsi" w:hAnsiTheme="minorHAnsi" w:cstheme="minorHAnsi"/>
                <w:b/>
                <w:lang w:val="nb-NO"/>
              </w:rPr>
            </w:pPr>
            <w:r w:rsidRPr="00FA3988">
              <w:rPr>
                <w:rFonts w:asciiTheme="minorHAnsi" w:hAnsiTheme="minorHAnsi" w:cstheme="minorHAnsi"/>
                <w:lang w:val="en-GB"/>
              </w:rPr>
              <w:t>\</w:t>
            </w:r>
            <w:r w:rsidRPr="00FA3988">
              <w:rPr>
                <w:rFonts w:asciiTheme="minorHAnsi" w:hAnsiTheme="minorHAnsi" w:cstheme="minorHAnsi"/>
                <w:lang w:val="nb-NO"/>
              </w:rPr>
              <w:t>Sikkerhetslås</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89EDB78" w14:textId="0D985EC0" w:rsidR="00434DD4" w:rsidRPr="00434DD4"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en-GB"/>
              </w:rPr>
              <w:t>innbo_skkerhetslas</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2977B58F"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Safety look as an addition for regular lock. </w:t>
            </w:r>
          </w:p>
          <w:p w14:paraId="707CEAB4"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5156409E" w14:textId="0344E2FC"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04C4827E" w14:textId="77777777" w:rsidR="00434DD4" w:rsidRPr="00FA3988"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nb-NO"/>
              </w:rPr>
              <w:t>Nedtrekksliste</w:t>
            </w:r>
            <w:proofErr w:type="spellEnd"/>
          </w:p>
          <w:p w14:paraId="01CEBDF2"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Ikke sikkerhetslås</w:t>
            </w:r>
          </w:p>
          <w:p w14:paraId="7359B0C9"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Kun hoveddør</w:t>
            </w:r>
          </w:p>
          <w:p w14:paraId="52E015B2" w14:textId="77777777" w:rsidR="00434DD4" w:rsidRPr="00FA3988"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Alle dører</w:t>
            </w:r>
          </w:p>
          <w:p w14:paraId="74F9C5D0" w14:textId="79AD2F4B"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Alle dører og vinduer</w:t>
            </w:r>
          </w:p>
        </w:tc>
      </w:tr>
      <w:tr w:rsidR="00434DD4" w:rsidRPr="00925024" w14:paraId="2ECFBADD"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91E4447" w14:textId="6D96B273"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nb-NO"/>
              </w:rPr>
              <w:t>\Antall bad/wc</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92E3442" w14:textId="4948C8E8" w:rsidR="00434DD4" w:rsidRPr="00434DD4"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en-GB"/>
              </w:rPr>
              <w:t>innbo_bad</w:t>
            </w:r>
            <w:ins w:id="29" w:author="Jānis Saldābols" w:date="2019-02-18T12:37:00Z">
              <w:r w:rsidRPr="00FA3988">
                <w:rPr>
                  <w:rFonts w:asciiTheme="minorHAnsi" w:hAnsiTheme="minorHAnsi" w:cstheme="minorHAnsi"/>
                  <w:lang w:val="en-GB"/>
                </w:rPr>
                <w:t>_</w:t>
              </w:r>
            </w:ins>
            <w:r w:rsidRPr="00FA3988">
              <w:rPr>
                <w:rFonts w:asciiTheme="minorHAnsi" w:hAnsiTheme="minorHAnsi" w:cstheme="minorHAnsi"/>
                <w:lang w:val="en-GB"/>
              </w:rPr>
              <w:t>wc</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850521D" w14:textId="77777777" w:rsidR="00434DD4" w:rsidRPr="00FA3988" w:rsidRDefault="00434DD4" w:rsidP="00434DD4">
            <w:pPr>
              <w:pStyle w:val="AxureTableNormalText"/>
              <w:snapToGrid w:val="0"/>
              <w:rPr>
                <w:rFonts w:asciiTheme="minorHAnsi" w:hAnsiTheme="minorHAnsi" w:cstheme="minorHAnsi"/>
                <w:lang w:val="en-GB"/>
              </w:rPr>
            </w:pPr>
            <w:r w:rsidRPr="00FA3988">
              <w:rPr>
                <w:rFonts w:asciiTheme="minorHAnsi" w:hAnsiTheme="minorHAnsi" w:cstheme="minorHAnsi"/>
                <w:lang w:val="en-GB"/>
              </w:rPr>
              <w:t>Number of bathrooms</w:t>
            </w:r>
          </w:p>
          <w:p w14:paraId="0C6AD03F" w14:textId="77777777" w:rsidR="00434DD4" w:rsidRPr="00534AF5" w:rsidRDefault="00434DD4" w:rsidP="00434DD4">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6C9780FF" w14:textId="78C3ACB7" w:rsidR="00434DD4" w:rsidRPr="00434DD4" w:rsidRDefault="00434DD4" w:rsidP="00434DD4">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B3C993F" w14:textId="05C5F2A7" w:rsidR="00434DD4" w:rsidRPr="003E402B" w:rsidRDefault="00434DD4" w:rsidP="00434DD4">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nb-NO"/>
              </w:rPr>
              <w:t>Nedtrekksliste</w:t>
            </w:r>
            <w:proofErr w:type="spellEnd"/>
            <w:r w:rsidRPr="00FA3988">
              <w:rPr>
                <w:rFonts w:asciiTheme="minorHAnsi" w:hAnsiTheme="minorHAnsi" w:cstheme="minorHAnsi"/>
                <w:lang w:val="nb-NO"/>
              </w:rPr>
              <w:t xml:space="preserve"> 1-10</w:t>
            </w:r>
          </w:p>
        </w:tc>
      </w:tr>
      <w:tr w:rsidR="002D3F55" w:rsidRPr="00925024" w14:paraId="6994323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2A0983E" w14:textId="7F924EBD" w:rsidR="002D3F55" w:rsidRPr="00434DD4"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en-GB"/>
              </w:rPr>
              <w:t>\</w:t>
            </w:r>
            <w:r w:rsidRPr="00FA3988">
              <w:rPr>
                <w:rFonts w:asciiTheme="minorHAnsi" w:hAnsiTheme="minorHAnsi" w:cstheme="minorHAnsi"/>
                <w:lang w:val="nb-NO"/>
              </w:rPr>
              <w:t>Automatsikringer</w:t>
            </w: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AE3A6D7" w14:textId="77777777" w:rsidR="002D3F55" w:rsidRPr="00FA3988" w:rsidRDefault="002D3F55" w:rsidP="002D3F55">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nb-NO"/>
              </w:rPr>
              <w:t>innbo_automatsikringer</w:t>
            </w:r>
            <w:proofErr w:type="spellEnd"/>
          </w:p>
          <w:p w14:paraId="05FD56BF" w14:textId="7A845B72" w:rsidR="002D3F55" w:rsidRPr="00434DD4" w:rsidRDefault="002D3F55" w:rsidP="002D3F55">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nb-NO"/>
              </w:rPr>
              <w:t>innbo_automatsikringer_aar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B52058" w14:textId="77777777" w:rsidR="002D3F55" w:rsidRPr="00FA3988" w:rsidRDefault="002D3F55" w:rsidP="002D3F55">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Circuit breaker/fuse that can be </w:t>
            </w:r>
            <w:proofErr w:type="gramStart"/>
            <w:r w:rsidRPr="00FA3988">
              <w:rPr>
                <w:rFonts w:asciiTheme="minorHAnsi" w:hAnsiTheme="minorHAnsi" w:cstheme="minorHAnsi"/>
                <w:lang w:val="en-GB"/>
              </w:rPr>
              <w:t>reused</w:t>
            </w:r>
            <w:proofErr w:type="gramEnd"/>
            <w:r w:rsidRPr="00FA3988">
              <w:rPr>
                <w:rFonts w:asciiTheme="minorHAnsi" w:hAnsiTheme="minorHAnsi" w:cstheme="minorHAnsi"/>
                <w:lang w:val="en-GB"/>
              </w:rPr>
              <w:t xml:space="preserve"> </w:t>
            </w:r>
          </w:p>
          <w:p w14:paraId="39A6BA98" w14:textId="77777777" w:rsidR="002D3F55" w:rsidRPr="00534AF5" w:rsidRDefault="002D3F55" w:rsidP="002D3F55">
            <w:pPr>
              <w:pStyle w:val="AxureTableNormalText"/>
              <w:snapToGrid w:val="0"/>
              <w:rPr>
                <w:rFonts w:asciiTheme="minorHAnsi" w:hAnsiTheme="minorHAnsi" w:cstheme="minorHAnsi"/>
                <w:lang w:val="en-GB"/>
              </w:rPr>
            </w:pPr>
            <w:r w:rsidRPr="00534AF5">
              <w:rPr>
                <w:rFonts w:asciiTheme="minorHAnsi" w:hAnsiTheme="minorHAnsi" w:cstheme="minorHAnsi"/>
                <w:lang w:val="en-GB"/>
              </w:rPr>
              <w:t>Status of parameter:</w:t>
            </w:r>
          </w:p>
          <w:p w14:paraId="62F59728" w14:textId="4C511EE7" w:rsidR="002D3F55" w:rsidRPr="00434DD4"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F1B5AE8" w14:textId="77777777" w:rsidR="002D3F55" w:rsidRPr="00FA3988"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 xml:space="preserve"> </w:t>
            </w:r>
          </w:p>
          <w:p w14:paraId="377B7210" w14:textId="77777777" w:rsidR="002D3F55" w:rsidRPr="00FA3988" w:rsidRDefault="002D3F55" w:rsidP="002D3F55">
            <w:pPr>
              <w:pStyle w:val="AxureTableNormalText"/>
              <w:rPr>
                <w:rFonts w:asciiTheme="minorHAnsi" w:hAnsiTheme="minorHAnsi" w:cstheme="minorHAnsi"/>
                <w:lang w:val="nb-NO"/>
              </w:rPr>
            </w:pPr>
            <w:r w:rsidRPr="00FA3988">
              <w:rPr>
                <w:rFonts w:asciiTheme="minorHAnsi" w:hAnsiTheme="minorHAnsi" w:cstheme="minorHAnsi"/>
                <w:lang w:val="nb-NO"/>
              </w:rPr>
              <w:t>\ Ja</w:t>
            </w:r>
            <w:r w:rsidRPr="00FA3988">
              <w:rPr>
                <w:rFonts w:asciiTheme="minorHAnsi" w:hAnsiTheme="minorHAnsi" w:cstheme="minorHAnsi"/>
                <w:lang w:val="nb-NO"/>
              </w:rPr>
              <w:br/>
              <w:t xml:space="preserve">Hvis ja, </w:t>
            </w:r>
          </w:p>
          <w:p w14:paraId="15D3AC5A" w14:textId="77777777" w:rsidR="002D3F55" w:rsidRPr="00FA3988" w:rsidRDefault="002D3F55" w:rsidP="002D3F55">
            <w:pPr>
              <w:pStyle w:val="AxureTableNormalText"/>
              <w:snapToGrid w:val="0"/>
              <w:rPr>
                <w:rFonts w:asciiTheme="minorHAnsi" w:hAnsiTheme="minorHAnsi" w:cstheme="minorHAnsi"/>
                <w:lang w:val="nb-NO"/>
              </w:rPr>
            </w:pPr>
            <w:r w:rsidRPr="00FA3988">
              <w:rPr>
                <w:rFonts w:asciiTheme="minorHAnsi" w:hAnsiTheme="minorHAnsi" w:cstheme="minorHAnsi"/>
                <w:lang w:val="nb-NO"/>
              </w:rPr>
              <w:t xml:space="preserve">Årstall/Vet ikke </w:t>
            </w:r>
          </w:p>
          <w:p w14:paraId="7487B8AE" w14:textId="77777777" w:rsidR="002D3F55" w:rsidRPr="00FA3988" w:rsidRDefault="002D3F55" w:rsidP="002D3F55">
            <w:pPr>
              <w:pStyle w:val="AxureTableNormalText"/>
              <w:rPr>
                <w:rFonts w:asciiTheme="minorHAnsi" w:hAnsiTheme="minorHAnsi" w:cstheme="minorHAnsi"/>
                <w:lang w:val="nb-NO"/>
              </w:rPr>
            </w:pPr>
          </w:p>
          <w:p w14:paraId="02B4B519" w14:textId="15C4F010" w:rsidR="002D3F55" w:rsidRPr="003E402B" w:rsidRDefault="002D3F55" w:rsidP="002D3F55">
            <w:pPr>
              <w:pStyle w:val="AxureTableNormalText"/>
              <w:snapToGrid w:val="0"/>
              <w:rPr>
                <w:rFonts w:asciiTheme="minorHAnsi" w:hAnsiTheme="minorHAnsi" w:cstheme="minorHAnsi"/>
                <w:lang w:val="nb-NO"/>
              </w:rPr>
            </w:pPr>
            <w:proofErr w:type="spellStart"/>
            <w:r w:rsidRPr="00FA3988">
              <w:rPr>
                <w:rFonts w:asciiTheme="minorHAnsi" w:hAnsiTheme="minorHAnsi" w:cstheme="minorHAnsi"/>
                <w:lang w:val="en-GB"/>
              </w:rPr>
              <w:t>Nei</w:t>
            </w:r>
            <w:proofErr w:type="spellEnd"/>
          </w:p>
        </w:tc>
      </w:tr>
      <w:tr w:rsidR="007B5BAE" w:rsidRPr="00925024" w14:paraId="6801C883"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638D7EA" w14:textId="77777777" w:rsidR="007B5BAE" w:rsidRPr="008257EA" w:rsidRDefault="007B5BAE" w:rsidP="007B5BAE">
            <w:pPr>
              <w:pStyle w:val="AxureTableNormalText"/>
              <w:snapToGrid w:val="0"/>
              <w:rPr>
                <w:rFonts w:asciiTheme="minorHAnsi" w:hAnsiTheme="minorHAnsi" w:cstheme="minorHAnsi"/>
                <w:lang w:val="nb-NO"/>
              </w:rPr>
            </w:pPr>
            <w:r>
              <w:rPr>
                <w:rFonts w:asciiTheme="minorHAnsi" w:hAnsiTheme="minorHAnsi" w:cstheme="minorHAnsi"/>
                <w:lang w:val="nb-NO"/>
              </w:rPr>
              <w:t xml:space="preserve">\ </w:t>
            </w:r>
            <w:r w:rsidRPr="008257EA">
              <w:rPr>
                <w:rFonts w:asciiTheme="minorHAnsi" w:hAnsiTheme="minorHAnsi" w:cstheme="minorHAnsi"/>
                <w:lang w:val="nb-NO"/>
              </w:rPr>
              <w:t>Er det to sammenkoblede røykvarslere i boligen din?</w:t>
            </w:r>
          </w:p>
          <w:p w14:paraId="057F021C" w14:textId="77777777" w:rsidR="007B5BAE" w:rsidRPr="00434DD4"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480A51D" w14:textId="3DBFF42A" w:rsidR="007B5BAE" w:rsidRPr="00434DD4" w:rsidRDefault="007B5BAE" w:rsidP="007B5BAE">
            <w:pPr>
              <w:pStyle w:val="AxureTableNormalText"/>
              <w:snapToGrid w:val="0"/>
              <w:rPr>
                <w:rFonts w:asciiTheme="minorHAnsi" w:hAnsiTheme="minorHAnsi" w:cstheme="minorHAnsi"/>
                <w:lang w:val="nb-NO"/>
              </w:rPr>
            </w:pPr>
            <w:proofErr w:type="spellStart"/>
            <w:r>
              <w:rPr>
                <w:rFonts w:asciiTheme="minorHAnsi" w:hAnsiTheme="minorHAnsi" w:cstheme="minorHAnsi"/>
                <w:lang w:val="en-GB"/>
              </w:rPr>
              <w:t>innbo_sammenkoblede</w:t>
            </w:r>
            <w:proofErr w:type="spellEnd"/>
            <w:r>
              <w:rPr>
                <w:rFonts w:asciiTheme="minorHAnsi" w:hAnsiTheme="minorHAnsi" w:cstheme="minorHAnsi"/>
                <w:lang w:val="en-GB"/>
              </w:rPr>
              <w:t xml:space="preserve">_ </w:t>
            </w:r>
            <w:proofErr w:type="spellStart"/>
            <w:r>
              <w:rPr>
                <w:rFonts w:asciiTheme="minorHAnsi" w:hAnsiTheme="minorHAnsi" w:cstheme="minorHAnsi"/>
                <w:lang w:val="en-GB"/>
              </w:rPr>
              <w:t>roykvarslere</w:t>
            </w:r>
            <w:proofErr w:type="spellEnd"/>
            <w:r>
              <w:rPr>
                <w:rFonts w:asciiTheme="minorHAnsi" w:hAnsiTheme="minorHAnsi" w:cstheme="minorHAnsi"/>
                <w:lang w:val="en-GB"/>
              </w:rPr>
              <w:t xml:space="preserv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0806D17E"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Are there two or more Smoke detectors that are linked </w:t>
            </w:r>
            <w:proofErr w:type="gramStart"/>
            <w:r>
              <w:rPr>
                <w:rFonts w:asciiTheme="minorHAnsi" w:hAnsiTheme="minorHAnsi" w:cstheme="minorHAnsi"/>
                <w:bCs/>
                <w:lang w:val="en-GB"/>
              </w:rPr>
              <w:t>together</w:t>
            </w:r>
            <w:proofErr w:type="gramEnd"/>
            <w:r>
              <w:rPr>
                <w:rFonts w:asciiTheme="minorHAnsi" w:hAnsiTheme="minorHAnsi" w:cstheme="minorHAnsi"/>
                <w:bCs/>
                <w:lang w:val="en-GB"/>
              </w:rPr>
              <w:t xml:space="preserve"> </w:t>
            </w:r>
          </w:p>
          <w:p w14:paraId="089F8746"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64B4B8A" w14:textId="6B153A41" w:rsidR="007B5BAE" w:rsidRPr="00434DD4" w:rsidRDefault="007B5BAE" w:rsidP="007B5BAE">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868C7CD"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56C5C46F"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119DA64E" w14:textId="7C0DC2AB" w:rsidR="007B5BAE" w:rsidRPr="003E402B" w:rsidRDefault="007B5BAE" w:rsidP="007B5BA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7B5BAE" w:rsidRPr="00925024" w14:paraId="220D6950"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36F20CFD" w14:textId="77777777" w:rsidR="007B5BAE" w:rsidRPr="00185CD7" w:rsidRDefault="007B5BAE" w:rsidP="007B5BAE">
            <w:pPr>
              <w:pStyle w:val="AxureTableNormalText"/>
              <w:snapToGrid w:val="0"/>
              <w:rPr>
                <w:rFonts w:asciiTheme="minorHAnsi" w:hAnsiTheme="minorHAnsi" w:cstheme="minorHAnsi"/>
                <w:lang w:val="nb-NO"/>
              </w:rPr>
            </w:pPr>
            <w:r w:rsidRPr="00185CD7">
              <w:rPr>
                <w:rFonts w:asciiTheme="minorHAnsi" w:hAnsiTheme="minorHAnsi" w:cstheme="minorHAnsi"/>
                <w:lang w:val="nb-NO"/>
              </w:rPr>
              <w:lastRenderedPageBreak/>
              <w:t>\</w:t>
            </w:r>
            <w:r w:rsidRPr="008257EA">
              <w:rPr>
                <w:rFonts w:asciiTheme="minorHAnsi" w:hAnsiTheme="minorHAnsi" w:cstheme="minorHAnsi"/>
                <w:lang w:val="nb-NO"/>
              </w:rPr>
              <w:t>Er det minst to brannslukningsapparat (på minimum 6 kg) i boligen din?</w:t>
            </w:r>
          </w:p>
          <w:p w14:paraId="7385E7E6" w14:textId="77777777" w:rsidR="007B5BAE" w:rsidRPr="00434DD4"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731E6501" w14:textId="7EE90AEA" w:rsidR="007B5BAE" w:rsidRPr="00434DD4" w:rsidRDefault="007B5BAE" w:rsidP="007B5BAE">
            <w:pPr>
              <w:pStyle w:val="AxureTableNormalText"/>
              <w:snapToGrid w:val="0"/>
              <w:rPr>
                <w:rFonts w:asciiTheme="minorHAnsi" w:hAnsiTheme="minorHAnsi" w:cstheme="minorHAnsi"/>
                <w:lang w:val="nb-NO"/>
              </w:rPr>
            </w:pPr>
            <w:proofErr w:type="spellStart"/>
            <w:r>
              <w:rPr>
                <w:rFonts w:asciiTheme="minorHAnsi" w:hAnsiTheme="minorHAnsi" w:cstheme="minorHAnsi"/>
                <w:lang w:val="en-GB"/>
              </w:rPr>
              <w:t>innbo_to_brannslukningsapparat</w:t>
            </w:r>
            <w:proofErr w:type="spellEnd"/>
            <w:r>
              <w:rPr>
                <w:rFonts w:asciiTheme="minorHAnsi" w:hAnsiTheme="minorHAnsi" w:cstheme="minorHAnsi"/>
                <w:lang w:val="en-GB"/>
              </w:rPr>
              <w:t xml:space="preserv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FFCCFF"/>
          </w:tcPr>
          <w:p w14:paraId="4D54BE60"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Do they have more than two fire extinguishers that way above 6 </w:t>
            </w:r>
            <w:proofErr w:type="gramStart"/>
            <w:r>
              <w:rPr>
                <w:rFonts w:asciiTheme="minorHAnsi" w:hAnsiTheme="minorHAnsi" w:cstheme="minorHAnsi"/>
                <w:bCs/>
                <w:lang w:val="en-GB"/>
              </w:rPr>
              <w:t>kg</w:t>
            </w:r>
            <w:proofErr w:type="gramEnd"/>
          </w:p>
          <w:p w14:paraId="47183D05"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7E9C1FC"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Mandatory</w:t>
            </w:r>
          </w:p>
          <w:p w14:paraId="7015BA57" w14:textId="77777777" w:rsidR="007B5BAE" w:rsidRPr="00434DD4" w:rsidRDefault="007B5BAE" w:rsidP="007B5BAE">
            <w:pPr>
              <w:pStyle w:val="AxureTableNormalText"/>
              <w:snapToGrid w:val="0"/>
              <w:rPr>
                <w:rFonts w:asciiTheme="minorHAnsi" w:hAnsiTheme="minorHAnsi" w:cstheme="minorHAnsi"/>
                <w:lang w:val="nb-NO"/>
              </w:rPr>
            </w:pP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CCFF"/>
          </w:tcPr>
          <w:p w14:paraId="2DC399DE"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43F2B1C4"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C9A99DD" w14:textId="509A770E" w:rsidR="007B5BAE" w:rsidRPr="003E402B" w:rsidRDefault="007B5BAE" w:rsidP="007B5BA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7B5BAE" w:rsidRPr="007B5BAE" w14:paraId="66D930D9"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9BCE2D" w14:textId="77777777" w:rsidR="007B5BAE" w:rsidRPr="0070678D" w:rsidRDefault="007B5BAE" w:rsidP="007B5BAE">
            <w:pPr>
              <w:pStyle w:val="AxureTableNormalText"/>
              <w:snapToGrid w:val="0"/>
              <w:rPr>
                <w:rFonts w:asciiTheme="minorHAnsi" w:hAnsiTheme="minorHAnsi" w:cstheme="minorHAnsi"/>
                <w:lang w:val="nb-NO"/>
              </w:rPr>
            </w:pPr>
            <w:r w:rsidRPr="0070678D">
              <w:rPr>
                <w:rFonts w:asciiTheme="minorHAnsi" w:hAnsiTheme="minorHAnsi" w:cstheme="minorHAnsi"/>
                <w:lang w:val="nb-NO"/>
              </w:rPr>
              <w:t xml:space="preserve">\ </w:t>
            </w:r>
            <w:r w:rsidRPr="008257EA">
              <w:rPr>
                <w:rFonts w:asciiTheme="minorHAnsi" w:hAnsiTheme="minorHAnsi" w:cstheme="minorHAnsi"/>
                <w:lang w:val="nb-NO"/>
              </w:rPr>
              <w:t>Boligen har rør-i-rør</w:t>
            </w:r>
          </w:p>
          <w:p w14:paraId="5CFE22FD" w14:textId="77777777" w:rsidR="007B5BAE" w:rsidRPr="007B5BAE" w:rsidRDefault="007B5BAE" w:rsidP="007B5BAE">
            <w:pPr>
              <w:pStyle w:val="AxureTableNormalText"/>
              <w:snapToGrid w:val="0"/>
              <w:rPr>
                <w:rFonts w:asciiTheme="minorHAnsi" w:hAnsiTheme="minorHAnsi" w:cstheme="minorHAnsi"/>
                <w:lang w:val="nb-NO"/>
              </w:rPr>
            </w:pPr>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C913B80" w14:textId="20414E32" w:rsidR="007B5BAE" w:rsidRPr="007B5BAE" w:rsidRDefault="007B5BAE" w:rsidP="007B5BAE">
            <w:pPr>
              <w:pStyle w:val="AxureTableNormalText"/>
              <w:snapToGrid w:val="0"/>
              <w:rPr>
                <w:rFonts w:asciiTheme="minorHAnsi" w:hAnsiTheme="minorHAnsi" w:cstheme="minorHAnsi"/>
                <w:lang w:val="nb-NO"/>
              </w:rPr>
            </w:pPr>
            <w:proofErr w:type="spellStart"/>
            <w:r>
              <w:rPr>
                <w:rFonts w:asciiTheme="minorHAnsi" w:hAnsiTheme="minorHAnsi" w:cstheme="minorHAnsi"/>
                <w:lang w:val="en-GB"/>
              </w:rPr>
              <w:t>innbo_ror_i_ror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4619056" w14:textId="77777777" w:rsidR="007B5BAE" w:rsidRDefault="007B5BAE" w:rsidP="007B5BAE">
            <w:pPr>
              <w:pStyle w:val="AxureTableNormalText"/>
              <w:snapToGrid w:val="0"/>
              <w:rPr>
                <w:rFonts w:asciiTheme="minorHAnsi" w:hAnsiTheme="minorHAnsi" w:cstheme="minorHAnsi"/>
                <w:bCs/>
                <w:lang w:val="en-GB"/>
              </w:rPr>
            </w:pPr>
            <w:r>
              <w:rPr>
                <w:rFonts w:asciiTheme="minorHAnsi" w:hAnsiTheme="minorHAnsi" w:cstheme="minorHAnsi"/>
                <w:bCs/>
                <w:lang w:val="en-GB"/>
              </w:rPr>
              <w:t>After 1995 a new system of pluming called “</w:t>
            </w:r>
            <w:proofErr w:type="spellStart"/>
            <w:r>
              <w:rPr>
                <w:rFonts w:asciiTheme="minorHAnsi" w:hAnsiTheme="minorHAnsi" w:cstheme="minorHAnsi"/>
                <w:bCs/>
                <w:lang w:val="en-GB"/>
              </w:rPr>
              <w:t>rør</w:t>
            </w:r>
            <w:proofErr w:type="spellEnd"/>
            <w:r>
              <w:rPr>
                <w:rFonts w:asciiTheme="minorHAnsi" w:hAnsiTheme="minorHAnsi" w:cstheme="minorHAnsi"/>
                <w:bCs/>
                <w:lang w:val="en-GB"/>
              </w:rPr>
              <w:t xml:space="preserve"> I </w:t>
            </w:r>
            <w:proofErr w:type="spellStart"/>
            <w:r>
              <w:rPr>
                <w:rFonts w:asciiTheme="minorHAnsi" w:hAnsiTheme="minorHAnsi" w:cstheme="minorHAnsi"/>
                <w:bCs/>
                <w:lang w:val="en-GB"/>
              </w:rPr>
              <w:t>rør</w:t>
            </w:r>
            <w:proofErr w:type="spellEnd"/>
            <w:r>
              <w:rPr>
                <w:rFonts w:asciiTheme="minorHAnsi" w:hAnsiTheme="minorHAnsi" w:cstheme="minorHAnsi"/>
                <w:bCs/>
                <w:lang w:val="en-GB"/>
              </w:rPr>
              <w:t xml:space="preserve">” it makes it easier to change the pluming without touching the walls.  </w:t>
            </w:r>
          </w:p>
          <w:p w14:paraId="2DEAE140" w14:textId="77777777" w:rsidR="007B5BAE" w:rsidRPr="00FA3988" w:rsidRDefault="007B5BAE" w:rsidP="007B5BAE">
            <w:pPr>
              <w:pStyle w:val="AxureTableNormalText"/>
              <w:snapToGrid w:val="0"/>
              <w:rPr>
                <w:rFonts w:asciiTheme="minorHAnsi" w:hAnsiTheme="minorHAnsi" w:cstheme="minorHAnsi"/>
                <w:bCs/>
                <w:lang w:val="en-GB"/>
              </w:rPr>
            </w:pPr>
            <w:r w:rsidRPr="00FA3988">
              <w:rPr>
                <w:rFonts w:asciiTheme="minorHAnsi" w:hAnsiTheme="minorHAnsi" w:cstheme="minorHAnsi"/>
                <w:bCs/>
                <w:lang w:val="en-GB"/>
              </w:rPr>
              <w:t>Status of parameter:</w:t>
            </w:r>
          </w:p>
          <w:p w14:paraId="0AA44D15" w14:textId="26D01BF5" w:rsidR="007B5BAE" w:rsidRPr="007B5BAE" w:rsidRDefault="007B5BAE" w:rsidP="007B5BAE">
            <w:pPr>
              <w:pStyle w:val="AxureTableNormalText"/>
              <w:snapToGrid w:val="0"/>
              <w:rPr>
                <w:rFonts w:asciiTheme="minorHAnsi" w:hAnsiTheme="minorHAnsi" w:cstheme="minorHAnsi"/>
                <w:lang w:val="nb-NO"/>
              </w:rPr>
            </w:pPr>
            <w:r w:rsidRPr="00FA3988">
              <w:rPr>
                <w:rFonts w:asciiTheme="minorHAnsi" w:hAnsiTheme="minorHAnsi" w:cstheme="minorHAnsi"/>
                <w:bCs/>
                <w:lang w:val="en-GB"/>
              </w:rPr>
              <w:t>Mandatory</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8CD5954"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18E89E65" w14:textId="77777777" w:rsidR="007B5BAE" w:rsidRPr="00925024" w:rsidRDefault="007B5BAE" w:rsidP="007B5BA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5C2DDF37" w14:textId="2F1148FB" w:rsidR="007B5BAE" w:rsidRPr="007B5BAE" w:rsidRDefault="007B5BAE" w:rsidP="007B5BA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7B5BAE" w:rsidRPr="00925024" w14:paraId="2F67103E"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95C95D2" w14:textId="77777777" w:rsidR="007B5BAE" w:rsidRPr="00534AF5"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w:t>
            </w:r>
            <w:proofErr w:type="spellStart"/>
            <w:r w:rsidRPr="003B4180">
              <w:rPr>
                <w:rFonts w:asciiTheme="minorHAnsi" w:hAnsiTheme="minorHAnsi" w:cstheme="minorHAnsi"/>
                <w:szCs w:val="20"/>
                <w:lang w:val="en-GB"/>
              </w:rPr>
              <w:t>Navn</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FEC5C46" w14:textId="54990EA3" w:rsidR="007B5BAE" w:rsidRPr="00925024" w:rsidRDefault="007B5BAE" w:rsidP="007B5BA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innbo_navn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8FDF696" w14:textId="77777777" w:rsidR="007B5BAE" w:rsidRDefault="007B5BAE" w:rsidP="007B5BAE">
            <w:pPr>
              <w:pStyle w:val="AxureTableNormalText"/>
              <w:snapToGrid w:val="0"/>
              <w:rPr>
                <w:rFonts w:asciiTheme="minorHAnsi" w:hAnsiTheme="minorHAnsi" w:cstheme="minorHAnsi"/>
                <w:lang w:val="en-GB"/>
              </w:rPr>
            </w:pPr>
            <w:r>
              <w:rPr>
                <w:rFonts w:asciiTheme="minorHAnsi" w:hAnsiTheme="minorHAnsi" w:cstheme="minorHAnsi"/>
                <w:lang w:val="en-GB"/>
              </w:rPr>
              <w:t>Name of insurer</w:t>
            </w:r>
          </w:p>
          <w:p w14:paraId="01BD1C68" w14:textId="05CCC5C7" w:rsidR="007B5BAE" w:rsidRPr="007E48F2"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Need two fields for name. First and middle name in on field and last name in a separate field. Allowed only letters and space. Max length 250 for each</w:t>
            </w:r>
          </w:p>
          <w:p w14:paraId="4EF76D77" w14:textId="77777777" w:rsidR="007B5BAE" w:rsidRPr="007E48F2" w:rsidRDefault="007B5BAE" w:rsidP="007B5BAE">
            <w:pPr>
              <w:pStyle w:val="AxureTableNormalText"/>
              <w:snapToGrid w:val="0"/>
              <w:rPr>
                <w:rFonts w:asciiTheme="minorHAnsi" w:hAnsiTheme="minorHAnsi" w:cstheme="minorHAnsi"/>
                <w:lang w:val="en-GB"/>
              </w:rPr>
            </w:pPr>
          </w:p>
          <w:p w14:paraId="052F441B" w14:textId="77777777" w:rsidR="007B5BAE" w:rsidRPr="007E48F2"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Status of parameter:</w:t>
            </w:r>
          </w:p>
          <w:p w14:paraId="099CD21C" w14:textId="01546A13" w:rsidR="007B5BAE" w:rsidRPr="00925024" w:rsidRDefault="007B5BAE" w:rsidP="007B5BAE">
            <w:pPr>
              <w:pStyle w:val="AxureTableNormalText"/>
              <w:snapToGrid w:val="0"/>
              <w:rPr>
                <w:rFonts w:asciiTheme="minorHAnsi" w:hAnsiTheme="minorHAnsi" w:cstheme="minorHAnsi"/>
                <w:lang w:val="en-GB"/>
              </w:rPr>
            </w:pPr>
            <w:r w:rsidRPr="007E48F2">
              <w:rPr>
                <w:rFonts w:asciiTheme="minorHAnsi" w:hAnsiTheme="minorHAnsi" w:cstheme="minorHAnsi"/>
                <w:lang w:val="en-GB"/>
              </w:rPr>
              <w:t xml:space="preserve">Mandatory </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50BA4B04" w14:textId="77777777" w:rsidR="007B5BAE" w:rsidRPr="003E402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15DCBDFC" w14:textId="77777777" w:rsidR="007B5BAE" w:rsidRPr="003E402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9AFFC19" w14:textId="507124BE" w:rsidR="007B5BAE" w:rsidRPr="007B35EB" w:rsidRDefault="007B5BAE" w:rsidP="007B5BAE">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7B5BAE" w:rsidRPr="00925024" w14:paraId="751E514F"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1FE6E71A" w14:textId="77777777" w:rsidR="007B5BAE" w:rsidRPr="00925024"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783C9C58" w14:textId="77777777"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innbo_foedselsnr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4846DC3F"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617C3586"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proofErr w:type="spellEnd"/>
          </w:p>
        </w:tc>
      </w:tr>
      <w:tr w:rsidR="007B5BAE" w:rsidRPr="00925024" w14:paraId="09A64F91"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412E548F" w14:textId="2C671903" w:rsidR="007B5BAE" w:rsidRPr="00534AF5" w:rsidRDefault="007B5BAE" w:rsidP="007B5BAE">
            <w:pPr>
              <w:pStyle w:val="AxureTableNormalText"/>
              <w:snapToGrid w:val="0"/>
              <w:rPr>
                <w:rFonts w:asciiTheme="minorHAnsi" w:hAnsiTheme="minorHAnsi" w:cstheme="minorHAnsi"/>
                <w:lang w:val="en-GB"/>
              </w:rPr>
            </w:pPr>
            <w:r w:rsidRPr="00534AF5">
              <w:rPr>
                <w:rFonts w:asciiTheme="minorHAnsi" w:hAnsiTheme="minorHAnsi" w:cstheme="minorHAnsi"/>
                <w:lang w:val="en-GB"/>
              </w:rPr>
              <w:t xml:space="preserve">\ </w:t>
            </w:r>
            <w:proofErr w:type="spellStart"/>
            <w:r w:rsidRPr="00925024">
              <w:rPr>
                <w:rFonts w:asciiTheme="minorHAnsi" w:hAnsiTheme="minorHAnsi" w:cstheme="minorHAnsi"/>
                <w:lang w:val="en-GB"/>
              </w:rPr>
              <w:t>Postnummer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296EC815" w14:textId="0A3749E1"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innbo_postnr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19FE8C6C" w14:textId="061A02A6"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555DC6F4" w14:textId="2EE45FD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7B5BAE" w:rsidRPr="00925024" w14:paraId="5999EF45" w14:textId="77777777" w:rsidTr="7F95132F">
        <w:tc>
          <w:tcPr>
            <w:tcW w:w="1941" w:type="dxa"/>
            <w:tcBorders>
              <w:top w:val="single" w:sz="4" w:space="0" w:color="000000" w:themeColor="text1"/>
              <w:left w:val="single" w:sz="4" w:space="0" w:color="000000" w:themeColor="text1"/>
              <w:bottom w:val="single" w:sz="4" w:space="0" w:color="000000" w:themeColor="text1"/>
              <w:right w:val="nil"/>
            </w:tcBorders>
          </w:tcPr>
          <w:p w14:paraId="37DB1B84" w14:textId="0A3D842A" w:rsidR="007B5BAE" w:rsidRPr="00534AF5"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59" w:type="dxa"/>
            <w:tcBorders>
              <w:top w:val="single" w:sz="4" w:space="0" w:color="000000" w:themeColor="text1"/>
              <w:left w:val="single" w:sz="4" w:space="0" w:color="000000" w:themeColor="text1"/>
              <w:bottom w:val="single" w:sz="4" w:space="0" w:color="000000" w:themeColor="text1"/>
              <w:right w:val="nil"/>
            </w:tcBorders>
          </w:tcPr>
          <w:p w14:paraId="7503F68D" w14:textId="77777777"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innbo_gatenavn</w:t>
            </w:r>
            <w:proofErr w:type="spellEnd"/>
          </w:p>
          <w:p w14:paraId="6BBB73A3" w14:textId="34168160"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innbo_gatenr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tcPr>
          <w:p w14:paraId="11502882" w14:textId="5E6E06FB"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88" w:type="dxa"/>
            <w:tcBorders>
              <w:top w:val="single" w:sz="4" w:space="0" w:color="000000" w:themeColor="text1"/>
              <w:left w:val="single" w:sz="4" w:space="0" w:color="000000" w:themeColor="text1"/>
              <w:bottom w:val="single" w:sz="4" w:space="0" w:color="000000" w:themeColor="text1"/>
              <w:right w:val="single" w:sz="4" w:space="0" w:color="auto"/>
            </w:tcBorders>
          </w:tcPr>
          <w:p w14:paraId="4B2EB31B" w14:textId="3E0EB37C" w:rsidR="007B5BAE" w:rsidRPr="00925024" w:rsidRDefault="007B5BAE" w:rsidP="007B5BAE">
            <w:pPr>
              <w:pStyle w:val="AxureTableNormalText"/>
              <w:snapToGrid w:val="0"/>
              <w:rPr>
                <w:rFonts w:asciiTheme="minorHAnsi" w:hAnsiTheme="minorHAnsi" w:cstheme="minorHAnsi"/>
                <w:lang w:val="en-GB"/>
              </w:rPr>
            </w:pPr>
            <w:proofErr w:type="gramStart"/>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7B5BAE" w:rsidRPr="00925024" w14:paraId="15B6B97F" w14:textId="77777777" w:rsidTr="7F95132F">
        <w:tc>
          <w:tcPr>
            <w:tcW w:w="1941" w:type="dxa"/>
            <w:tcBorders>
              <w:top w:val="nil"/>
              <w:left w:val="single" w:sz="4" w:space="0" w:color="000000" w:themeColor="text1"/>
              <w:bottom w:val="nil"/>
              <w:right w:val="nil"/>
            </w:tcBorders>
            <w:shd w:val="clear" w:color="auto" w:fill="auto"/>
          </w:tcPr>
          <w:p w14:paraId="3BEB867F" w14:textId="77777777"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Foreningsmedlemskap</w:t>
            </w:r>
            <w:proofErr w:type="spellEnd"/>
          </w:p>
        </w:tc>
        <w:tc>
          <w:tcPr>
            <w:tcW w:w="1959" w:type="dxa"/>
            <w:tcBorders>
              <w:top w:val="nil"/>
              <w:left w:val="single" w:sz="4" w:space="0" w:color="000000" w:themeColor="text1"/>
              <w:bottom w:val="nil"/>
              <w:right w:val="nil"/>
            </w:tcBorders>
            <w:shd w:val="clear" w:color="auto" w:fill="auto"/>
          </w:tcPr>
          <w:p w14:paraId="55939B10" w14:textId="77777777" w:rsidR="007B5BAE" w:rsidRPr="00925024" w:rsidRDefault="007B5BAE" w:rsidP="007B5BA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innbo_foreningsmedlemskap</w:t>
            </w:r>
            <w:proofErr w:type="spellEnd"/>
          </w:p>
        </w:tc>
        <w:tc>
          <w:tcPr>
            <w:tcW w:w="3827" w:type="dxa"/>
            <w:tcBorders>
              <w:top w:val="nil"/>
              <w:left w:val="single" w:sz="4" w:space="0" w:color="000000" w:themeColor="text1"/>
              <w:bottom w:val="nil"/>
              <w:right w:val="nil"/>
            </w:tcBorders>
            <w:shd w:val="clear" w:color="auto" w:fill="auto"/>
          </w:tcPr>
          <w:p w14:paraId="1AB0A85B" w14:textId="77777777" w:rsidR="007B5BAE" w:rsidRPr="00925024" w:rsidRDefault="007B5BAE" w:rsidP="007B5BAE">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88" w:type="dxa"/>
            <w:tcBorders>
              <w:top w:val="nil"/>
              <w:left w:val="single" w:sz="4" w:space="0" w:color="000000" w:themeColor="text1"/>
              <w:bottom w:val="nil"/>
              <w:right w:val="single" w:sz="4" w:space="0" w:color="auto"/>
            </w:tcBorders>
            <w:shd w:val="clear" w:color="auto" w:fill="auto"/>
          </w:tcPr>
          <w:p w14:paraId="063761FC" w14:textId="77777777" w:rsidR="007B5BAE" w:rsidRPr="007A087D" w:rsidRDefault="007B5BAE" w:rsidP="007B5BAE">
            <w:pPr>
              <w:pStyle w:val="AxureTableNormalText"/>
              <w:snapToGrid w:val="0"/>
              <w:rPr>
                <w:rFonts w:asciiTheme="minorHAnsi" w:hAnsiTheme="minorHAnsi" w:cstheme="minorHAnsi"/>
                <w:lang w:val="nb-NO"/>
              </w:rPr>
            </w:pPr>
            <w:r w:rsidRPr="007A087D">
              <w:rPr>
                <w:rFonts w:asciiTheme="minorHAnsi" w:hAnsiTheme="minorHAnsi" w:cstheme="minorHAnsi"/>
                <w:lang w:val="nb-NO"/>
              </w:rPr>
              <w:t>En to- eller treleddet liste, hvor delene fylles på bakgrunn av valg i den første listen. Den første kan for eksempel være et spørsmål om fagforeningsmedlemskap.</w:t>
            </w:r>
          </w:p>
        </w:tc>
      </w:tr>
      <w:tr w:rsidR="007B5BAE" w:rsidRPr="00925024" w14:paraId="2AF21ABB" w14:textId="77777777" w:rsidTr="7F95132F">
        <w:tc>
          <w:tcPr>
            <w:tcW w:w="1941" w:type="dxa"/>
            <w:tcBorders>
              <w:top w:val="nil"/>
              <w:left w:val="single" w:sz="4" w:space="0" w:color="000000" w:themeColor="text1"/>
              <w:bottom w:val="single" w:sz="4" w:space="0" w:color="000000" w:themeColor="text1"/>
              <w:right w:val="nil"/>
            </w:tcBorders>
            <w:shd w:val="clear" w:color="auto" w:fill="auto"/>
          </w:tcPr>
          <w:p w14:paraId="1DF6F26A" w14:textId="77777777" w:rsidR="007B5BAE" w:rsidRPr="00185CD7" w:rsidRDefault="007B5BAE" w:rsidP="007B5BAE">
            <w:pPr>
              <w:pStyle w:val="AxureTableNormalText"/>
              <w:snapToGrid w:val="0"/>
              <w:rPr>
                <w:rFonts w:asciiTheme="minorHAnsi" w:hAnsiTheme="minorHAnsi" w:cstheme="minorHAnsi"/>
                <w:lang w:val="nb-NO"/>
              </w:rPr>
            </w:pPr>
          </w:p>
        </w:tc>
        <w:tc>
          <w:tcPr>
            <w:tcW w:w="1959" w:type="dxa"/>
            <w:tcBorders>
              <w:top w:val="nil"/>
              <w:left w:val="single" w:sz="4" w:space="0" w:color="000000" w:themeColor="text1"/>
              <w:bottom w:val="single" w:sz="4" w:space="0" w:color="000000" w:themeColor="text1"/>
              <w:right w:val="nil"/>
            </w:tcBorders>
            <w:shd w:val="clear" w:color="auto" w:fill="auto"/>
          </w:tcPr>
          <w:p w14:paraId="25BE859B" w14:textId="77777777" w:rsidR="007B5BAE" w:rsidRPr="00185CD7" w:rsidRDefault="007B5BAE" w:rsidP="007B5BAE">
            <w:pPr>
              <w:pStyle w:val="AxureTableNormalText"/>
              <w:snapToGrid w:val="0"/>
              <w:rPr>
                <w:rFonts w:asciiTheme="minorHAnsi" w:hAnsiTheme="minorHAnsi" w:cstheme="minorHAnsi"/>
                <w:lang w:val="nb-NO"/>
              </w:rPr>
            </w:pPr>
          </w:p>
        </w:tc>
        <w:tc>
          <w:tcPr>
            <w:tcW w:w="3827" w:type="dxa"/>
            <w:tcBorders>
              <w:top w:val="nil"/>
              <w:left w:val="single" w:sz="4" w:space="0" w:color="000000" w:themeColor="text1"/>
              <w:bottom w:val="single" w:sz="4" w:space="0" w:color="000000" w:themeColor="text1"/>
              <w:right w:val="nil"/>
            </w:tcBorders>
            <w:shd w:val="clear" w:color="auto" w:fill="auto"/>
          </w:tcPr>
          <w:p w14:paraId="19184E86" w14:textId="77777777" w:rsidR="007B5BAE" w:rsidRPr="00185CD7" w:rsidRDefault="007B5BAE" w:rsidP="007B5BAE">
            <w:pPr>
              <w:pStyle w:val="AxureTableNormalText"/>
              <w:snapToGrid w:val="0"/>
              <w:rPr>
                <w:rFonts w:asciiTheme="minorHAnsi" w:hAnsiTheme="minorHAnsi" w:cstheme="minorHAnsi"/>
                <w:bCs/>
                <w:lang w:val="nb-NO"/>
              </w:rPr>
            </w:pPr>
          </w:p>
        </w:tc>
        <w:tc>
          <w:tcPr>
            <w:tcW w:w="1588" w:type="dxa"/>
            <w:tcBorders>
              <w:top w:val="nil"/>
              <w:left w:val="single" w:sz="4" w:space="0" w:color="000000" w:themeColor="text1"/>
              <w:bottom w:val="single" w:sz="4" w:space="0" w:color="000000" w:themeColor="text1"/>
              <w:right w:val="single" w:sz="4" w:space="0" w:color="auto"/>
            </w:tcBorders>
            <w:shd w:val="clear" w:color="auto" w:fill="auto"/>
          </w:tcPr>
          <w:p w14:paraId="54891B88" w14:textId="77777777" w:rsidR="007B5BAE" w:rsidRPr="007A087D" w:rsidRDefault="007B5BAE" w:rsidP="007B5BAE">
            <w:pPr>
              <w:pStyle w:val="AxureTableNormalText"/>
              <w:snapToGrid w:val="0"/>
              <w:rPr>
                <w:rFonts w:asciiTheme="minorHAnsi" w:hAnsiTheme="minorHAnsi" w:cstheme="minorHAnsi"/>
                <w:lang w:val="nb-NO"/>
              </w:rPr>
            </w:pPr>
          </w:p>
        </w:tc>
      </w:tr>
      <w:tr w:rsidR="007B5BAE" w:rsidRPr="00925024" w14:paraId="733BAD7F" w14:textId="77777777" w:rsidTr="7F95132F">
        <w:tc>
          <w:tcPr>
            <w:tcW w:w="1941" w:type="dxa"/>
            <w:tcBorders>
              <w:top w:val="nil"/>
              <w:left w:val="single" w:sz="4" w:space="0" w:color="000000" w:themeColor="text1"/>
              <w:bottom w:val="single" w:sz="4" w:space="0" w:color="000000" w:themeColor="text1"/>
              <w:right w:val="nil"/>
            </w:tcBorders>
            <w:shd w:val="clear" w:color="auto" w:fill="auto"/>
          </w:tcPr>
          <w:p w14:paraId="37191BBC" w14:textId="77777777" w:rsidR="007B5BAE" w:rsidRPr="0070678D" w:rsidRDefault="007B5BAE" w:rsidP="007B5BAE">
            <w:pPr>
              <w:pStyle w:val="AxureTableNormalText"/>
              <w:snapToGrid w:val="0"/>
              <w:rPr>
                <w:rFonts w:asciiTheme="minorHAnsi" w:hAnsiTheme="minorHAnsi" w:cstheme="minorHAnsi"/>
                <w:lang w:val="nb-NO"/>
              </w:rPr>
            </w:pPr>
          </w:p>
        </w:tc>
        <w:tc>
          <w:tcPr>
            <w:tcW w:w="1959" w:type="dxa"/>
            <w:tcBorders>
              <w:top w:val="nil"/>
              <w:left w:val="single" w:sz="4" w:space="0" w:color="000000" w:themeColor="text1"/>
              <w:bottom w:val="single" w:sz="4" w:space="0" w:color="000000" w:themeColor="text1"/>
              <w:right w:val="nil"/>
            </w:tcBorders>
            <w:shd w:val="clear" w:color="auto" w:fill="auto"/>
          </w:tcPr>
          <w:p w14:paraId="5949C40D" w14:textId="143FB3C3" w:rsidR="007B5BAE" w:rsidRPr="008718F7" w:rsidRDefault="007B5BAE" w:rsidP="007B5BAE">
            <w:pPr>
              <w:pStyle w:val="AxureTableNormalText"/>
              <w:snapToGrid w:val="0"/>
              <w:rPr>
                <w:rFonts w:asciiTheme="minorHAnsi" w:hAnsiTheme="minorHAnsi" w:cstheme="minorHAnsi"/>
                <w:lang w:val="nb-NO"/>
              </w:rPr>
            </w:pPr>
          </w:p>
        </w:tc>
        <w:tc>
          <w:tcPr>
            <w:tcW w:w="3827" w:type="dxa"/>
            <w:tcBorders>
              <w:top w:val="nil"/>
              <w:left w:val="single" w:sz="4" w:space="0" w:color="000000" w:themeColor="text1"/>
              <w:bottom w:val="single" w:sz="4" w:space="0" w:color="000000" w:themeColor="text1"/>
              <w:right w:val="nil"/>
            </w:tcBorders>
            <w:shd w:val="clear" w:color="auto" w:fill="auto"/>
          </w:tcPr>
          <w:p w14:paraId="7DF30EDF" w14:textId="2B8479C1" w:rsidR="007B5BAE" w:rsidRPr="008718F7" w:rsidRDefault="007B5BAE" w:rsidP="007B5BAE">
            <w:pPr>
              <w:pStyle w:val="AxureTableNormalText"/>
              <w:snapToGrid w:val="0"/>
              <w:rPr>
                <w:rFonts w:asciiTheme="minorHAnsi" w:hAnsiTheme="minorHAnsi" w:cstheme="minorHAnsi"/>
                <w:bCs/>
                <w:lang w:val="nb-NO"/>
              </w:rPr>
            </w:pPr>
          </w:p>
        </w:tc>
        <w:tc>
          <w:tcPr>
            <w:tcW w:w="1588" w:type="dxa"/>
            <w:tcBorders>
              <w:top w:val="nil"/>
              <w:left w:val="single" w:sz="4" w:space="0" w:color="000000" w:themeColor="text1"/>
              <w:bottom w:val="single" w:sz="4" w:space="0" w:color="000000" w:themeColor="text1"/>
              <w:right w:val="single" w:sz="4" w:space="0" w:color="auto"/>
            </w:tcBorders>
            <w:shd w:val="clear" w:color="auto" w:fill="auto"/>
          </w:tcPr>
          <w:p w14:paraId="50FF7516" w14:textId="7334EE7A" w:rsidR="007B5BAE" w:rsidRPr="008718F7" w:rsidRDefault="007B5BAE" w:rsidP="007B5BAE">
            <w:pPr>
              <w:pStyle w:val="AxureTableNormalText"/>
              <w:snapToGrid w:val="0"/>
              <w:rPr>
                <w:rFonts w:asciiTheme="minorHAnsi" w:hAnsiTheme="minorHAnsi" w:cstheme="minorHAnsi"/>
                <w:lang w:val="nb-NO"/>
              </w:rPr>
            </w:pPr>
          </w:p>
        </w:tc>
      </w:tr>
    </w:tbl>
    <w:p w14:paraId="0896BB0E" w14:textId="77777777" w:rsidR="00584BF6" w:rsidRPr="008718F7" w:rsidRDefault="00584BF6" w:rsidP="00584BF6">
      <w:pPr>
        <w:rPr>
          <w:rFonts w:asciiTheme="minorHAnsi" w:hAnsiTheme="minorHAnsi" w:cstheme="minorHAnsi"/>
        </w:rPr>
      </w:pPr>
    </w:p>
    <w:p w14:paraId="1992CEF9" w14:textId="77777777" w:rsidR="00584BF6" w:rsidRPr="008718F7" w:rsidRDefault="00584BF6" w:rsidP="00584BF6">
      <w:pPr>
        <w:rPr>
          <w:rFonts w:asciiTheme="minorHAnsi" w:hAnsiTheme="minorHAnsi" w:cstheme="minorHAnsi"/>
        </w:rPr>
      </w:pPr>
    </w:p>
    <w:p w14:paraId="301AD37E" w14:textId="77777777" w:rsidR="00584BF6" w:rsidRPr="00C0107D" w:rsidRDefault="00584BF6" w:rsidP="00C0107D">
      <w:pPr>
        <w:pStyle w:val="Heading2"/>
        <w:tabs>
          <w:tab w:val="left" w:pos="576"/>
        </w:tabs>
        <w:suppressAutoHyphens/>
        <w:spacing w:before="200" w:line="240" w:lineRule="auto"/>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Home Content Insurance:  Data set in the reply message from the companies to FP </w:t>
      </w:r>
    </w:p>
    <w:p w14:paraId="1030429F"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03B9D32D" w14:textId="77777777" w:rsidTr="0070678D">
        <w:trPr>
          <w:cantSplit/>
          <w:trHeight w:val="360"/>
          <w:tblHeader/>
        </w:trPr>
        <w:tc>
          <w:tcPr>
            <w:tcW w:w="1932" w:type="dxa"/>
            <w:tcBorders>
              <w:top w:val="single" w:sz="4" w:space="0" w:color="000000"/>
              <w:left w:val="single" w:sz="4" w:space="0" w:color="000000"/>
              <w:bottom w:val="single" w:sz="4" w:space="0" w:color="000000"/>
              <w:right w:val="nil"/>
            </w:tcBorders>
            <w:shd w:val="clear" w:color="auto" w:fill="1F497D"/>
          </w:tcPr>
          <w:p w14:paraId="267889EE" w14:textId="65015DA1"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left w:val="single" w:sz="4" w:space="0" w:color="000000"/>
              <w:bottom w:val="single" w:sz="4" w:space="0" w:color="000000"/>
              <w:right w:val="nil"/>
            </w:tcBorders>
            <w:shd w:val="clear" w:color="auto" w:fill="1F497D"/>
          </w:tcPr>
          <w:p w14:paraId="795043D4" w14:textId="2C6FA4DD"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left w:val="single" w:sz="4" w:space="0" w:color="000000"/>
              <w:bottom w:val="single" w:sz="4" w:space="0" w:color="000000"/>
              <w:right w:val="nil"/>
            </w:tcBorders>
            <w:shd w:val="clear" w:color="auto" w:fill="1F497D"/>
          </w:tcPr>
          <w:p w14:paraId="17470A17" w14:textId="76AD0330"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left w:val="single" w:sz="4" w:space="0" w:color="000000"/>
              <w:bottom w:val="single" w:sz="4" w:space="0" w:color="000000"/>
              <w:right w:val="single" w:sz="4" w:space="0" w:color="auto"/>
            </w:tcBorders>
            <w:shd w:val="clear" w:color="auto" w:fill="1F497D"/>
          </w:tcPr>
          <w:p w14:paraId="1B5AC164" w14:textId="149946E1"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4EBE0EC3" w14:textId="77777777" w:rsidTr="0070678D">
        <w:trPr>
          <w:cantSplit/>
          <w:trHeight w:val="516"/>
        </w:trPr>
        <w:tc>
          <w:tcPr>
            <w:tcW w:w="1932" w:type="dxa"/>
            <w:tcBorders>
              <w:top w:val="single" w:sz="4" w:space="0" w:color="000000"/>
              <w:left w:val="single" w:sz="4" w:space="0" w:color="000000"/>
              <w:bottom w:val="single" w:sz="4" w:space="0" w:color="000000"/>
              <w:right w:val="nil"/>
            </w:tcBorders>
          </w:tcPr>
          <w:p w14:paraId="0AE7218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 xml:space="preserve">Pris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5FFD995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innbo_pris</w:t>
            </w:r>
            <w:proofErr w:type="spellEnd"/>
          </w:p>
        </w:tc>
        <w:tc>
          <w:tcPr>
            <w:tcW w:w="3827" w:type="dxa"/>
            <w:tcBorders>
              <w:top w:val="single" w:sz="4" w:space="0" w:color="000000"/>
              <w:left w:val="single" w:sz="4" w:space="0" w:color="000000"/>
              <w:bottom w:val="single" w:sz="4" w:space="0" w:color="000000"/>
              <w:right w:val="nil"/>
            </w:tcBorders>
          </w:tcPr>
          <w:p w14:paraId="1EEFCCD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single" w:sz="4" w:space="0" w:color="auto"/>
            </w:tcBorders>
          </w:tcPr>
          <w:p w14:paraId="7092E73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Pris,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04CA0E01" w14:textId="77777777" w:rsidTr="0070678D">
        <w:trPr>
          <w:cantSplit/>
          <w:trHeight w:val="689"/>
        </w:trPr>
        <w:tc>
          <w:tcPr>
            <w:tcW w:w="1932" w:type="dxa"/>
            <w:tcBorders>
              <w:top w:val="single" w:sz="4" w:space="0" w:color="000000"/>
              <w:left w:val="single" w:sz="4" w:space="0" w:color="000000"/>
              <w:bottom w:val="single" w:sz="4" w:space="0" w:color="000000"/>
              <w:right w:val="nil"/>
            </w:tcBorders>
            <w:shd w:val="clear" w:color="auto" w:fill="auto"/>
          </w:tcPr>
          <w:p w14:paraId="6C49359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4F98D6A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color w:val="000000" w:themeColor="text1"/>
                <w:lang w:val="en-GB"/>
              </w:rPr>
              <w:t>innbo</w:t>
            </w:r>
            <w:r w:rsidRPr="00925024">
              <w:rPr>
                <w:rFonts w:asciiTheme="minorHAnsi" w:hAnsiTheme="minorHAnsi" w:cstheme="minorHAnsi"/>
                <w:lang w:val="en-GB"/>
              </w:rPr>
              <w:t>_resultat_feilmelding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56F18D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0218999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268579C5" w14:textId="77777777" w:rsidTr="0070678D">
        <w:trPr>
          <w:cantSplit/>
          <w:trHeight w:val="892"/>
        </w:trPr>
        <w:tc>
          <w:tcPr>
            <w:tcW w:w="1932" w:type="dxa"/>
            <w:tcBorders>
              <w:top w:val="single" w:sz="4" w:space="0" w:color="000000"/>
              <w:left w:val="single" w:sz="4" w:space="0" w:color="000000"/>
              <w:bottom w:val="single" w:sz="4" w:space="0" w:color="000000"/>
              <w:right w:val="nil"/>
            </w:tcBorders>
          </w:tcPr>
          <w:p w14:paraId="5687FA6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399E4189" w14:textId="24B31FE3"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innbo_presisering</w:t>
            </w:r>
            <w:proofErr w:type="spellEnd"/>
          </w:p>
        </w:tc>
        <w:tc>
          <w:tcPr>
            <w:tcW w:w="3827" w:type="dxa"/>
            <w:tcBorders>
              <w:top w:val="single" w:sz="4" w:space="0" w:color="000000"/>
              <w:left w:val="single" w:sz="4" w:space="0" w:color="000000"/>
              <w:bottom w:val="single" w:sz="4" w:space="0" w:color="000000"/>
              <w:right w:val="nil"/>
            </w:tcBorders>
          </w:tcPr>
          <w:p w14:paraId="0745068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single" w:sz="4" w:space="0" w:color="auto"/>
            </w:tcBorders>
          </w:tcPr>
          <w:p w14:paraId="7E192AA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2249A56C"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699D4A3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234FD0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innbo</w:t>
            </w:r>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5DC596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015E860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36D60C4"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E5BEE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27C6BCE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innbo_svar_egenandel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0E4990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373F53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4C21C8" w:rsidRPr="00925024" w14:paraId="4C905F50"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6625F41A"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00553592">
              <w:rPr>
                <w:rFonts w:asciiTheme="minorHAnsi" w:hAnsiTheme="minorHAnsi" w:cstheme="minorHAnsi"/>
                <w:lang w:val="en-GB"/>
              </w:rPr>
              <w:t>forsikringsum</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9126C6D" w14:textId="77777777" w:rsidR="004C21C8" w:rsidRPr="00925024" w:rsidRDefault="004C21C8" w:rsidP="004C21C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innbo_svar_</w:t>
            </w:r>
            <w:r w:rsidR="00553592">
              <w:rPr>
                <w:rFonts w:asciiTheme="minorHAnsi" w:hAnsiTheme="minorHAnsi" w:cstheme="minorHAnsi"/>
                <w:lang w:val="en-GB"/>
              </w:rPr>
              <w:t>forsikringsum</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2D6696A" w14:textId="77777777" w:rsidR="004C21C8"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w:t>
            </w:r>
            <w:r w:rsidR="00553592">
              <w:rPr>
                <w:rFonts w:asciiTheme="minorHAnsi" w:hAnsiTheme="minorHAnsi" w:cstheme="minorHAnsi"/>
                <w:lang w:val="en-GB"/>
              </w:rPr>
              <w:t xml:space="preserve"> exact coverage</w:t>
            </w:r>
            <w:r w:rsidRPr="00925024">
              <w:rPr>
                <w:rFonts w:asciiTheme="minorHAnsi" w:hAnsiTheme="minorHAnsi" w:cstheme="minorHAnsi"/>
                <w:lang w:val="en-GB"/>
              </w:rPr>
              <w:t xml:space="preserve"> the customer wishes, the returned price should be computed using the 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 xml:space="preserve"> in the company’s price list. This own risk shall be shown here. (For example, if the user wishes 6</w:t>
            </w:r>
            <w:r w:rsidR="00553592">
              <w:rPr>
                <w:rFonts w:asciiTheme="minorHAnsi" w:hAnsiTheme="minorHAnsi" w:cstheme="minorHAnsi"/>
                <w:lang w:val="en-GB"/>
              </w:rPr>
              <w:t>00</w:t>
            </w:r>
            <w:r w:rsidRPr="00925024">
              <w:rPr>
                <w:rFonts w:asciiTheme="minorHAnsi" w:hAnsiTheme="minorHAnsi" w:cstheme="minorHAnsi"/>
                <w:lang w:val="en-GB"/>
              </w:rPr>
              <w:t>.000 NOK while the company offers 4</w:t>
            </w:r>
            <w:r w:rsidR="00553592">
              <w:rPr>
                <w:rFonts w:asciiTheme="minorHAnsi" w:hAnsiTheme="minorHAnsi" w:cstheme="minorHAnsi"/>
                <w:lang w:val="en-GB"/>
              </w:rPr>
              <w:t>00</w:t>
            </w:r>
            <w:r w:rsidRPr="00925024">
              <w:rPr>
                <w:rFonts w:asciiTheme="minorHAnsi" w:hAnsiTheme="minorHAnsi" w:cstheme="minorHAnsi"/>
                <w:lang w:val="en-GB"/>
              </w:rPr>
              <w:t>.000 and 8</w:t>
            </w:r>
            <w:r w:rsidR="00553592">
              <w:rPr>
                <w:rFonts w:asciiTheme="minorHAnsi" w:hAnsiTheme="minorHAnsi" w:cstheme="minorHAnsi"/>
                <w:lang w:val="en-GB"/>
              </w:rPr>
              <w:t>00</w:t>
            </w:r>
            <w:r w:rsidRPr="00925024">
              <w:rPr>
                <w:rFonts w:asciiTheme="minorHAnsi" w:hAnsiTheme="minorHAnsi" w:cstheme="minorHAnsi"/>
                <w:lang w:val="en-GB"/>
              </w:rPr>
              <w:t xml:space="preserve">.000, </w:t>
            </w:r>
            <w:r w:rsidR="00553592">
              <w:rPr>
                <w:rFonts w:asciiTheme="minorHAnsi" w:hAnsiTheme="minorHAnsi" w:cstheme="minorHAnsi"/>
                <w:lang w:val="en-GB"/>
              </w:rPr>
              <w:t>800</w:t>
            </w:r>
            <w:r w:rsidRPr="00925024">
              <w:rPr>
                <w:rFonts w:asciiTheme="minorHAnsi" w:hAnsiTheme="minorHAnsi" w:cstheme="minorHAnsi"/>
                <w:lang w:val="en-GB"/>
              </w:rPr>
              <w:t>.000 should be used and shown here).</w:t>
            </w:r>
          </w:p>
          <w:p w14:paraId="6696DCD9" w14:textId="7F466678" w:rsidR="00553592" w:rsidRPr="00553592" w:rsidRDefault="00553592" w:rsidP="004C21C8">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44A36CC3"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w:t>
            </w:r>
            <w:r w:rsidR="00553592">
              <w:rPr>
                <w:rFonts w:asciiTheme="minorHAnsi" w:hAnsiTheme="minorHAnsi" w:cstheme="minorHAnsi"/>
                <w:lang w:val="en-GB"/>
              </w:rPr>
              <w:t>8</w:t>
            </w: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59A55E2C" w14:textId="77777777" w:rsidR="00584BF6" w:rsidRPr="00925024" w:rsidRDefault="00584BF6" w:rsidP="00584BF6">
      <w:pPr>
        <w:rPr>
          <w:rFonts w:asciiTheme="minorHAnsi" w:hAnsiTheme="minorHAnsi" w:cstheme="minorHAnsi"/>
          <w:lang w:val="en-GB"/>
        </w:rPr>
      </w:pPr>
    </w:p>
    <w:p w14:paraId="381A9D38" w14:textId="77777777" w:rsidR="00584BF6" w:rsidRPr="00925024" w:rsidRDefault="00584BF6" w:rsidP="00C0107D">
      <w:pPr>
        <w:pStyle w:val="Heading2"/>
        <w:tabs>
          <w:tab w:val="left" w:pos="576"/>
        </w:tabs>
        <w:suppressAutoHyphens/>
        <w:spacing w:before="200" w:line="240" w:lineRule="auto"/>
        <w:rPr>
          <w:rFonts w:asciiTheme="minorHAnsi" w:hAnsiTheme="minorHAnsi" w:cstheme="minorHAnsi"/>
          <w:lang w:val="en-GB"/>
        </w:rPr>
      </w:pPr>
      <w:r w:rsidRPr="00C0107D">
        <w:rPr>
          <w:rFonts w:asciiTheme="minorHAnsi" w:hAnsiTheme="minorHAnsi" w:cstheme="minorHAnsi"/>
          <w:b/>
          <w:bCs/>
          <w:color w:val="4472C4" w:themeColor="accent1"/>
          <w:lang w:val="en-US" w:eastAsia="ar-SA"/>
        </w:rPr>
        <w:t>Travel Insurance:  Data set in the message from FP to the companies</w:t>
      </w:r>
      <w:r w:rsidRPr="00925024">
        <w:rPr>
          <w:lang w:val="en-GB"/>
        </w:rPr>
        <w:t xml:space="preserve"> </w:t>
      </w:r>
    </w:p>
    <w:p w14:paraId="700E4203"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845"/>
        <w:gridCol w:w="2055"/>
        <w:gridCol w:w="3827"/>
        <w:gridCol w:w="1559"/>
      </w:tblGrid>
      <w:tr w:rsidR="00AC069B" w:rsidRPr="00925024" w14:paraId="55CF1110" w14:textId="77777777" w:rsidTr="50B7DD1F">
        <w:trPr>
          <w:tblHeader/>
        </w:trPr>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6E0750AB" w14:textId="489F8F39"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9AE9966" w14:textId="201B18BC"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1F497D"/>
          </w:tcPr>
          <w:p w14:paraId="2A3F9979" w14:textId="29B0A65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1F497D"/>
          </w:tcPr>
          <w:p w14:paraId="64EF925E" w14:textId="72CD0F0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0F8DAF6A"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03CE88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Postnummer</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56103D8" w14:textId="06DB1B9D"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reise_postnr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DD43F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4864EE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DCFC1A3"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98F31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6BCE7A" w14:textId="1EBF08D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reise_gatenavn</w:t>
            </w:r>
            <w:proofErr w:type="spellEnd"/>
          </w:p>
          <w:p w14:paraId="63DCEE44" w14:textId="21C2D96E"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reise_gatenr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2DAD9FA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8D2107F" w14:textId="77777777" w:rsidR="00584BF6" w:rsidRPr="00925024" w:rsidRDefault="00584BF6" w:rsidP="00686743">
            <w:pPr>
              <w:pStyle w:val="AxureTableNormalText"/>
              <w:snapToGrid w:val="0"/>
              <w:rPr>
                <w:rFonts w:asciiTheme="minorHAnsi" w:hAnsiTheme="minorHAnsi" w:cstheme="minorHAnsi"/>
                <w:lang w:val="en-GB"/>
              </w:rPr>
            </w:pPr>
            <w:proofErr w:type="gramStart"/>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342D5495"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vAlign w:val="center"/>
          </w:tcPr>
          <w:p w14:paraId="16445A77"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sz w:val="20"/>
                <w:szCs w:val="20"/>
                <w:lang w:val="nb-NO"/>
              </w:rPr>
              <w:t xml:space="preserve">\ </w:t>
            </w:r>
            <w:r w:rsidRPr="00185CD7">
              <w:rPr>
                <w:rFonts w:asciiTheme="minorHAnsi" w:hAnsiTheme="minorHAnsi" w:cstheme="minorHAnsi"/>
                <w:lang w:val="nb-NO"/>
              </w:rPr>
              <w:t xml:space="preserve">Reiseforsikringens omfang </w:t>
            </w:r>
          </w:p>
          <w:p w14:paraId="574F4F4F"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lang w:val="nb-NO"/>
              </w:rPr>
              <w:t>(Hvem skal forsikres?)</w:t>
            </w:r>
          </w:p>
        </w:tc>
        <w:tc>
          <w:tcPr>
            <w:tcW w:w="2055" w:type="dxa"/>
            <w:tcBorders>
              <w:top w:val="single" w:sz="4" w:space="0" w:color="000000" w:themeColor="text1"/>
              <w:left w:val="single" w:sz="4" w:space="0" w:color="000000" w:themeColor="text1"/>
              <w:bottom w:val="single" w:sz="4" w:space="0" w:color="000000" w:themeColor="text1"/>
              <w:right w:val="nil"/>
            </w:tcBorders>
            <w:vAlign w:val="center"/>
          </w:tcPr>
          <w:p w14:paraId="18A27FDD" w14:textId="77777777" w:rsidR="00584BF6"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reise_omfang</w:t>
            </w:r>
            <w:proofErr w:type="spellEnd"/>
          </w:p>
          <w:p w14:paraId="2D1005EC" w14:textId="77777777" w:rsidR="00584BF6" w:rsidRDefault="00584BF6" w:rsidP="00686743">
            <w:pPr>
              <w:pStyle w:val="AxureTableNormalText"/>
              <w:rPr>
                <w:rFonts w:asciiTheme="minorHAnsi" w:hAnsiTheme="minorHAnsi" w:cstheme="minorHAnsi"/>
                <w:lang w:val="en-GB"/>
              </w:rPr>
            </w:pPr>
          </w:p>
          <w:p w14:paraId="5ABFF0E5" w14:textId="77777777" w:rsidR="00584BF6" w:rsidRPr="00C06A96" w:rsidRDefault="00584BF6" w:rsidP="00686743">
            <w:pPr>
              <w:pStyle w:val="AxureTableNormalText"/>
              <w:rPr>
                <w:rFonts w:asciiTheme="minorHAnsi" w:hAnsiTheme="minorHAnsi" w:cstheme="minorHAnsi"/>
                <w:lang w:val="en-GB"/>
              </w:rPr>
            </w:pPr>
            <w:proofErr w:type="spellStart"/>
            <w:r w:rsidRPr="00C06A96">
              <w:rPr>
                <w:rFonts w:asciiTheme="minorHAnsi" w:hAnsiTheme="minorHAnsi" w:cstheme="minorHAnsi"/>
                <w:lang w:val="en-GB"/>
              </w:rPr>
              <w:t>reise_eldste</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vAlign w:val="center"/>
          </w:tcPr>
          <w:p w14:paraId="108969F2"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Coverage: Single person</w:t>
            </w:r>
            <w:r w:rsidR="00C06A96">
              <w:rPr>
                <w:rFonts w:asciiTheme="minorHAnsi" w:hAnsiTheme="minorHAnsi" w:cstheme="minorHAnsi"/>
                <w:lang w:val="en-GB"/>
              </w:rPr>
              <w:t xml:space="preserve">, </w:t>
            </w:r>
            <w:r w:rsidR="00C06A96" w:rsidRPr="00FA3988">
              <w:rPr>
                <w:rFonts w:asciiTheme="minorHAnsi" w:hAnsiTheme="minorHAnsi" w:cstheme="minorHAnsi"/>
                <w:bCs/>
                <w:lang w:val="en-GB"/>
              </w:rPr>
              <w:t>couple</w:t>
            </w:r>
            <w:r w:rsidRPr="00FA3988">
              <w:rPr>
                <w:rFonts w:asciiTheme="minorHAnsi" w:hAnsiTheme="minorHAnsi" w:cstheme="minorHAnsi"/>
                <w:lang w:val="en-GB"/>
              </w:rPr>
              <w:t xml:space="preserve"> </w:t>
            </w:r>
            <w:r w:rsidRPr="00925024">
              <w:rPr>
                <w:rFonts w:asciiTheme="minorHAnsi" w:hAnsiTheme="minorHAnsi" w:cstheme="minorHAnsi"/>
                <w:lang w:val="en-GB"/>
              </w:rPr>
              <w:t>or family</w:t>
            </w:r>
          </w:p>
          <w:p w14:paraId="02B219D9" w14:textId="77777777" w:rsidR="00584BF6" w:rsidRPr="00C06A9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If “family” is selected:</w:t>
            </w:r>
          </w:p>
          <w:p w14:paraId="0EDE53BE" w14:textId="77777777" w:rsidR="00584BF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 xml:space="preserve">The age of the oldest person </w:t>
            </w:r>
            <w:proofErr w:type="gramStart"/>
            <w:r w:rsidRPr="00C06A96">
              <w:rPr>
                <w:rFonts w:asciiTheme="minorHAnsi" w:hAnsiTheme="minorHAnsi" w:cstheme="minorHAnsi"/>
                <w:lang w:val="en-GB"/>
              </w:rPr>
              <w:t>covered</w:t>
            </w:r>
            <w:proofErr w:type="gramEnd"/>
          </w:p>
          <w:p w14:paraId="05963E67" w14:textId="023F65A3" w:rsidR="009F0C3F" w:rsidRPr="00925024" w:rsidRDefault="009F0C3F" w:rsidP="00686743">
            <w:pPr>
              <w:pStyle w:val="AxureTableNormalText"/>
              <w:snapToGrid w:val="0"/>
              <w:rPr>
                <w:rFonts w:asciiTheme="minorHAnsi" w:hAnsiTheme="minorHAnsi" w:cstheme="minorHAnsi"/>
                <w:lang w:val="en-GB"/>
              </w:rPr>
            </w:pP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6FE49B1B" w14:textId="77777777" w:rsidR="00584BF6" w:rsidRPr="00C06A96" w:rsidRDefault="00584BF6" w:rsidP="00686743">
            <w:pPr>
              <w:snapToGrid w:val="0"/>
              <w:rPr>
                <w:rFonts w:asciiTheme="minorHAnsi" w:hAnsiTheme="minorHAnsi" w:cstheme="minorHAnsi"/>
                <w:sz w:val="16"/>
                <w:szCs w:val="16"/>
              </w:rPr>
            </w:pPr>
            <w:r w:rsidRPr="00C06A96">
              <w:rPr>
                <w:rFonts w:asciiTheme="minorHAnsi" w:hAnsiTheme="minorHAnsi" w:cstheme="minorHAnsi"/>
              </w:rPr>
              <w:t xml:space="preserve">\ </w:t>
            </w:r>
            <w:r w:rsidRPr="00C06A96">
              <w:rPr>
                <w:rFonts w:asciiTheme="minorHAnsi" w:hAnsiTheme="minorHAnsi" w:cstheme="minorHAnsi"/>
                <w:sz w:val="16"/>
                <w:szCs w:val="16"/>
              </w:rPr>
              <w:t xml:space="preserve">Lovlige verdier: </w:t>
            </w:r>
          </w:p>
          <w:p w14:paraId="301F59A7"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sz w:val="20"/>
                <w:szCs w:val="20"/>
                <w:lang w:val="nb-NO"/>
              </w:rPr>
              <w:t xml:space="preserve">\ </w:t>
            </w:r>
            <w:r w:rsidRPr="00C06A96">
              <w:rPr>
                <w:rFonts w:asciiTheme="minorHAnsi" w:hAnsiTheme="minorHAnsi" w:cstheme="minorHAnsi"/>
                <w:lang w:val="nb-NO"/>
              </w:rPr>
              <w:t>Enkeltperson</w:t>
            </w:r>
          </w:p>
          <w:p w14:paraId="3DBF3A27" w14:textId="77777777" w:rsidR="00C06A96" w:rsidRPr="00FA3988" w:rsidRDefault="00C06A96" w:rsidP="00C06A96">
            <w:pPr>
              <w:pStyle w:val="AxureTableNormalText"/>
              <w:ind w:left="708"/>
              <w:rPr>
                <w:rFonts w:asciiTheme="minorHAnsi" w:hAnsiTheme="minorHAnsi" w:cstheme="minorHAnsi"/>
                <w:bCs/>
                <w:lang w:val="nb-NO"/>
              </w:rPr>
            </w:pPr>
            <w:r w:rsidRPr="00FA3988">
              <w:rPr>
                <w:rFonts w:asciiTheme="minorHAnsi" w:hAnsiTheme="minorHAnsi" w:cstheme="minorHAnsi"/>
                <w:bCs/>
                <w:lang w:val="nb-NO"/>
              </w:rPr>
              <w:t>Par</w:t>
            </w:r>
          </w:p>
          <w:p w14:paraId="6C26C5E1"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lang w:val="nb-NO"/>
              </w:rPr>
              <w:t>Familie</w:t>
            </w:r>
          </w:p>
          <w:p w14:paraId="6B5843C9" w14:textId="3F1A2D25" w:rsidR="00584BF6" w:rsidRPr="009F0C3F" w:rsidRDefault="00584BF6" w:rsidP="50B7DD1F">
            <w:pPr>
              <w:pStyle w:val="AxureTableNormalText"/>
              <w:ind w:left="708"/>
              <w:rPr>
                <w:rFonts w:asciiTheme="minorHAnsi" w:hAnsiTheme="minorHAnsi" w:cstheme="minorBidi"/>
                <w:lang w:val="nb-NO"/>
              </w:rPr>
            </w:pPr>
            <w:r w:rsidRPr="50B7DD1F">
              <w:rPr>
                <w:rFonts w:asciiTheme="minorHAnsi" w:hAnsiTheme="minorHAnsi" w:cstheme="minorBidi"/>
                <w:lang w:val="nb-NO"/>
              </w:rPr>
              <w:t>If “</w:t>
            </w:r>
            <w:proofErr w:type="spellStart"/>
            <w:r w:rsidRPr="50B7DD1F">
              <w:rPr>
                <w:rFonts w:asciiTheme="minorHAnsi" w:hAnsiTheme="minorHAnsi" w:cstheme="minorBidi"/>
                <w:lang w:val="nb-NO"/>
              </w:rPr>
              <w:t>family</w:t>
            </w:r>
            <w:proofErr w:type="spellEnd"/>
            <w:r w:rsidRPr="50B7DD1F">
              <w:rPr>
                <w:rFonts w:asciiTheme="minorHAnsi" w:hAnsiTheme="minorHAnsi" w:cstheme="minorBidi"/>
                <w:lang w:val="nb-NO"/>
              </w:rPr>
              <w:t>”:</w:t>
            </w:r>
          </w:p>
        </w:tc>
      </w:tr>
      <w:tr w:rsidR="00584BF6" w:rsidRPr="00925024" w14:paraId="3651AD11"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A129499" w14:textId="77777777" w:rsidR="00584BF6" w:rsidRPr="00584BF6" w:rsidRDefault="00584BF6" w:rsidP="00686743">
            <w:pPr>
              <w:pStyle w:val="AxureTableNormalText"/>
              <w:snapToGrid w:val="0"/>
              <w:rPr>
                <w:rFonts w:asciiTheme="minorHAnsi" w:hAnsiTheme="minorHAnsi" w:cstheme="minorHAnsi"/>
                <w:sz w:val="20"/>
                <w:szCs w:val="20"/>
                <w:vertAlign w:val="superscript"/>
                <w:lang w:val="en-GB"/>
              </w:rPr>
            </w:pPr>
            <w:r w:rsidRPr="00925024">
              <w:rPr>
                <w:rFonts w:asciiTheme="minorHAnsi" w:hAnsiTheme="minorHAnsi" w:cstheme="minorHAnsi"/>
                <w:sz w:val="20"/>
                <w:szCs w:val="20"/>
                <w:lang w:val="en-GB"/>
              </w:rPr>
              <w:t>\</w:t>
            </w:r>
            <w:proofErr w:type="spellStart"/>
            <w:r w:rsidRPr="00584BF6">
              <w:rPr>
                <w:rFonts w:asciiTheme="minorHAnsi" w:hAnsiTheme="minorHAnsi" w:cstheme="minorHAnsi"/>
                <w:szCs w:val="20"/>
                <w:lang w:val="en-GB"/>
              </w:rPr>
              <w:t>Navn</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5DB7B76" w14:textId="77777777" w:rsidR="00584BF6" w:rsidRPr="00925024" w:rsidRDefault="00D92101"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r</w:t>
            </w:r>
            <w:r w:rsidR="00584BF6">
              <w:rPr>
                <w:rFonts w:asciiTheme="minorHAnsi" w:hAnsiTheme="minorHAnsi" w:cstheme="minorHAnsi"/>
                <w:lang w:val="en-GB"/>
              </w:rPr>
              <w:t>eise_navn</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6449D13" w14:textId="77777777" w:rsidR="00584BF6" w:rsidRDefault="00686743" w:rsidP="00686743">
            <w:pPr>
              <w:pStyle w:val="AxureTableNormalText"/>
              <w:snapToGrid w:val="0"/>
              <w:rPr>
                <w:rFonts w:asciiTheme="minorHAnsi" w:hAnsiTheme="minorHAnsi" w:cstheme="minorHAnsi"/>
                <w:lang w:val="en-GB"/>
              </w:rPr>
            </w:pPr>
            <w:r>
              <w:rPr>
                <w:rFonts w:asciiTheme="minorHAnsi" w:hAnsiTheme="minorHAnsi" w:cstheme="minorHAnsi"/>
                <w:lang w:val="en-GB"/>
              </w:rPr>
              <w:t xml:space="preserve">Name of insurer </w:t>
            </w:r>
          </w:p>
          <w:p w14:paraId="5163E6C7" w14:textId="3F1661E4" w:rsidR="00BE256C" w:rsidRPr="00FA3988"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Need two fields for name. First and middle name in on field and last name in a separate field.</w:t>
            </w:r>
            <w:r w:rsidR="002F6234" w:rsidRPr="00FA3988">
              <w:rPr>
                <w:rFonts w:asciiTheme="minorHAnsi" w:hAnsiTheme="minorHAnsi" w:cstheme="minorHAnsi"/>
                <w:lang w:val="en-GB"/>
              </w:rPr>
              <w:t xml:space="preserve"> Allowed only letters and space. Max length 250 for each</w:t>
            </w:r>
          </w:p>
          <w:p w14:paraId="00993471" w14:textId="77777777" w:rsidR="00BE256C" w:rsidRPr="00FA3988" w:rsidRDefault="00BE256C" w:rsidP="00BE256C">
            <w:pPr>
              <w:pStyle w:val="AxureTableNormalText"/>
              <w:snapToGrid w:val="0"/>
              <w:rPr>
                <w:rFonts w:asciiTheme="minorHAnsi" w:hAnsiTheme="minorHAnsi" w:cstheme="minorHAnsi"/>
                <w:lang w:val="en-GB"/>
              </w:rPr>
            </w:pPr>
          </w:p>
          <w:p w14:paraId="107D85DB" w14:textId="77777777" w:rsidR="00BE256C" w:rsidRPr="00FA3988"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Status of parameter:</w:t>
            </w:r>
          </w:p>
          <w:p w14:paraId="101C3B75" w14:textId="3A84DBE1" w:rsidR="00BE256C" w:rsidRPr="00925024" w:rsidRDefault="00BE256C" w:rsidP="00BE256C">
            <w:pPr>
              <w:pStyle w:val="AxureTableNormalText"/>
              <w:snapToGrid w:val="0"/>
              <w:rPr>
                <w:rFonts w:asciiTheme="minorHAnsi" w:hAnsiTheme="minorHAnsi" w:cstheme="minorHAnsi"/>
                <w:lang w:val="en-GB"/>
              </w:rPr>
            </w:pPr>
            <w:r w:rsidRPr="00FA3988">
              <w:rPr>
                <w:rFonts w:asciiTheme="minorHAnsi" w:hAnsiTheme="minorHAnsi" w:cstheme="minorHAnsi"/>
                <w:lang w:val="en-GB"/>
              </w:rPr>
              <w:t>Mandatory</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29192EB3"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4621487E"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D566446" w14:textId="05E6DDD9" w:rsidR="00686743"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584BF6" w:rsidRPr="00925024" w14:paraId="4680DF87"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66944A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3F7AE46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reise_foedselsnr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89A00E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7720F5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proofErr w:type="spellEnd"/>
          </w:p>
        </w:tc>
      </w:tr>
      <w:tr w:rsidR="00584BF6" w:rsidRPr="00925024" w14:paraId="2C2DE594"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590C25F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Foreningsmedlemskap</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4219727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foreningsmedlemskap</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48EAC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9632923"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En to- eller treleddet liste, hvor delene fylles på bakgrunn av valg i </w:t>
            </w:r>
            <w:r w:rsidRPr="007A087D">
              <w:rPr>
                <w:rFonts w:asciiTheme="minorHAnsi" w:hAnsiTheme="minorHAnsi" w:cstheme="minorHAnsi"/>
                <w:lang w:val="nb-NO"/>
              </w:rPr>
              <w:lastRenderedPageBreak/>
              <w:t>den første listen. Den første kan for eksempel være et spørsmål om fagforeningsmedlemskap.</w:t>
            </w:r>
          </w:p>
        </w:tc>
      </w:tr>
      <w:tr w:rsidR="009C75DE" w:rsidRPr="00925024" w14:paraId="7C5E7F08" w14:textId="77777777" w:rsidTr="50B7DD1F">
        <w:tc>
          <w:tcPr>
            <w:tcW w:w="184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77CD2BA4" w14:textId="77777777" w:rsidR="009C75DE" w:rsidRPr="00925024"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C75DE">
              <w:rPr>
                <w:rFonts w:asciiTheme="minorHAnsi" w:hAnsiTheme="minorHAnsi" w:cstheme="minorHAnsi"/>
                <w:lang w:val="en-GB"/>
              </w:rPr>
              <w:t>Reiseskader</w:t>
            </w:r>
            <w:proofErr w:type="spellEnd"/>
            <w:r w:rsidRPr="009C75DE">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2055"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15101A5B" w14:textId="77777777" w:rsidR="009C75DE" w:rsidRPr="00925024" w:rsidRDefault="009C75DE" w:rsidP="009C75D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reise_antallskader</w:t>
            </w:r>
            <w:proofErr w:type="spellEnd"/>
          </w:p>
        </w:tc>
        <w:tc>
          <w:tcPr>
            <w:tcW w:w="3827" w:type="dxa"/>
            <w:tcBorders>
              <w:top w:val="single" w:sz="4" w:space="0" w:color="000000" w:themeColor="text1"/>
              <w:left w:val="single" w:sz="4" w:space="0" w:color="000000" w:themeColor="text1"/>
              <w:bottom w:val="single" w:sz="4" w:space="0" w:color="000000" w:themeColor="text1"/>
              <w:right w:val="nil"/>
            </w:tcBorders>
            <w:shd w:val="clear" w:color="auto" w:fill="auto"/>
          </w:tcPr>
          <w:p w14:paraId="657101E0" w14:textId="77777777" w:rsidR="009C75DE"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w:t>
            </w:r>
            <w:r>
              <w:rPr>
                <w:rFonts w:asciiTheme="minorHAnsi" w:hAnsiTheme="minorHAnsi" w:cstheme="minorHAnsi"/>
                <w:lang w:val="en-GB"/>
              </w:rPr>
              <w:t xml:space="preserve">travel </w:t>
            </w:r>
            <w:r w:rsidRPr="00925024">
              <w:rPr>
                <w:rFonts w:asciiTheme="minorHAnsi" w:hAnsiTheme="minorHAnsi" w:cstheme="minorHAnsi"/>
                <w:lang w:val="en-GB"/>
              </w:rPr>
              <w:t xml:space="preserve">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3538CA64" w14:textId="4B7D254B" w:rsidR="009C75DE" w:rsidRDefault="009C75DE" w:rsidP="009C75DE">
            <w:pPr>
              <w:pStyle w:val="AxureTableNormalText"/>
              <w:snapToGrid w:val="0"/>
              <w:rPr>
                <w:rFonts w:asciiTheme="minorHAnsi" w:hAnsiTheme="minorHAnsi" w:cstheme="minorHAnsi"/>
                <w:lang w:val="en-GB"/>
              </w:rPr>
            </w:pPr>
          </w:p>
          <w:p w14:paraId="4CFD57C0" w14:textId="77777777" w:rsidR="009C75DE" w:rsidRPr="00FA3988" w:rsidRDefault="009C75DE" w:rsidP="009C75DE">
            <w:pPr>
              <w:pStyle w:val="AxureTableNormalText"/>
              <w:snapToGrid w:val="0"/>
              <w:rPr>
                <w:rFonts w:asciiTheme="minorHAnsi" w:hAnsiTheme="minorHAnsi" w:cstheme="minorHAnsi"/>
                <w:lang w:val="en-GB"/>
              </w:rPr>
            </w:pPr>
            <w:r w:rsidRPr="00FA3988">
              <w:rPr>
                <w:rFonts w:asciiTheme="minorHAnsi" w:hAnsiTheme="minorHAnsi" w:cstheme="minorHAnsi"/>
                <w:lang w:val="en-GB"/>
              </w:rPr>
              <w:t>Status of parameter:</w:t>
            </w:r>
          </w:p>
          <w:p w14:paraId="25CFDE91" w14:textId="6FCBAA8B" w:rsidR="009C75DE" w:rsidRPr="00FA3988" w:rsidRDefault="009C75DE" w:rsidP="009C75DE">
            <w:pPr>
              <w:pStyle w:val="AxureTableNormalText"/>
              <w:snapToGrid w:val="0"/>
              <w:rPr>
                <w:rFonts w:asciiTheme="minorHAnsi" w:hAnsiTheme="minorHAnsi" w:cstheme="minorHAnsi"/>
                <w:lang w:val="en-GB"/>
              </w:rPr>
            </w:pPr>
            <w:r w:rsidRPr="00FA3988">
              <w:rPr>
                <w:rFonts w:asciiTheme="minorHAnsi" w:hAnsiTheme="minorHAnsi" w:cstheme="minorHAnsi"/>
                <w:lang w:val="en-GB"/>
              </w:rPr>
              <w:t xml:space="preserve">Mandatory </w:t>
            </w:r>
          </w:p>
        </w:tc>
        <w:tc>
          <w:tcPr>
            <w:tcW w:w="1559"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29A1B6C" w14:textId="77777777" w:rsidR="009C75DE" w:rsidRDefault="009C75DE" w:rsidP="009C75D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Nedtrekksliste</w:t>
            </w:r>
            <w:proofErr w:type="spellEnd"/>
            <w:r>
              <w:rPr>
                <w:rFonts w:asciiTheme="minorHAnsi" w:hAnsiTheme="minorHAnsi" w:cstheme="minorHAnsi"/>
                <w:lang w:val="en-GB"/>
              </w:rPr>
              <w:t>:</w:t>
            </w:r>
          </w:p>
          <w:p w14:paraId="5D1AC14B"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0</w:t>
            </w:r>
          </w:p>
          <w:p w14:paraId="667649E3"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1</w:t>
            </w:r>
          </w:p>
          <w:p w14:paraId="62FD7C07"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2</w:t>
            </w:r>
          </w:p>
          <w:p w14:paraId="318C0E55"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 xml:space="preserve">3 </w:t>
            </w:r>
            <w:proofErr w:type="spellStart"/>
            <w:r w:rsidRPr="009C75DE">
              <w:rPr>
                <w:rFonts w:asciiTheme="minorHAnsi" w:hAnsiTheme="minorHAnsi" w:cstheme="minorHAnsi"/>
                <w:lang w:val="en-GB"/>
              </w:rPr>
              <w:t>og</w:t>
            </w:r>
            <w:proofErr w:type="spellEnd"/>
            <w:r w:rsidRPr="009C75DE">
              <w:rPr>
                <w:rFonts w:asciiTheme="minorHAnsi" w:hAnsiTheme="minorHAnsi" w:cstheme="minorHAnsi"/>
                <w:lang w:val="en-GB"/>
              </w:rPr>
              <w:t xml:space="preserve"> over</w:t>
            </w:r>
          </w:p>
          <w:p w14:paraId="650E9B08" w14:textId="77777777" w:rsidR="009C75DE" w:rsidRPr="00925024" w:rsidRDefault="009C75DE" w:rsidP="009C75DE">
            <w:pPr>
              <w:pStyle w:val="AxureTableNormalText"/>
              <w:snapToGrid w:val="0"/>
              <w:rPr>
                <w:rFonts w:asciiTheme="minorHAnsi" w:hAnsiTheme="minorHAnsi" w:cstheme="minorHAnsi"/>
                <w:lang w:val="en-GB"/>
              </w:rPr>
            </w:pPr>
          </w:p>
        </w:tc>
      </w:tr>
    </w:tbl>
    <w:p w14:paraId="503C6325" w14:textId="77777777" w:rsidR="00584BF6" w:rsidRPr="00925024" w:rsidRDefault="00584BF6" w:rsidP="00584BF6">
      <w:pPr>
        <w:rPr>
          <w:rFonts w:asciiTheme="minorHAnsi" w:hAnsiTheme="minorHAnsi" w:cstheme="minorHAnsi"/>
          <w:lang w:val="en-GB"/>
        </w:rPr>
      </w:pPr>
    </w:p>
    <w:p w14:paraId="1F89ADB5" w14:textId="57F843D3" w:rsidR="00584BF6" w:rsidRDefault="00584BF6" w:rsidP="00C0107D">
      <w:pPr>
        <w:pStyle w:val="Heading2"/>
        <w:rPr>
          <w:rFonts w:asciiTheme="minorHAnsi" w:hAnsiTheme="minorHAnsi" w:cstheme="minorHAnsi"/>
          <w:b/>
          <w:bCs/>
          <w:color w:val="4472C4" w:themeColor="accent1"/>
          <w:lang w:val="en-US" w:eastAsia="ar-SA"/>
        </w:rPr>
      </w:pPr>
      <w:r w:rsidRPr="00C0107D">
        <w:rPr>
          <w:rFonts w:asciiTheme="minorHAnsi" w:hAnsiTheme="minorHAnsi" w:cstheme="minorHAnsi"/>
          <w:b/>
          <w:bCs/>
          <w:color w:val="4472C4" w:themeColor="accent1"/>
          <w:lang w:val="en-US" w:eastAsia="ar-SA"/>
        </w:rPr>
        <w:t xml:space="preserve">Travel Insurance:  Data set in the reply message from the companies to FP </w:t>
      </w:r>
    </w:p>
    <w:p w14:paraId="6A4EC899" w14:textId="77777777" w:rsidR="00C0107D" w:rsidRPr="00C0107D" w:rsidRDefault="00C0107D" w:rsidP="00C0107D">
      <w:pPr>
        <w:rPr>
          <w:lang w:val="en-US" w:eastAsia="ar-SA"/>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AC069B" w:rsidRPr="00925024" w14:paraId="73BEFE41" w14:textId="77777777" w:rsidTr="0070678D">
        <w:trPr>
          <w:cantSplit/>
          <w:trHeight w:val="354"/>
          <w:tblHeader/>
        </w:trPr>
        <w:tc>
          <w:tcPr>
            <w:tcW w:w="1932" w:type="dxa"/>
            <w:tcBorders>
              <w:top w:val="single" w:sz="4" w:space="0" w:color="000000"/>
              <w:left w:val="single" w:sz="4" w:space="0" w:color="000000"/>
              <w:bottom w:val="single" w:sz="4" w:space="0" w:color="000000"/>
              <w:right w:val="nil"/>
            </w:tcBorders>
            <w:shd w:val="clear" w:color="auto" w:fill="1F497D"/>
          </w:tcPr>
          <w:p w14:paraId="7FD9B751" w14:textId="3612F505"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sz w:val="20"/>
                <w:szCs w:val="20"/>
                <w:lang w:val="en-GB"/>
              </w:rPr>
              <w:t xml:space="preserve">\ </w:t>
            </w:r>
            <w:r>
              <w:rPr>
                <w:rFonts w:asciiTheme="minorHAnsi" w:hAnsiTheme="minorHAnsi" w:cstheme="minorHAnsi"/>
                <w:color w:val="FFFFFF"/>
                <w:lang w:val="en-GB"/>
              </w:rPr>
              <w:t>Field</w:t>
            </w:r>
          </w:p>
        </w:tc>
        <w:tc>
          <w:tcPr>
            <w:tcW w:w="1968" w:type="dxa"/>
            <w:tcBorders>
              <w:top w:val="single" w:sz="4" w:space="0" w:color="000000"/>
              <w:left w:val="single" w:sz="4" w:space="0" w:color="000000"/>
              <w:bottom w:val="single" w:sz="4" w:space="0" w:color="000000"/>
              <w:right w:val="nil"/>
            </w:tcBorders>
            <w:shd w:val="clear" w:color="auto" w:fill="1F497D"/>
          </w:tcPr>
          <w:p w14:paraId="5E5A91F7" w14:textId="320BB6A7"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 xml:space="preserve">Field name </w:t>
            </w:r>
          </w:p>
        </w:tc>
        <w:tc>
          <w:tcPr>
            <w:tcW w:w="3827" w:type="dxa"/>
            <w:tcBorders>
              <w:top w:val="single" w:sz="4" w:space="0" w:color="000000"/>
              <w:left w:val="single" w:sz="4" w:space="0" w:color="000000"/>
              <w:bottom w:val="single" w:sz="4" w:space="0" w:color="000000"/>
              <w:right w:val="nil"/>
            </w:tcBorders>
            <w:shd w:val="clear" w:color="auto" w:fill="1F497D"/>
          </w:tcPr>
          <w:p w14:paraId="539E8E2A" w14:textId="514B178E"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Pr>
                <w:rFonts w:asciiTheme="minorHAnsi" w:hAnsiTheme="minorHAnsi" w:cstheme="minorHAnsi"/>
                <w:color w:val="FFFFFF"/>
                <w:lang w:val="en-GB"/>
              </w:rPr>
              <w:t>Description</w:t>
            </w:r>
          </w:p>
        </w:tc>
        <w:tc>
          <w:tcPr>
            <w:tcW w:w="1559" w:type="dxa"/>
            <w:tcBorders>
              <w:top w:val="single" w:sz="4" w:space="0" w:color="000000"/>
              <w:left w:val="single" w:sz="4" w:space="0" w:color="000000"/>
              <w:bottom w:val="single" w:sz="4" w:space="0" w:color="000000"/>
              <w:right w:val="single" w:sz="4" w:space="0" w:color="auto"/>
            </w:tcBorders>
            <w:shd w:val="clear" w:color="auto" w:fill="1F497D"/>
          </w:tcPr>
          <w:p w14:paraId="04C0CE82" w14:textId="73847CD6" w:rsidR="0070678D" w:rsidRPr="00925024" w:rsidRDefault="0070678D" w:rsidP="0070678D">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color w:val="FFFFFF"/>
                <w:lang w:val="en-GB"/>
              </w:rPr>
              <w:t>Format</w:t>
            </w:r>
            <w:r>
              <w:rPr>
                <w:rFonts w:asciiTheme="minorHAnsi" w:hAnsiTheme="minorHAnsi" w:cstheme="minorHAnsi"/>
                <w:color w:val="FFFFFF"/>
                <w:lang w:val="en-GB"/>
              </w:rPr>
              <w:t xml:space="preserve"> </w:t>
            </w:r>
          </w:p>
        </w:tc>
      </w:tr>
      <w:tr w:rsidR="00584BF6" w:rsidRPr="00925024" w14:paraId="625CD1E7" w14:textId="77777777" w:rsidTr="0070678D">
        <w:trPr>
          <w:cantSplit/>
          <w:trHeight w:val="492"/>
        </w:trPr>
        <w:tc>
          <w:tcPr>
            <w:tcW w:w="1932" w:type="dxa"/>
            <w:tcBorders>
              <w:top w:val="single" w:sz="4" w:space="0" w:color="000000"/>
              <w:left w:val="single" w:sz="4" w:space="0" w:color="000000"/>
              <w:bottom w:val="single" w:sz="4" w:space="0" w:color="000000"/>
              <w:right w:val="nil"/>
            </w:tcBorders>
          </w:tcPr>
          <w:p w14:paraId="012D0A3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 xml:space="preserve">Pris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37EC8F9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reise_pris</w:t>
            </w:r>
            <w:proofErr w:type="spellEnd"/>
          </w:p>
        </w:tc>
        <w:tc>
          <w:tcPr>
            <w:tcW w:w="3827" w:type="dxa"/>
            <w:tcBorders>
              <w:top w:val="single" w:sz="4" w:space="0" w:color="000000"/>
              <w:left w:val="single" w:sz="4" w:space="0" w:color="000000"/>
              <w:bottom w:val="single" w:sz="4" w:space="0" w:color="000000"/>
              <w:right w:val="nil"/>
            </w:tcBorders>
          </w:tcPr>
          <w:p w14:paraId="094E01A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single" w:sz="4" w:space="0" w:color="auto"/>
            </w:tcBorders>
          </w:tcPr>
          <w:p w14:paraId="10A3436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Pris,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027A05C6" w14:textId="77777777" w:rsidTr="0070678D">
        <w:trPr>
          <w:cantSplit/>
          <w:trHeight w:val="677"/>
        </w:trPr>
        <w:tc>
          <w:tcPr>
            <w:tcW w:w="1932" w:type="dxa"/>
            <w:tcBorders>
              <w:top w:val="single" w:sz="4" w:space="0" w:color="000000"/>
              <w:left w:val="single" w:sz="4" w:space="0" w:color="000000"/>
              <w:bottom w:val="single" w:sz="4" w:space="0" w:color="000000"/>
              <w:right w:val="nil"/>
            </w:tcBorders>
            <w:shd w:val="clear" w:color="auto" w:fill="auto"/>
          </w:tcPr>
          <w:p w14:paraId="1DED79D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3A66F3CF" w14:textId="0CA0F156"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AA41E7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2531CC5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7166256C" w14:textId="77777777" w:rsidTr="0070678D">
        <w:trPr>
          <w:cantSplit/>
          <w:trHeight w:val="877"/>
        </w:trPr>
        <w:tc>
          <w:tcPr>
            <w:tcW w:w="1932" w:type="dxa"/>
            <w:tcBorders>
              <w:top w:val="single" w:sz="4" w:space="0" w:color="000000"/>
              <w:left w:val="single" w:sz="4" w:space="0" w:color="000000"/>
              <w:bottom w:val="single" w:sz="4" w:space="0" w:color="000000"/>
              <w:right w:val="nil"/>
            </w:tcBorders>
          </w:tcPr>
          <w:p w14:paraId="1E3C25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04706A9A" w14:textId="15573554"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reise_presisering</w:t>
            </w:r>
            <w:proofErr w:type="spellEnd"/>
          </w:p>
        </w:tc>
        <w:tc>
          <w:tcPr>
            <w:tcW w:w="3827" w:type="dxa"/>
            <w:tcBorders>
              <w:top w:val="single" w:sz="4" w:space="0" w:color="000000"/>
              <w:left w:val="single" w:sz="4" w:space="0" w:color="000000"/>
              <w:bottom w:val="single" w:sz="4" w:space="0" w:color="000000"/>
              <w:right w:val="nil"/>
            </w:tcBorders>
          </w:tcPr>
          <w:p w14:paraId="67B635B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single" w:sz="4" w:space="0" w:color="auto"/>
            </w:tcBorders>
          </w:tcPr>
          <w:p w14:paraId="543787E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73049A94" w14:textId="77777777" w:rsidTr="0070678D">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6B6A5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7F371E6" w14:textId="4DA59D20"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reise</w:t>
            </w:r>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165618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Product name. This name must be </w:t>
            </w:r>
            <w:proofErr w:type="gramStart"/>
            <w:r w:rsidRPr="00925024">
              <w:rPr>
                <w:rFonts w:asciiTheme="minorHAnsi" w:hAnsiTheme="minorHAnsi" w:cstheme="minorHAnsi"/>
                <w:lang w:val="en-GB"/>
              </w:rPr>
              <w:t>exactly the same</w:t>
            </w:r>
            <w:proofErr w:type="gramEnd"/>
            <w:r w:rsidRPr="00925024">
              <w:rPr>
                <w:rFonts w:asciiTheme="minorHAnsi" w:hAnsiTheme="minorHAnsi" w:cstheme="minorHAnsi"/>
                <w:lang w:val="en-GB"/>
              </w:rPr>
              <w:t xml:space="preserve"> as the product name provided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pair the price to the correct conditions set.</w:t>
            </w:r>
          </w:p>
        </w:tc>
        <w:tc>
          <w:tcPr>
            <w:tcW w:w="1559" w:type="dxa"/>
            <w:tcBorders>
              <w:top w:val="single" w:sz="4" w:space="0" w:color="000000"/>
              <w:left w:val="single" w:sz="4" w:space="0" w:color="000000"/>
              <w:bottom w:val="single" w:sz="4" w:space="0" w:color="000000"/>
              <w:right w:val="single" w:sz="4" w:space="0" w:color="auto"/>
            </w:tcBorders>
            <w:shd w:val="clear" w:color="auto" w:fill="auto"/>
          </w:tcPr>
          <w:p w14:paraId="195BD4E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bl>
    <w:p w14:paraId="12AB2418" w14:textId="77777777" w:rsidR="00584BF6" w:rsidRPr="00E83F27" w:rsidRDefault="00584BF6" w:rsidP="00E83F27">
      <w:pPr>
        <w:rPr>
          <w:rStyle w:val="IntenseEmphasis"/>
          <w:i w:val="0"/>
          <w:iCs w:val="0"/>
        </w:rPr>
      </w:pPr>
    </w:p>
    <w:sectPr w:rsidR="00584BF6" w:rsidRPr="00E83F2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BDD03" w14:textId="77777777" w:rsidR="00F44D28" w:rsidRDefault="00F44D28" w:rsidP="007217E7">
      <w:r>
        <w:separator/>
      </w:r>
    </w:p>
  </w:endnote>
  <w:endnote w:type="continuationSeparator" w:id="0">
    <w:p w14:paraId="61636C64" w14:textId="77777777" w:rsidR="00F44D28" w:rsidRDefault="00F44D28" w:rsidP="007217E7">
      <w:r>
        <w:continuationSeparator/>
      </w:r>
    </w:p>
  </w:endnote>
  <w:endnote w:type="continuationNotice" w:id="1">
    <w:p w14:paraId="0B912153" w14:textId="77777777" w:rsidR="00F44D28" w:rsidRDefault="00F44D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3373" w14:textId="176CD514" w:rsidR="003A3BDB" w:rsidRDefault="003A3BDB">
    <w:pPr>
      <w:pStyle w:val="Footer"/>
    </w:pPr>
    <w:r>
      <w:rPr>
        <w:snapToGrid w:val="0"/>
        <w:sz w:val="16"/>
      </w:rPr>
      <w:t>By</w:t>
    </w:r>
    <w:r w:rsidRPr="005A2941">
      <w:rPr>
        <w:snapToGrid w:val="0"/>
        <w:sz w:val="16"/>
      </w:rPr>
      <w:t xml:space="preserve"> </w:t>
    </w:r>
    <w:r>
      <w:rPr>
        <w:snapToGrid w:val="0"/>
        <w:sz w:val="16"/>
      </w:rPr>
      <w:t>Helge A.V. Tollefsen</w:t>
    </w:r>
    <w:r w:rsidRPr="005A2941">
      <w:rPr>
        <w:snapToGrid w:val="0"/>
        <w:sz w:val="16"/>
      </w:rPr>
      <w:t xml:space="preserve"> </w:t>
    </w:r>
    <w:r w:rsidRPr="005A2941">
      <w:rPr>
        <w:snapToGrid w:val="0"/>
        <w:sz w:val="16"/>
      </w:rPr>
      <w:tab/>
      <w:t xml:space="preserve">Side </w:t>
    </w:r>
    <w:r w:rsidRPr="005A2941">
      <w:rPr>
        <w:snapToGrid w:val="0"/>
        <w:color w:val="2B579A"/>
        <w:sz w:val="16"/>
        <w:shd w:val="clear" w:color="auto" w:fill="E6E6E6"/>
      </w:rPr>
      <w:fldChar w:fldCharType="begin"/>
    </w:r>
    <w:r w:rsidRPr="005A2941">
      <w:rPr>
        <w:snapToGrid w:val="0"/>
        <w:sz w:val="16"/>
      </w:rPr>
      <w:instrText xml:space="preserve"> PAGE </w:instrText>
    </w:r>
    <w:r w:rsidRPr="005A2941">
      <w:rPr>
        <w:snapToGrid w:val="0"/>
        <w:color w:val="2B579A"/>
        <w:sz w:val="16"/>
        <w:shd w:val="clear" w:color="auto" w:fill="E6E6E6"/>
      </w:rPr>
      <w:fldChar w:fldCharType="separate"/>
    </w:r>
    <w:r w:rsidR="00587316">
      <w:rPr>
        <w:noProof/>
        <w:snapToGrid w:val="0"/>
        <w:sz w:val="16"/>
      </w:rPr>
      <w:t>20</w:t>
    </w:r>
    <w:r w:rsidRPr="005A2941">
      <w:rPr>
        <w:snapToGrid w:val="0"/>
        <w:color w:val="2B579A"/>
        <w:sz w:val="16"/>
        <w:shd w:val="clear" w:color="auto" w:fill="E6E6E6"/>
      </w:rPr>
      <w:fldChar w:fldCharType="end"/>
    </w:r>
    <w:r w:rsidRPr="005A2941">
      <w:rPr>
        <w:snapToGrid w:val="0"/>
        <w:sz w:val="16"/>
      </w:rPr>
      <w:t xml:space="preserve"> av </w:t>
    </w:r>
    <w:r w:rsidRPr="005A2941">
      <w:rPr>
        <w:rStyle w:val="PageNumber"/>
        <w:rFonts w:eastAsiaTheme="majorEastAsia"/>
        <w:sz w:val="16"/>
      </w:rPr>
      <w:fldChar w:fldCharType="begin"/>
    </w:r>
    <w:r w:rsidRPr="005A2941">
      <w:rPr>
        <w:rStyle w:val="PageNumber"/>
        <w:rFonts w:eastAsiaTheme="majorEastAsia"/>
        <w:sz w:val="16"/>
      </w:rPr>
      <w:instrText xml:space="preserve"> NUMPAGES </w:instrText>
    </w:r>
    <w:r w:rsidRPr="005A2941">
      <w:rPr>
        <w:rStyle w:val="PageNumber"/>
        <w:rFonts w:eastAsiaTheme="majorEastAsia"/>
        <w:sz w:val="16"/>
      </w:rPr>
      <w:fldChar w:fldCharType="separate"/>
    </w:r>
    <w:r w:rsidR="00587316">
      <w:rPr>
        <w:rStyle w:val="PageNumber"/>
        <w:rFonts w:eastAsiaTheme="majorEastAsia"/>
        <w:noProof/>
        <w:sz w:val="16"/>
      </w:rPr>
      <w:t>20</w:t>
    </w:r>
    <w:r w:rsidRPr="005A2941">
      <w:rPr>
        <w:rStyle w:val="PageNumber"/>
        <w:rFonts w:eastAsiaTheme="majorEastAsia"/>
        <w:sz w:val="16"/>
      </w:rPr>
      <w:fldChar w:fldCharType="end"/>
    </w:r>
    <w:r>
      <w:rPr>
        <w:rStyle w:val="PageNumber"/>
        <w:rFonts w:eastAsiaTheme="majorEastAsia"/>
        <w:sz w:val="16"/>
      </w:rPr>
      <w:tab/>
    </w:r>
    <w:r w:rsidR="00F24880">
      <w:rPr>
        <w:rStyle w:val="PageNumber"/>
        <w:rFonts w:eastAsiaTheme="majorEastAsia"/>
        <w:sz w:val="16"/>
      </w:rPr>
      <w:t>5</w:t>
    </w:r>
    <w:r>
      <w:rPr>
        <w:rStyle w:val="PageNumber"/>
        <w:rFonts w:eastAsiaTheme="majorEastAsia"/>
        <w:sz w:val="16"/>
      </w:rPr>
      <w:t xml:space="preserve">. </w:t>
    </w:r>
    <w:r w:rsidR="00F24880">
      <w:rPr>
        <w:rStyle w:val="PageNumber"/>
        <w:rFonts w:eastAsiaTheme="majorEastAsia"/>
        <w:sz w:val="16"/>
      </w:rPr>
      <w:t>juni</w:t>
    </w:r>
    <w:r>
      <w:rPr>
        <w:rStyle w:val="PageNumber"/>
        <w:rFonts w:eastAsiaTheme="majorEastAsia"/>
        <w:sz w:val="16"/>
      </w:rPr>
      <w:t xml:space="preserve"> 20</w:t>
    </w:r>
    <w:r w:rsidR="00F24880">
      <w:rPr>
        <w:rStyle w:val="PageNumber"/>
        <w:rFonts w:eastAsiaTheme="majorEastAsia"/>
        <w:sz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E5FB" w14:textId="77777777" w:rsidR="00F44D28" w:rsidRDefault="00F44D28" w:rsidP="007217E7">
      <w:r>
        <w:separator/>
      </w:r>
    </w:p>
  </w:footnote>
  <w:footnote w:type="continuationSeparator" w:id="0">
    <w:p w14:paraId="749DFE0A" w14:textId="77777777" w:rsidR="00F44D28" w:rsidRDefault="00F44D28" w:rsidP="007217E7">
      <w:r>
        <w:continuationSeparator/>
      </w:r>
    </w:p>
  </w:footnote>
  <w:footnote w:type="continuationNotice" w:id="1">
    <w:p w14:paraId="49E696A1" w14:textId="77777777" w:rsidR="00F44D28" w:rsidRDefault="00F44D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35A7" w14:textId="1E5FAD4D" w:rsidR="003A3BDB" w:rsidRDefault="003A3BDB" w:rsidP="00DF0D31">
    <w:pPr>
      <w:pStyle w:val="Header"/>
      <w:pBdr>
        <w:bottom w:val="single" w:sz="12" w:space="1" w:color="002060"/>
      </w:pBdr>
      <w:tabs>
        <w:tab w:val="clear" w:pos="4536"/>
        <w:tab w:val="right" w:pos="8505"/>
      </w:tabs>
      <w:rPr>
        <w:color w:val="0D0D0D" w:themeColor="text1" w:themeTint="F2"/>
        <w:sz w:val="20"/>
        <w:lang w:val="en-US"/>
      </w:rPr>
    </w:pPr>
    <w:r>
      <w:rPr>
        <w:noProof/>
        <w:color w:val="0D0D0D" w:themeColor="text1" w:themeTint="F2"/>
        <w:sz w:val="20"/>
        <w:shd w:val="clear" w:color="auto" w:fill="E6E6E6"/>
        <w:lang w:val="en-US"/>
      </w:rPr>
      <w:drawing>
        <wp:anchor distT="0" distB="0" distL="114300" distR="114300" simplePos="0" relativeHeight="251658240" behindDoc="1" locked="0" layoutInCell="1" allowOverlap="1" wp14:anchorId="445562EF" wp14:editId="5B719292">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7F95132F" w:rsidRPr="641CA6BE">
      <w:rPr>
        <w:color w:val="0D0D0D" w:themeColor="text1" w:themeTint="F2"/>
        <w:sz w:val="20"/>
        <w:szCs w:val="20"/>
        <w:lang w:val="en-US"/>
      </w:rPr>
      <w:t>Finansportalen</w:t>
    </w:r>
    <w:proofErr w:type="spellEnd"/>
    <w:r w:rsidR="7F95132F" w:rsidRPr="641CA6BE">
      <w:rPr>
        <w:color w:val="0D0D0D" w:themeColor="text1" w:themeTint="F2"/>
        <w:sz w:val="20"/>
        <w:szCs w:val="20"/>
        <w:lang w:val="en-US"/>
      </w:rPr>
      <w:t xml:space="preserve">                                                                          </w:t>
    </w:r>
  </w:p>
  <w:p w14:paraId="01A0D2CA" w14:textId="0F27D151" w:rsidR="003A3BDB" w:rsidRDefault="003A3BDB" w:rsidP="00DF0D31">
    <w:pPr>
      <w:rPr>
        <w:rFonts w:asciiTheme="minorHAnsi" w:hAnsiTheme="minorHAnsi" w:cstheme="minorHAnsi"/>
        <w:color w:val="0D0D0D" w:themeColor="text1" w:themeTint="F2"/>
        <w:sz w:val="20"/>
        <w:lang w:val="en-US"/>
      </w:rPr>
    </w:pPr>
    <w:r>
      <w:rPr>
        <w:rFonts w:asciiTheme="minorHAnsi" w:hAnsiTheme="minorHAnsi" w:cstheme="minorHAnsi"/>
        <w:color w:val="0D0D0D" w:themeColor="text1" w:themeTint="F2"/>
        <w:sz w:val="20"/>
        <w:lang w:val="en-US"/>
      </w:rPr>
      <w:t>Insurance calculators - message exchange 4.</w:t>
    </w:r>
    <w:r w:rsidR="00F24880">
      <w:rPr>
        <w:rFonts w:asciiTheme="minorHAnsi" w:hAnsiTheme="minorHAnsi" w:cstheme="minorHAnsi"/>
        <w:color w:val="0D0D0D" w:themeColor="text1" w:themeTint="F2"/>
        <w:sz w:val="20"/>
        <w:lang w:val="en-US"/>
      </w:rPr>
      <w:t>1</w:t>
    </w:r>
  </w:p>
  <w:p w14:paraId="38F17DA9" w14:textId="77777777" w:rsidR="003A3BDB" w:rsidRPr="00DF0D31" w:rsidRDefault="003A3BD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5A1"/>
    <w:multiLevelType w:val="hybridMultilevel"/>
    <w:tmpl w:val="FAE49F26"/>
    <w:lvl w:ilvl="0" w:tplc="12580750">
      <w:start w:val="4"/>
      <w:numFmt w:val="bullet"/>
      <w:lvlText w:val=""/>
      <w:lvlJc w:val="left"/>
      <w:pPr>
        <w:ind w:left="720" w:hanging="360"/>
      </w:pPr>
      <w:rPr>
        <w:rFonts w:ascii="Wingdings" w:eastAsiaTheme="minorHAnsi" w:hAnsi="Wingdings"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C8E6463"/>
    <w:multiLevelType w:val="hybridMultilevel"/>
    <w:tmpl w:val="078A8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3C4992"/>
    <w:multiLevelType w:val="hybridMultilevel"/>
    <w:tmpl w:val="5DB8E3D8"/>
    <w:lvl w:ilvl="0" w:tplc="04140017">
      <w:start w:val="1"/>
      <w:numFmt w:val="lowerLetter"/>
      <w:lvlText w:val="%1)"/>
      <w:lvlJc w:val="left"/>
      <w:pPr>
        <w:tabs>
          <w:tab w:val="num" w:pos="360"/>
        </w:tabs>
        <w:ind w:left="360" w:hanging="360"/>
      </w:pPr>
      <w:rPr>
        <w:rFonts w:ascii="Times New Roman" w:hAnsi="Times New Roman" w:cs="Times New Roman"/>
      </w:rPr>
    </w:lvl>
    <w:lvl w:ilvl="1" w:tplc="04140019">
      <w:start w:val="1"/>
      <w:numFmt w:val="lowerLetter"/>
      <w:lvlText w:val="%2."/>
      <w:lvlJc w:val="left"/>
      <w:pPr>
        <w:tabs>
          <w:tab w:val="num" w:pos="1080"/>
        </w:tabs>
        <w:ind w:left="1080" w:hanging="360"/>
      </w:pPr>
      <w:rPr>
        <w:rFonts w:ascii="Times New Roman" w:hAnsi="Times New Roman" w:cs="Times New Roman"/>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 w15:restartNumberingAfterBreak="0">
    <w:nsid w:val="2B715C0A"/>
    <w:multiLevelType w:val="hybridMultilevel"/>
    <w:tmpl w:val="3A5434BC"/>
    <w:lvl w:ilvl="0" w:tplc="5B1497FC">
      <w:start w:val="1"/>
      <w:numFmt w:val="decimal"/>
      <w:lvlText w:val="%1."/>
      <w:lvlJc w:val="left"/>
      <w:pPr>
        <w:ind w:left="340" w:hanging="227"/>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CE087A"/>
    <w:multiLevelType w:val="hybridMultilevel"/>
    <w:tmpl w:val="F654B76C"/>
    <w:lvl w:ilvl="0" w:tplc="C6344846">
      <w:numFmt w:val="bullet"/>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Wingdings" w:hint="default"/>
      </w:rPr>
    </w:lvl>
    <w:lvl w:ilvl="3" w:tplc="04140001">
      <w:start w:val="1"/>
      <w:numFmt w:val="bullet"/>
      <w:lvlText w:val=""/>
      <w:lvlJc w:val="left"/>
      <w:pPr>
        <w:tabs>
          <w:tab w:val="num" w:pos="2520"/>
        </w:tabs>
        <w:ind w:left="2520" w:hanging="360"/>
      </w:pPr>
      <w:rPr>
        <w:rFonts w:ascii="Symbol" w:hAnsi="Symbol" w:cs="Symbol"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Wingdings" w:hint="default"/>
      </w:rPr>
    </w:lvl>
    <w:lvl w:ilvl="6" w:tplc="04140001">
      <w:start w:val="1"/>
      <w:numFmt w:val="bullet"/>
      <w:lvlText w:val=""/>
      <w:lvlJc w:val="left"/>
      <w:pPr>
        <w:tabs>
          <w:tab w:val="num" w:pos="4680"/>
        </w:tabs>
        <w:ind w:left="4680" w:hanging="360"/>
      </w:pPr>
      <w:rPr>
        <w:rFonts w:ascii="Symbol" w:hAnsi="Symbol" w:cs="Symbol"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4BC17413"/>
    <w:multiLevelType w:val="hybridMultilevel"/>
    <w:tmpl w:val="A95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2C9D"/>
    <w:multiLevelType w:val="hybridMultilevel"/>
    <w:tmpl w:val="7CDC8E3A"/>
    <w:lvl w:ilvl="0" w:tplc="14822326">
      <w:start w:val="1"/>
      <w:numFmt w:val="decimal"/>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F02FA"/>
    <w:multiLevelType w:val="hybridMultilevel"/>
    <w:tmpl w:val="E7F2BD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C6A65AF"/>
    <w:multiLevelType w:val="hybridMultilevel"/>
    <w:tmpl w:val="547682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E435BF2"/>
    <w:multiLevelType w:val="hybridMultilevel"/>
    <w:tmpl w:val="448E8E94"/>
    <w:lvl w:ilvl="0" w:tplc="04140017">
      <w:start w:val="1"/>
      <w:numFmt w:val="lowerLetter"/>
      <w:lvlText w:val="%1)"/>
      <w:lvlJc w:val="left"/>
      <w:pPr>
        <w:tabs>
          <w:tab w:val="num" w:pos="360"/>
        </w:tabs>
        <w:ind w:left="360" w:hanging="360"/>
      </w:pPr>
      <w:rPr>
        <w:rFonts w:ascii="Times New Roman" w:hAnsi="Times New Roman" w:cs="Times New Roman"/>
      </w:rPr>
    </w:lvl>
    <w:lvl w:ilvl="1" w:tplc="04140019">
      <w:start w:val="1"/>
      <w:numFmt w:val="lowerLetter"/>
      <w:lvlText w:val="%2."/>
      <w:lvlJc w:val="left"/>
      <w:pPr>
        <w:tabs>
          <w:tab w:val="num" w:pos="1080"/>
        </w:tabs>
        <w:ind w:left="1080" w:hanging="360"/>
      </w:pPr>
      <w:rPr>
        <w:rFonts w:ascii="Times New Roman" w:hAnsi="Times New Roman" w:cs="Times New Roman"/>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10" w15:restartNumberingAfterBreak="0">
    <w:nsid w:val="791C7CA0"/>
    <w:multiLevelType w:val="hybridMultilevel"/>
    <w:tmpl w:val="A6E677FA"/>
    <w:lvl w:ilvl="0" w:tplc="0414000F">
      <w:start w:val="1"/>
      <w:numFmt w:val="decimal"/>
      <w:lvlText w:val="%1."/>
      <w:lvlJc w:val="left"/>
      <w:pPr>
        <w:ind w:left="1060" w:hanging="360"/>
      </w:pPr>
    </w:lvl>
    <w:lvl w:ilvl="1" w:tplc="04140019" w:tentative="1">
      <w:start w:val="1"/>
      <w:numFmt w:val="lowerLetter"/>
      <w:lvlText w:val="%2."/>
      <w:lvlJc w:val="left"/>
      <w:pPr>
        <w:ind w:left="1780" w:hanging="360"/>
      </w:pPr>
    </w:lvl>
    <w:lvl w:ilvl="2" w:tplc="0414001B" w:tentative="1">
      <w:start w:val="1"/>
      <w:numFmt w:val="lowerRoman"/>
      <w:lvlText w:val="%3."/>
      <w:lvlJc w:val="right"/>
      <w:pPr>
        <w:ind w:left="2500" w:hanging="180"/>
      </w:pPr>
    </w:lvl>
    <w:lvl w:ilvl="3" w:tplc="0414000F" w:tentative="1">
      <w:start w:val="1"/>
      <w:numFmt w:val="decimal"/>
      <w:lvlText w:val="%4."/>
      <w:lvlJc w:val="left"/>
      <w:pPr>
        <w:ind w:left="3220" w:hanging="360"/>
      </w:pPr>
    </w:lvl>
    <w:lvl w:ilvl="4" w:tplc="04140019" w:tentative="1">
      <w:start w:val="1"/>
      <w:numFmt w:val="lowerLetter"/>
      <w:lvlText w:val="%5."/>
      <w:lvlJc w:val="left"/>
      <w:pPr>
        <w:ind w:left="3940" w:hanging="360"/>
      </w:pPr>
    </w:lvl>
    <w:lvl w:ilvl="5" w:tplc="0414001B" w:tentative="1">
      <w:start w:val="1"/>
      <w:numFmt w:val="lowerRoman"/>
      <w:lvlText w:val="%6."/>
      <w:lvlJc w:val="right"/>
      <w:pPr>
        <w:ind w:left="4660" w:hanging="180"/>
      </w:pPr>
    </w:lvl>
    <w:lvl w:ilvl="6" w:tplc="0414000F" w:tentative="1">
      <w:start w:val="1"/>
      <w:numFmt w:val="decimal"/>
      <w:lvlText w:val="%7."/>
      <w:lvlJc w:val="left"/>
      <w:pPr>
        <w:ind w:left="5380" w:hanging="360"/>
      </w:pPr>
    </w:lvl>
    <w:lvl w:ilvl="7" w:tplc="04140019" w:tentative="1">
      <w:start w:val="1"/>
      <w:numFmt w:val="lowerLetter"/>
      <w:lvlText w:val="%8."/>
      <w:lvlJc w:val="left"/>
      <w:pPr>
        <w:ind w:left="6100" w:hanging="360"/>
      </w:pPr>
    </w:lvl>
    <w:lvl w:ilvl="8" w:tplc="0414001B" w:tentative="1">
      <w:start w:val="1"/>
      <w:numFmt w:val="lowerRoman"/>
      <w:lvlText w:val="%9."/>
      <w:lvlJc w:val="right"/>
      <w:pPr>
        <w:ind w:left="6820" w:hanging="180"/>
      </w:pPr>
    </w:lvl>
  </w:abstractNum>
  <w:num w:numId="1" w16cid:durableId="1519192860">
    <w:abstractNumId w:val="7"/>
  </w:num>
  <w:num w:numId="2" w16cid:durableId="1296716248">
    <w:abstractNumId w:val="9"/>
  </w:num>
  <w:num w:numId="3" w16cid:durableId="1661958948">
    <w:abstractNumId w:val="2"/>
  </w:num>
  <w:num w:numId="4" w16cid:durableId="173811919">
    <w:abstractNumId w:val="4"/>
  </w:num>
  <w:num w:numId="5" w16cid:durableId="1545749336">
    <w:abstractNumId w:val="3"/>
  </w:num>
  <w:num w:numId="6" w16cid:durableId="1608808381">
    <w:abstractNumId w:val="10"/>
  </w:num>
  <w:num w:numId="7" w16cid:durableId="1182621814">
    <w:abstractNumId w:val="8"/>
  </w:num>
  <w:num w:numId="8" w16cid:durableId="1018508169">
    <w:abstractNumId w:val="0"/>
  </w:num>
  <w:num w:numId="9" w16cid:durableId="472018692">
    <w:abstractNumId w:val="6"/>
  </w:num>
  <w:num w:numId="10" w16cid:durableId="870845647">
    <w:abstractNumId w:val="1"/>
  </w:num>
  <w:num w:numId="11" w16cid:durableId="1315180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27"/>
    <w:rsid w:val="00005045"/>
    <w:rsid w:val="000173CD"/>
    <w:rsid w:val="00022013"/>
    <w:rsid w:val="00032A1E"/>
    <w:rsid w:val="00032FB0"/>
    <w:rsid w:val="000428BF"/>
    <w:rsid w:val="00073DF7"/>
    <w:rsid w:val="00074BB0"/>
    <w:rsid w:val="00074C3C"/>
    <w:rsid w:val="0007646B"/>
    <w:rsid w:val="00080761"/>
    <w:rsid w:val="00082C9D"/>
    <w:rsid w:val="00090255"/>
    <w:rsid w:val="000964EE"/>
    <w:rsid w:val="000A43EF"/>
    <w:rsid w:val="000A5F86"/>
    <w:rsid w:val="000A751F"/>
    <w:rsid w:val="000B3925"/>
    <w:rsid w:val="000C6D72"/>
    <w:rsid w:val="000D02A1"/>
    <w:rsid w:val="000D0EBA"/>
    <w:rsid w:val="000D333F"/>
    <w:rsid w:val="000D40CC"/>
    <w:rsid w:val="000D6A88"/>
    <w:rsid w:val="000E0644"/>
    <w:rsid w:val="000E140A"/>
    <w:rsid w:val="000E2515"/>
    <w:rsid w:val="000E330C"/>
    <w:rsid w:val="000E53C2"/>
    <w:rsid w:val="000E589E"/>
    <w:rsid w:val="000E6664"/>
    <w:rsid w:val="000F0B07"/>
    <w:rsid w:val="000F3478"/>
    <w:rsid w:val="000F5806"/>
    <w:rsid w:val="00104A55"/>
    <w:rsid w:val="00107DA0"/>
    <w:rsid w:val="00117ACD"/>
    <w:rsid w:val="00126CCE"/>
    <w:rsid w:val="00147CDE"/>
    <w:rsid w:val="0016100E"/>
    <w:rsid w:val="00163207"/>
    <w:rsid w:val="001648B7"/>
    <w:rsid w:val="00165135"/>
    <w:rsid w:val="00167B56"/>
    <w:rsid w:val="00177061"/>
    <w:rsid w:val="00181D4D"/>
    <w:rsid w:val="0018458D"/>
    <w:rsid w:val="00185CD7"/>
    <w:rsid w:val="0019142C"/>
    <w:rsid w:val="0019166B"/>
    <w:rsid w:val="001925DD"/>
    <w:rsid w:val="00193E0C"/>
    <w:rsid w:val="001A2A56"/>
    <w:rsid w:val="001A4B94"/>
    <w:rsid w:val="001A7ABD"/>
    <w:rsid w:val="001B054B"/>
    <w:rsid w:val="001B3D03"/>
    <w:rsid w:val="001C5415"/>
    <w:rsid w:val="001D458C"/>
    <w:rsid w:val="001D5A98"/>
    <w:rsid w:val="001E0A79"/>
    <w:rsid w:val="001E44D1"/>
    <w:rsid w:val="001E50FD"/>
    <w:rsid w:val="001E7CB2"/>
    <w:rsid w:val="001F36DE"/>
    <w:rsid w:val="001F38E2"/>
    <w:rsid w:val="001F3C2C"/>
    <w:rsid w:val="001F61DC"/>
    <w:rsid w:val="001F7293"/>
    <w:rsid w:val="00201A55"/>
    <w:rsid w:val="00203848"/>
    <w:rsid w:val="00204469"/>
    <w:rsid w:val="00214B80"/>
    <w:rsid w:val="00214FDF"/>
    <w:rsid w:val="002215EF"/>
    <w:rsid w:val="00221856"/>
    <w:rsid w:val="0022603F"/>
    <w:rsid w:val="00226D76"/>
    <w:rsid w:val="002307D6"/>
    <w:rsid w:val="00231C55"/>
    <w:rsid w:val="0023626B"/>
    <w:rsid w:val="0024482A"/>
    <w:rsid w:val="00255918"/>
    <w:rsid w:val="00257BDA"/>
    <w:rsid w:val="002614B6"/>
    <w:rsid w:val="0026405E"/>
    <w:rsid w:val="00267223"/>
    <w:rsid w:val="002722AC"/>
    <w:rsid w:val="00280CFD"/>
    <w:rsid w:val="00283125"/>
    <w:rsid w:val="0029292C"/>
    <w:rsid w:val="002930CE"/>
    <w:rsid w:val="00296265"/>
    <w:rsid w:val="002A0637"/>
    <w:rsid w:val="002A07C0"/>
    <w:rsid w:val="002A1EBF"/>
    <w:rsid w:val="002A2DE3"/>
    <w:rsid w:val="002A65B2"/>
    <w:rsid w:val="002B5174"/>
    <w:rsid w:val="002B5EE0"/>
    <w:rsid w:val="002B6703"/>
    <w:rsid w:val="002C0CB5"/>
    <w:rsid w:val="002D3F55"/>
    <w:rsid w:val="002D52BB"/>
    <w:rsid w:val="002E2406"/>
    <w:rsid w:val="002E53D5"/>
    <w:rsid w:val="002E6131"/>
    <w:rsid w:val="002F6234"/>
    <w:rsid w:val="003045AF"/>
    <w:rsid w:val="00310AB1"/>
    <w:rsid w:val="0031190B"/>
    <w:rsid w:val="00314D3E"/>
    <w:rsid w:val="003155F7"/>
    <w:rsid w:val="003235A4"/>
    <w:rsid w:val="003331AE"/>
    <w:rsid w:val="00340DDB"/>
    <w:rsid w:val="00343ACC"/>
    <w:rsid w:val="00347CC5"/>
    <w:rsid w:val="0035443E"/>
    <w:rsid w:val="00357791"/>
    <w:rsid w:val="003618B0"/>
    <w:rsid w:val="0036624A"/>
    <w:rsid w:val="00372D86"/>
    <w:rsid w:val="0037546F"/>
    <w:rsid w:val="003760BA"/>
    <w:rsid w:val="0038061A"/>
    <w:rsid w:val="0038254C"/>
    <w:rsid w:val="00395B78"/>
    <w:rsid w:val="00395EC3"/>
    <w:rsid w:val="003A3BDB"/>
    <w:rsid w:val="003B1993"/>
    <w:rsid w:val="003B4180"/>
    <w:rsid w:val="003C00E3"/>
    <w:rsid w:val="003C1058"/>
    <w:rsid w:val="003D2E93"/>
    <w:rsid w:val="003D50E1"/>
    <w:rsid w:val="003D781E"/>
    <w:rsid w:val="003E04E9"/>
    <w:rsid w:val="003E402B"/>
    <w:rsid w:val="003E5988"/>
    <w:rsid w:val="003E6A8D"/>
    <w:rsid w:val="0040459E"/>
    <w:rsid w:val="00405998"/>
    <w:rsid w:val="00405ECD"/>
    <w:rsid w:val="00413E6E"/>
    <w:rsid w:val="0042320A"/>
    <w:rsid w:val="004278D9"/>
    <w:rsid w:val="00427B2F"/>
    <w:rsid w:val="00432C58"/>
    <w:rsid w:val="00433EA2"/>
    <w:rsid w:val="00434DD4"/>
    <w:rsid w:val="00437DCB"/>
    <w:rsid w:val="00450C32"/>
    <w:rsid w:val="0045408C"/>
    <w:rsid w:val="004569DB"/>
    <w:rsid w:val="00461F33"/>
    <w:rsid w:val="00462B43"/>
    <w:rsid w:val="00467001"/>
    <w:rsid w:val="00480DDE"/>
    <w:rsid w:val="00484171"/>
    <w:rsid w:val="004A21F5"/>
    <w:rsid w:val="004B28EF"/>
    <w:rsid w:val="004B5AF6"/>
    <w:rsid w:val="004B7C19"/>
    <w:rsid w:val="004B7E6A"/>
    <w:rsid w:val="004C21C8"/>
    <w:rsid w:val="004C2BAC"/>
    <w:rsid w:val="004C4A15"/>
    <w:rsid w:val="004C5F15"/>
    <w:rsid w:val="004D2A70"/>
    <w:rsid w:val="004D730B"/>
    <w:rsid w:val="004E09E0"/>
    <w:rsid w:val="004E2F61"/>
    <w:rsid w:val="004E59F8"/>
    <w:rsid w:val="004E6760"/>
    <w:rsid w:val="004E6A15"/>
    <w:rsid w:val="004F5A28"/>
    <w:rsid w:val="00512BC4"/>
    <w:rsid w:val="00512D68"/>
    <w:rsid w:val="00520215"/>
    <w:rsid w:val="005207F3"/>
    <w:rsid w:val="0052227B"/>
    <w:rsid w:val="00525F4D"/>
    <w:rsid w:val="00534AF5"/>
    <w:rsid w:val="0054076B"/>
    <w:rsid w:val="0054209F"/>
    <w:rsid w:val="00547063"/>
    <w:rsid w:val="00553592"/>
    <w:rsid w:val="00556EBE"/>
    <w:rsid w:val="005603F0"/>
    <w:rsid w:val="00561667"/>
    <w:rsid w:val="005634B6"/>
    <w:rsid w:val="005718DA"/>
    <w:rsid w:val="00573DA3"/>
    <w:rsid w:val="005740C5"/>
    <w:rsid w:val="00575F5C"/>
    <w:rsid w:val="005764EF"/>
    <w:rsid w:val="00576DE8"/>
    <w:rsid w:val="00584BF6"/>
    <w:rsid w:val="0058667E"/>
    <w:rsid w:val="00587316"/>
    <w:rsid w:val="00596CF0"/>
    <w:rsid w:val="005A4571"/>
    <w:rsid w:val="005B2A74"/>
    <w:rsid w:val="005C02F7"/>
    <w:rsid w:val="005C3DE7"/>
    <w:rsid w:val="005D1CD6"/>
    <w:rsid w:val="005D4416"/>
    <w:rsid w:val="005D6EE5"/>
    <w:rsid w:val="005E3BEA"/>
    <w:rsid w:val="00600B0C"/>
    <w:rsid w:val="006054FB"/>
    <w:rsid w:val="0060559A"/>
    <w:rsid w:val="00617AEC"/>
    <w:rsid w:val="00621651"/>
    <w:rsid w:val="00623961"/>
    <w:rsid w:val="00625B2E"/>
    <w:rsid w:val="00626F29"/>
    <w:rsid w:val="00627B77"/>
    <w:rsid w:val="006348D5"/>
    <w:rsid w:val="00643F2D"/>
    <w:rsid w:val="006440AC"/>
    <w:rsid w:val="006443A0"/>
    <w:rsid w:val="00657264"/>
    <w:rsid w:val="0066630E"/>
    <w:rsid w:val="00686743"/>
    <w:rsid w:val="006923D4"/>
    <w:rsid w:val="006C5F5C"/>
    <w:rsid w:val="006D22ED"/>
    <w:rsid w:val="006D66E4"/>
    <w:rsid w:val="006E3097"/>
    <w:rsid w:val="006E3568"/>
    <w:rsid w:val="006F10F6"/>
    <w:rsid w:val="006F45D7"/>
    <w:rsid w:val="0070678D"/>
    <w:rsid w:val="00706FE0"/>
    <w:rsid w:val="00710FD7"/>
    <w:rsid w:val="00711C3B"/>
    <w:rsid w:val="00720F0C"/>
    <w:rsid w:val="007217E7"/>
    <w:rsid w:val="00724C45"/>
    <w:rsid w:val="007253DE"/>
    <w:rsid w:val="00726299"/>
    <w:rsid w:val="007267EF"/>
    <w:rsid w:val="0073074F"/>
    <w:rsid w:val="007318CE"/>
    <w:rsid w:val="00735771"/>
    <w:rsid w:val="007471D8"/>
    <w:rsid w:val="007566EB"/>
    <w:rsid w:val="00774D0F"/>
    <w:rsid w:val="007914CD"/>
    <w:rsid w:val="00792D85"/>
    <w:rsid w:val="007A2D71"/>
    <w:rsid w:val="007B35EB"/>
    <w:rsid w:val="007B5B25"/>
    <w:rsid w:val="007B5BAE"/>
    <w:rsid w:val="007C41A2"/>
    <w:rsid w:val="007C48B0"/>
    <w:rsid w:val="007D0B25"/>
    <w:rsid w:val="007D777C"/>
    <w:rsid w:val="007E3984"/>
    <w:rsid w:val="007E48F2"/>
    <w:rsid w:val="007F0352"/>
    <w:rsid w:val="007F34E1"/>
    <w:rsid w:val="00800201"/>
    <w:rsid w:val="00804153"/>
    <w:rsid w:val="00806A4F"/>
    <w:rsid w:val="00811426"/>
    <w:rsid w:val="00813D87"/>
    <w:rsid w:val="008257EA"/>
    <w:rsid w:val="008309E6"/>
    <w:rsid w:val="008327B9"/>
    <w:rsid w:val="00834AC3"/>
    <w:rsid w:val="00836DFB"/>
    <w:rsid w:val="0084180C"/>
    <w:rsid w:val="008440C5"/>
    <w:rsid w:val="0084410A"/>
    <w:rsid w:val="00847EC7"/>
    <w:rsid w:val="0085098E"/>
    <w:rsid w:val="00860A61"/>
    <w:rsid w:val="00861BE2"/>
    <w:rsid w:val="00865CF9"/>
    <w:rsid w:val="00865EE5"/>
    <w:rsid w:val="00870FE6"/>
    <w:rsid w:val="008715EB"/>
    <w:rsid w:val="008718F7"/>
    <w:rsid w:val="00873EAA"/>
    <w:rsid w:val="00875E7E"/>
    <w:rsid w:val="00877372"/>
    <w:rsid w:val="008834BD"/>
    <w:rsid w:val="0089035F"/>
    <w:rsid w:val="008911DE"/>
    <w:rsid w:val="00892C4C"/>
    <w:rsid w:val="008A1498"/>
    <w:rsid w:val="008A2038"/>
    <w:rsid w:val="008B3BBC"/>
    <w:rsid w:val="008C45BD"/>
    <w:rsid w:val="008D1A57"/>
    <w:rsid w:val="008D6C2C"/>
    <w:rsid w:val="009162BC"/>
    <w:rsid w:val="00917C18"/>
    <w:rsid w:val="00917C95"/>
    <w:rsid w:val="00921253"/>
    <w:rsid w:val="00921E4D"/>
    <w:rsid w:val="00922F1E"/>
    <w:rsid w:val="00924D07"/>
    <w:rsid w:val="00933890"/>
    <w:rsid w:val="00933918"/>
    <w:rsid w:val="00934EA4"/>
    <w:rsid w:val="00942453"/>
    <w:rsid w:val="009570B9"/>
    <w:rsid w:val="00957E22"/>
    <w:rsid w:val="00963474"/>
    <w:rsid w:val="00986A53"/>
    <w:rsid w:val="00986BCE"/>
    <w:rsid w:val="00990354"/>
    <w:rsid w:val="009925F7"/>
    <w:rsid w:val="009A1E88"/>
    <w:rsid w:val="009B2C6B"/>
    <w:rsid w:val="009B33EF"/>
    <w:rsid w:val="009B3C58"/>
    <w:rsid w:val="009B5571"/>
    <w:rsid w:val="009B62B0"/>
    <w:rsid w:val="009C56D6"/>
    <w:rsid w:val="009C75DE"/>
    <w:rsid w:val="009D15D5"/>
    <w:rsid w:val="009D342E"/>
    <w:rsid w:val="009E38E3"/>
    <w:rsid w:val="009F0C3F"/>
    <w:rsid w:val="009F10EB"/>
    <w:rsid w:val="009F7B45"/>
    <w:rsid w:val="00A00ED6"/>
    <w:rsid w:val="00A14184"/>
    <w:rsid w:val="00A169C5"/>
    <w:rsid w:val="00A211DB"/>
    <w:rsid w:val="00A23829"/>
    <w:rsid w:val="00A30667"/>
    <w:rsid w:val="00A32503"/>
    <w:rsid w:val="00A357B8"/>
    <w:rsid w:val="00A644F1"/>
    <w:rsid w:val="00A72703"/>
    <w:rsid w:val="00A72E1B"/>
    <w:rsid w:val="00A74527"/>
    <w:rsid w:val="00A77F62"/>
    <w:rsid w:val="00A800F3"/>
    <w:rsid w:val="00A93230"/>
    <w:rsid w:val="00A95C7F"/>
    <w:rsid w:val="00AA1446"/>
    <w:rsid w:val="00AB129C"/>
    <w:rsid w:val="00AB5A39"/>
    <w:rsid w:val="00AC069B"/>
    <w:rsid w:val="00AC0C58"/>
    <w:rsid w:val="00AC185A"/>
    <w:rsid w:val="00AC4224"/>
    <w:rsid w:val="00AD0683"/>
    <w:rsid w:val="00AD1E94"/>
    <w:rsid w:val="00AD2DF3"/>
    <w:rsid w:val="00AD6025"/>
    <w:rsid w:val="00AE51E5"/>
    <w:rsid w:val="00AE7A7B"/>
    <w:rsid w:val="00AF673B"/>
    <w:rsid w:val="00AF6B2D"/>
    <w:rsid w:val="00B04AEF"/>
    <w:rsid w:val="00B05820"/>
    <w:rsid w:val="00B11934"/>
    <w:rsid w:val="00B11950"/>
    <w:rsid w:val="00B1485F"/>
    <w:rsid w:val="00B15264"/>
    <w:rsid w:val="00B246B3"/>
    <w:rsid w:val="00B2509B"/>
    <w:rsid w:val="00B26D33"/>
    <w:rsid w:val="00B27DF4"/>
    <w:rsid w:val="00B32C68"/>
    <w:rsid w:val="00B32E47"/>
    <w:rsid w:val="00B40800"/>
    <w:rsid w:val="00B427E8"/>
    <w:rsid w:val="00B43411"/>
    <w:rsid w:val="00B43A89"/>
    <w:rsid w:val="00B50F00"/>
    <w:rsid w:val="00B51769"/>
    <w:rsid w:val="00B51EC8"/>
    <w:rsid w:val="00B5260E"/>
    <w:rsid w:val="00B55F8B"/>
    <w:rsid w:val="00B56472"/>
    <w:rsid w:val="00B57C47"/>
    <w:rsid w:val="00B626A7"/>
    <w:rsid w:val="00B65914"/>
    <w:rsid w:val="00B72FD2"/>
    <w:rsid w:val="00B76064"/>
    <w:rsid w:val="00B76E9A"/>
    <w:rsid w:val="00B8695D"/>
    <w:rsid w:val="00B90AAD"/>
    <w:rsid w:val="00B9540D"/>
    <w:rsid w:val="00BA2746"/>
    <w:rsid w:val="00BA2EB7"/>
    <w:rsid w:val="00BA4965"/>
    <w:rsid w:val="00BA79E5"/>
    <w:rsid w:val="00BB2791"/>
    <w:rsid w:val="00BB49F4"/>
    <w:rsid w:val="00BC1BA5"/>
    <w:rsid w:val="00BD5008"/>
    <w:rsid w:val="00BE06A7"/>
    <w:rsid w:val="00BE256C"/>
    <w:rsid w:val="00BF587B"/>
    <w:rsid w:val="00C0107D"/>
    <w:rsid w:val="00C06A96"/>
    <w:rsid w:val="00C074BA"/>
    <w:rsid w:val="00C11416"/>
    <w:rsid w:val="00C22E9E"/>
    <w:rsid w:val="00C2354B"/>
    <w:rsid w:val="00C2424B"/>
    <w:rsid w:val="00C32725"/>
    <w:rsid w:val="00C334A0"/>
    <w:rsid w:val="00C40BF3"/>
    <w:rsid w:val="00C43526"/>
    <w:rsid w:val="00C46C83"/>
    <w:rsid w:val="00C50233"/>
    <w:rsid w:val="00C51CB9"/>
    <w:rsid w:val="00C53343"/>
    <w:rsid w:val="00C6529F"/>
    <w:rsid w:val="00C67B01"/>
    <w:rsid w:val="00C756D8"/>
    <w:rsid w:val="00C77C7D"/>
    <w:rsid w:val="00C80191"/>
    <w:rsid w:val="00C8222D"/>
    <w:rsid w:val="00C82413"/>
    <w:rsid w:val="00C8273D"/>
    <w:rsid w:val="00C847CD"/>
    <w:rsid w:val="00C84B4E"/>
    <w:rsid w:val="00CA75B5"/>
    <w:rsid w:val="00CB33BD"/>
    <w:rsid w:val="00CB6954"/>
    <w:rsid w:val="00CB719F"/>
    <w:rsid w:val="00CC0561"/>
    <w:rsid w:val="00CC110E"/>
    <w:rsid w:val="00CD0D74"/>
    <w:rsid w:val="00CD1E11"/>
    <w:rsid w:val="00CE0706"/>
    <w:rsid w:val="00CE4215"/>
    <w:rsid w:val="00CE46E9"/>
    <w:rsid w:val="00CE7C87"/>
    <w:rsid w:val="00CF6734"/>
    <w:rsid w:val="00D06634"/>
    <w:rsid w:val="00D06CC8"/>
    <w:rsid w:val="00D12226"/>
    <w:rsid w:val="00D15CB9"/>
    <w:rsid w:val="00D16969"/>
    <w:rsid w:val="00D229B0"/>
    <w:rsid w:val="00D255A6"/>
    <w:rsid w:val="00D31C8E"/>
    <w:rsid w:val="00D329BC"/>
    <w:rsid w:val="00D372E4"/>
    <w:rsid w:val="00D42BA6"/>
    <w:rsid w:val="00D47EBC"/>
    <w:rsid w:val="00D54866"/>
    <w:rsid w:val="00D6343F"/>
    <w:rsid w:val="00D66433"/>
    <w:rsid w:val="00D7022C"/>
    <w:rsid w:val="00D7124A"/>
    <w:rsid w:val="00D735D4"/>
    <w:rsid w:val="00D75058"/>
    <w:rsid w:val="00D750B2"/>
    <w:rsid w:val="00D809AB"/>
    <w:rsid w:val="00D92101"/>
    <w:rsid w:val="00D96C92"/>
    <w:rsid w:val="00DA4BB9"/>
    <w:rsid w:val="00DA6D51"/>
    <w:rsid w:val="00DA75E4"/>
    <w:rsid w:val="00DC300E"/>
    <w:rsid w:val="00DD05B0"/>
    <w:rsid w:val="00DD21D8"/>
    <w:rsid w:val="00DE2AB2"/>
    <w:rsid w:val="00DF0D31"/>
    <w:rsid w:val="00DF1AAB"/>
    <w:rsid w:val="00E0632F"/>
    <w:rsid w:val="00E1789A"/>
    <w:rsid w:val="00E21DA7"/>
    <w:rsid w:val="00E3238B"/>
    <w:rsid w:val="00E42262"/>
    <w:rsid w:val="00E4434A"/>
    <w:rsid w:val="00E44DF1"/>
    <w:rsid w:val="00E47EA4"/>
    <w:rsid w:val="00E511EF"/>
    <w:rsid w:val="00E54876"/>
    <w:rsid w:val="00E54C95"/>
    <w:rsid w:val="00E57ADA"/>
    <w:rsid w:val="00E648C4"/>
    <w:rsid w:val="00E65B0A"/>
    <w:rsid w:val="00E65E4F"/>
    <w:rsid w:val="00E817E5"/>
    <w:rsid w:val="00E83F27"/>
    <w:rsid w:val="00E84572"/>
    <w:rsid w:val="00E85D87"/>
    <w:rsid w:val="00E90BF8"/>
    <w:rsid w:val="00E943C2"/>
    <w:rsid w:val="00EA610C"/>
    <w:rsid w:val="00EA6F32"/>
    <w:rsid w:val="00EA8C9E"/>
    <w:rsid w:val="00EB4AFC"/>
    <w:rsid w:val="00EB6D8A"/>
    <w:rsid w:val="00EC4873"/>
    <w:rsid w:val="00ED0E20"/>
    <w:rsid w:val="00ED3D29"/>
    <w:rsid w:val="00ED3EA9"/>
    <w:rsid w:val="00ED4DE6"/>
    <w:rsid w:val="00ED5B3A"/>
    <w:rsid w:val="00EF1737"/>
    <w:rsid w:val="00EF518F"/>
    <w:rsid w:val="00F00EF4"/>
    <w:rsid w:val="00F038FD"/>
    <w:rsid w:val="00F10AF7"/>
    <w:rsid w:val="00F126FD"/>
    <w:rsid w:val="00F24880"/>
    <w:rsid w:val="00F24B41"/>
    <w:rsid w:val="00F24BDF"/>
    <w:rsid w:val="00F3577E"/>
    <w:rsid w:val="00F42A83"/>
    <w:rsid w:val="00F43A06"/>
    <w:rsid w:val="00F44D28"/>
    <w:rsid w:val="00F5503F"/>
    <w:rsid w:val="00F64656"/>
    <w:rsid w:val="00F65A27"/>
    <w:rsid w:val="00F7345A"/>
    <w:rsid w:val="00F74889"/>
    <w:rsid w:val="00F76488"/>
    <w:rsid w:val="00F76CF2"/>
    <w:rsid w:val="00F87C01"/>
    <w:rsid w:val="00F91169"/>
    <w:rsid w:val="00F9131D"/>
    <w:rsid w:val="00F91A28"/>
    <w:rsid w:val="00F96800"/>
    <w:rsid w:val="00F97D38"/>
    <w:rsid w:val="00FA3988"/>
    <w:rsid w:val="00FA4248"/>
    <w:rsid w:val="00FB3A85"/>
    <w:rsid w:val="00FC09F0"/>
    <w:rsid w:val="00FC57DA"/>
    <w:rsid w:val="00FC64AC"/>
    <w:rsid w:val="00FC7DF0"/>
    <w:rsid w:val="00FD32B0"/>
    <w:rsid w:val="00FD3D42"/>
    <w:rsid w:val="00FF25C8"/>
    <w:rsid w:val="00FF3993"/>
    <w:rsid w:val="00FF508F"/>
    <w:rsid w:val="05C006C6"/>
    <w:rsid w:val="05D898A0"/>
    <w:rsid w:val="071C042D"/>
    <w:rsid w:val="07F677D0"/>
    <w:rsid w:val="0825C577"/>
    <w:rsid w:val="0C2BCE2A"/>
    <w:rsid w:val="0C4C1CC9"/>
    <w:rsid w:val="0CA90D25"/>
    <w:rsid w:val="0D4A22E3"/>
    <w:rsid w:val="0DC1E9B0"/>
    <w:rsid w:val="0DE7F10F"/>
    <w:rsid w:val="0ECCB40C"/>
    <w:rsid w:val="0F1F781C"/>
    <w:rsid w:val="0F3C93E6"/>
    <w:rsid w:val="0F8B70FC"/>
    <w:rsid w:val="13EAFBB9"/>
    <w:rsid w:val="14330618"/>
    <w:rsid w:val="14EC5DAA"/>
    <w:rsid w:val="1531C944"/>
    <w:rsid w:val="153B4512"/>
    <w:rsid w:val="17512A16"/>
    <w:rsid w:val="175F34BD"/>
    <w:rsid w:val="17FFF555"/>
    <w:rsid w:val="19B28029"/>
    <w:rsid w:val="1B42DB7D"/>
    <w:rsid w:val="1D560386"/>
    <w:rsid w:val="1E8348CE"/>
    <w:rsid w:val="2049DC49"/>
    <w:rsid w:val="20B843EA"/>
    <w:rsid w:val="20BF463A"/>
    <w:rsid w:val="211AA4C4"/>
    <w:rsid w:val="217C40D4"/>
    <w:rsid w:val="2303417A"/>
    <w:rsid w:val="242C6185"/>
    <w:rsid w:val="244C580A"/>
    <w:rsid w:val="258BB50D"/>
    <w:rsid w:val="2740ADCB"/>
    <w:rsid w:val="27649144"/>
    <w:rsid w:val="27BF5129"/>
    <w:rsid w:val="2A2B71FF"/>
    <w:rsid w:val="2B77EF21"/>
    <w:rsid w:val="2C02E417"/>
    <w:rsid w:val="2C80B92D"/>
    <w:rsid w:val="2CCBCD53"/>
    <w:rsid w:val="2D9EB478"/>
    <w:rsid w:val="2DD543E7"/>
    <w:rsid w:val="2E22C26B"/>
    <w:rsid w:val="2F7B58A3"/>
    <w:rsid w:val="30170309"/>
    <w:rsid w:val="331D58AE"/>
    <w:rsid w:val="3357D6C5"/>
    <w:rsid w:val="34E0937F"/>
    <w:rsid w:val="36959BCA"/>
    <w:rsid w:val="385AD8C8"/>
    <w:rsid w:val="38BFBAFC"/>
    <w:rsid w:val="38D92F6C"/>
    <w:rsid w:val="3906ED4E"/>
    <w:rsid w:val="39E9249D"/>
    <w:rsid w:val="3B92F04A"/>
    <w:rsid w:val="3BAC7EFE"/>
    <w:rsid w:val="3DC66343"/>
    <w:rsid w:val="3DEB47E1"/>
    <w:rsid w:val="3E048FDE"/>
    <w:rsid w:val="3F37B317"/>
    <w:rsid w:val="412486CD"/>
    <w:rsid w:val="420A77B6"/>
    <w:rsid w:val="4223B94F"/>
    <w:rsid w:val="422ADC89"/>
    <w:rsid w:val="423D4781"/>
    <w:rsid w:val="42986F03"/>
    <w:rsid w:val="44261287"/>
    <w:rsid w:val="447CEE39"/>
    <w:rsid w:val="45B30D06"/>
    <w:rsid w:val="45F01B5A"/>
    <w:rsid w:val="4656BCBE"/>
    <w:rsid w:val="4759FF4A"/>
    <w:rsid w:val="47938BDD"/>
    <w:rsid w:val="47E218C6"/>
    <w:rsid w:val="49F121F8"/>
    <w:rsid w:val="4B2A2DE1"/>
    <w:rsid w:val="4B324C36"/>
    <w:rsid w:val="4C2F2BAB"/>
    <w:rsid w:val="4CC91157"/>
    <w:rsid w:val="4D92EE0E"/>
    <w:rsid w:val="4D939B6F"/>
    <w:rsid w:val="50B7DD1F"/>
    <w:rsid w:val="544908EF"/>
    <w:rsid w:val="54D11027"/>
    <w:rsid w:val="55955144"/>
    <w:rsid w:val="55BCE594"/>
    <w:rsid w:val="55CF1641"/>
    <w:rsid w:val="57688D20"/>
    <w:rsid w:val="584C78E8"/>
    <w:rsid w:val="5C34149E"/>
    <w:rsid w:val="5CA10D41"/>
    <w:rsid w:val="5E44720F"/>
    <w:rsid w:val="5F5804BE"/>
    <w:rsid w:val="5F87572F"/>
    <w:rsid w:val="5FC5C97A"/>
    <w:rsid w:val="6143603A"/>
    <w:rsid w:val="62C800FD"/>
    <w:rsid w:val="62CB7E5D"/>
    <w:rsid w:val="641CA6BE"/>
    <w:rsid w:val="647F24D3"/>
    <w:rsid w:val="65034A31"/>
    <w:rsid w:val="66A3F101"/>
    <w:rsid w:val="66E57A3D"/>
    <w:rsid w:val="670BA813"/>
    <w:rsid w:val="67A0CD95"/>
    <w:rsid w:val="68177538"/>
    <w:rsid w:val="688C49F0"/>
    <w:rsid w:val="6943F565"/>
    <w:rsid w:val="694FBD66"/>
    <w:rsid w:val="6AF40F2F"/>
    <w:rsid w:val="6B9FE173"/>
    <w:rsid w:val="6BB19BDD"/>
    <w:rsid w:val="6BE84B6D"/>
    <w:rsid w:val="7006336C"/>
    <w:rsid w:val="7036D163"/>
    <w:rsid w:val="70E1CB77"/>
    <w:rsid w:val="71DCC42A"/>
    <w:rsid w:val="7225220E"/>
    <w:rsid w:val="736D9769"/>
    <w:rsid w:val="738CA90E"/>
    <w:rsid w:val="7402A216"/>
    <w:rsid w:val="75E63AF6"/>
    <w:rsid w:val="76222DBE"/>
    <w:rsid w:val="770F7D43"/>
    <w:rsid w:val="7824F7BB"/>
    <w:rsid w:val="7827DEAE"/>
    <w:rsid w:val="78E66738"/>
    <w:rsid w:val="793F82D9"/>
    <w:rsid w:val="795B4898"/>
    <w:rsid w:val="7C20AB12"/>
    <w:rsid w:val="7C9B3BF5"/>
    <w:rsid w:val="7CB2F876"/>
    <w:rsid w:val="7CF22758"/>
    <w:rsid w:val="7E63DD6E"/>
    <w:rsid w:val="7EB6158C"/>
    <w:rsid w:val="7F6FA019"/>
    <w:rsid w:val="7F95132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B9E3C"/>
  <w15:chartTrackingRefBased/>
  <w15:docId w15:val="{B2B0D210-A7C0-4468-B856-3E3950B8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E7"/>
  </w:style>
  <w:style w:type="paragraph" w:styleId="Heading1">
    <w:name w:val="heading 1"/>
    <w:basedOn w:val="Normal"/>
    <w:next w:val="Normal"/>
    <w:link w:val="Heading1Char"/>
    <w:uiPriority w:val="9"/>
    <w:qFormat/>
    <w:rsid w:val="007217E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9"/>
    <w:unhideWhenUsed/>
    <w:qFormat/>
    <w:rsid w:val="007217E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9"/>
    <w:unhideWhenUsed/>
    <w:qFormat/>
    <w:rsid w:val="00F35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7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17E7"/>
  </w:style>
  <w:style w:type="paragraph" w:styleId="Footer">
    <w:name w:val="footer"/>
    <w:basedOn w:val="Normal"/>
    <w:link w:val="FooterChar"/>
    <w:uiPriority w:val="99"/>
    <w:unhideWhenUsed/>
    <w:rsid w:val="007217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17E7"/>
  </w:style>
  <w:style w:type="character" w:customStyle="1" w:styleId="Heading1Char">
    <w:name w:val="Heading 1 Char"/>
    <w:basedOn w:val="DefaultParagraphFont"/>
    <w:link w:val="Heading1"/>
    <w:uiPriority w:val="9"/>
    <w:rsid w:val="007217E7"/>
    <w:rPr>
      <w:rFonts w:eastAsiaTheme="majorEastAsia" w:cstheme="majorBidi"/>
      <w:sz w:val="32"/>
      <w:szCs w:val="32"/>
    </w:rPr>
  </w:style>
  <w:style w:type="paragraph" w:styleId="NoSpacing">
    <w:name w:val="No Spacing"/>
    <w:uiPriority w:val="1"/>
    <w:qFormat/>
    <w:rsid w:val="007217E7"/>
    <w:pPr>
      <w:spacing w:after="0" w:line="240" w:lineRule="auto"/>
    </w:pPr>
  </w:style>
  <w:style w:type="character" w:customStyle="1" w:styleId="Heading2Char">
    <w:name w:val="Heading 2 Char"/>
    <w:basedOn w:val="DefaultParagraphFont"/>
    <w:link w:val="Heading2"/>
    <w:uiPriority w:val="99"/>
    <w:rsid w:val="007217E7"/>
    <w:rPr>
      <w:rFonts w:eastAsiaTheme="majorEastAsia" w:cstheme="majorBidi"/>
      <w:sz w:val="26"/>
      <w:szCs w:val="26"/>
    </w:rPr>
  </w:style>
  <w:style w:type="paragraph" w:styleId="Title">
    <w:name w:val="Title"/>
    <w:basedOn w:val="Normal"/>
    <w:next w:val="Normal"/>
    <w:link w:val="TitleChar"/>
    <w:uiPriority w:val="10"/>
    <w:qFormat/>
    <w:rsid w:val="007217E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217E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7217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17E7"/>
    <w:rPr>
      <w:rFonts w:eastAsiaTheme="minorEastAsia"/>
      <w:color w:val="5A5A5A" w:themeColor="text1" w:themeTint="A5"/>
      <w:spacing w:val="15"/>
    </w:rPr>
  </w:style>
  <w:style w:type="character" w:styleId="SubtleEmphasis">
    <w:name w:val="Subtle Emphasis"/>
    <w:basedOn w:val="DefaultParagraphFont"/>
    <w:uiPriority w:val="19"/>
    <w:qFormat/>
    <w:rsid w:val="007217E7"/>
    <w:rPr>
      <w:rFonts w:ascii="Calibri" w:hAnsi="Calibri"/>
      <w:i/>
      <w:iCs/>
      <w:color w:val="404040" w:themeColor="text1" w:themeTint="BF"/>
    </w:rPr>
  </w:style>
  <w:style w:type="character" w:styleId="Emphasis">
    <w:name w:val="Emphasis"/>
    <w:uiPriority w:val="99"/>
    <w:qFormat/>
    <w:rsid w:val="007217E7"/>
    <w:rPr>
      <w:rFonts w:ascii="Calibri" w:hAnsi="Calibri"/>
    </w:rPr>
  </w:style>
  <w:style w:type="character" w:styleId="IntenseEmphasis">
    <w:name w:val="Intense Emphasis"/>
    <w:basedOn w:val="DefaultParagraphFont"/>
    <w:uiPriority w:val="21"/>
    <w:qFormat/>
    <w:rsid w:val="007217E7"/>
    <w:rPr>
      <w:rFonts w:ascii="Calibri" w:hAnsi="Calibri"/>
      <w:i/>
      <w:iCs/>
      <w:color w:val="auto"/>
    </w:rPr>
  </w:style>
  <w:style w:type="table" w:styleId="TableGrid">
    <w:name w:val="Table Grid"/>
    <w:basedOn w:val="TableNormal"/>
    <w:uiPriority w:val="59"/>
    <w:rsid w:val="00584BF6"/>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xureTableNormalText">
    <w:name w:val="AxureTableNormalText"/>
    <w:basedOn w:val="Normal"/>
    <w:uiPriority w:val="99"/>
    <w:rsid w:val="00584BF6"/>
    <w:pPr>
      <w:suppressAutoHyphens/>
      <w:spacing w:before="60" w:after="60" w:line="240" w:lineRule="auto"/>
    </w:pPr>
    <w:rPr>
      <w:rFonts w:ascii="Arial" w:eastAsiaTheme="minorEastAsia" w:hAnsi="Arial" w:cs="Arial"/>
      <w:sz w:val="16"/>
      <w:szCs w:val="16"/>
      <w:lang w:val="en-US" w:eastAsia="ar-SA"/>
    </w:rPr>
  </w:style>
  <w:style w:type="paragraph" w:customStyle="1" w:styleId="AxureTableHeaderText">
    <w:name w:val="AxureTableHeaderText"/>
    <w:basedOn w:val="Normal"/>
    <w:uiPriority w:val="99"/>
    <w:rsid w:val="00584BF6"/>
    <w:pPr>
      <w:suppressAutoHyphens/>
      <w:spacing w:before="60" w:after="60" w:line="240" w:lineRule="auto"/>
    </w:pPr>
    <w:rPr>
      <w:rFonts w:ascii="Arial" w:eastAsiaTheme="minorEastAsia" w:hAnsi="Arial" w:cs="Arial"/>
      <w:b/>
      <w:bCs/>
      <w:sz w:val="16"/>
      <w:szCs w:val="16"/>
      <w:lang w:val="en-US" w:eastAsia="ar-SA"/>
    </w:rPr>
  </w:style>
  <w:style w:type="character" w:styleId="Strong">
    <w:name w:val="Strong"/>
    <w:basedOn w:val="DefaultParagraphFont"/>
    <w:uiPriority w:val="22"/>
    <w:qFormat/>
    <w:rsid w:val="00584BF6"/>
    <w:rPr>
      <w:b/>
      <w:bCs/>
    </w:rPr>
  </w:style>
  <w:style w:type="character" w:styleId="Hyperlink">
    <w:name w:val="Hyperlink"/>
    <w:basedOn w:val="DefaultParagraphFont"/>
    <w:uiPriority w:val="99"/>
    <w:unhideWhenUsed/>
    <w:rsid w:val="00584BF6"/>
    <w:rPr>
      <w:color w:val="0563C1" w:themeColor="hyperlink"/>
      <w:u w:val="single"/>
    </w:rPr>
  </w:style>
  <w:style w:type="character" w:styleId="CommentReference">
    <w:name w:val="annotation reference"/>
    <w:basedOn w:val="DefaultParagraphFont"/>
    <w:uiPriority w:val="99"/>
    <w:semiHidden/>
    <w:unhideWhenUsed/>
    <w:rsid w:val="00934EA4"/>
    <w:rPr>
      <w:sz w:val="16"/>
      <w:szCs w:val="16"/>
    </w:rPr>
  </w:style>
  <w:style w:type="paragraph" w:styleId="CommentText">
    <w:name w:val="annotation text"/>
    <w:basedOn w:val="Normal"/>
    <w:link w:val="CommentTextChar"/>
    <w:uiPriority w:val="99"/>
    <w:unhideWhenUsed/>
    <w:rsid w:val="00934EA4"/>
    <w:pPr>
      <w:spacing w:line="240" w:lineRule="auto"/>
    </w:pPr>
    <w:rPr>
      <w:sz w:val="20"/>
      <w:szCs w:val="20"/>
    </w:rPr>
  </w:style>
  <w:style w:type="character" w:customStyle="1" w:styleId="CommentTextChar">
    <w:name w:val="Comment Text Char"/>
    <w:basedOn w:val="DefaultParagraphFont"/>
    <w:link w:val="CommentText"/>
    <w:uiPriority w:val="99"/>
    <w:rsid w:val="00934EA4"/>
    <w:rPr>
      <w:sz w:val="20"/>
      <w:szCs w:val="20"/>
    </w:rPr>
  </w:style>
  <w:style w:type="paragraph" w:styleId="CommentSubject">
    <w:name w:val="annotation subject"/>
    <w:basedOn w:val="CommentText"/>
    <w:next w:val="CommentText"/>
    <w:link w:val="CommentSubjectChar"/>
    <w:uiPriority w:val="99"/>
    <w:semiHidden/>
    <w:unhideWhenUsed/>
    <w:rsid w:val="00934EA4"/>
    <w:rPr>
      <w:b/>
      <w:bCs/>
    </w:rPr>
  </w:style>
  <w:style w:type="character" w:customStyle="1" w:styleId="CommentSubjectChar">
    <w:name w:val="Comment Subject Char"/>
    <w:basedOn w:val="CommentTextChar"/>
    <w:link w:val="CommentSubject"/>
    <w:uiPriority w:val="99"/>
    <w:semiHidden/>
    <w:rsid w:val="00934EA4"/>
    <w:rPr>
      <w:b/>
      <w:bCs/>
      <w:sz w:val="20"/>
      <w:szCs w:val="20"/>
    </w:rPr>
  </w:style>
  <w:style w:type="paragraph" w:styleId="BalloonText">
    <w:name w:val="Balloon Text"/>
    <w:basedOn w:val="Normal"/>
    <w:link w:val="BalloonTextChar"/>
    <w:uiPriority w:val="99"/>
    <w:semiHidden/>
    <w:unhideWhenUsed/>
    <w:rsid w:val="00934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EA4"/>
    <w:rPr>
      <w:rFonts w:ascii="Segoe UI" w:hAnsi="Segoe UI" w:cs="Segoe UI"/>
      <w:sz w:val="18"/>
      <w:szCs w:val="18"/>
    </w:rPr>
  </w:style>
  <w:style w:type="character" w:styleId="PageNumber">
    <w:name w:val="page number"/>
    <w:basedOn w:val="DefaultParagraphFont"/>
    <w:semiHidden/>
    <w:rsid w:val="00D54866"/>
  </w:style>
  <w:style w:type="paragraph" w:styleId="HTMLPreformatted">
    <w:name w:val="HTML Preformatted"/>
    <w:basedOn w:val="Normal"/>
    <w:link w:val="HTMLPreformattedChar"/>
    <w:uiPriority w:val="99"/>
    <w:unhideWhenUsed/>
    <w:rsid w:val="001F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F3C2C"/>
    <w:rPr>
      <w:rFonts w:ascii="Courier New" w:eastAsia="Times New Roman" w:hAnsi="Courier New" w:cs="Courier New"/>
      <w:sz w:val="20"/>
      <w:szCs w:val="20"/>
      <w:lang w:val="en-US"/>
    </w:rPr>
  </w:style>
  <w:style w:type="paragraph" w:styleId="Revision">
    <w:name w:val="Revision"/>
    <w:hidden/>
    <w:uiPriority w:val="99"/>
    <w:semiHidden/>
    <w:rsid w:val="00711C3B"/>
    <w:pPr>
      <w:spacing w:after="0" w:line="240" w:lineRule="auto"/>
    </w:pPr>
  </w:style>
  <w:style w:type="character" w:styleId="FollowedHyperlink">
    <w:name w:val="FollowedHyperlink"/>
    <w:basedOn w:val="DefaultParagraphFont"/>
    <w:uiPriority w:val="99"/>
    <w:semiHidden/>
    <w:unhideWhenUsed/>
    <w:rsid w:val="00B56472"/>
    <w:rPr>
      <w:color w:val="954F72" w:themeColor="followedHyperlink"/>
      <w:u w:val="single"/>
    </w:rPr>
  </w:style>
  <w:style w:type="character" w:customStyle="1" w:styleId="Heading3Char">
    <w:name w:val="Heading 3 Char"/>
    <w:basedOn w:val="DefaultParagraphFont"/>
    <w:link w:val="Heading3"/>
    <w:uiPriority w:val="99"/>
    <w:rsid w:val="00F3577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F1AA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9871">
      <w:bodyDiv w:val="1"/>
      <w:marLeft w:val="0"/>
      <w:marRight w:val="0"/>
      <w:marTop w:val="0"/>
      <w:marBottom w:val="0"/>
      <w:divBdr>
        <w:top w:val="none" w:sz="0" w:space="0" w:color="auto"/>
        <w:left w:val="none" w:sz="0" w:space="0" w:color="auto"/>
        <w:bottom w:val="none" w:sz="0" w:space="0" w:color="auto"/>
        <w:right w:val="none" w:sz="0" w:space="0" w:color="auto"/>
      </w:divBdr>
    </w:div>
    <w:div w:id="83301702">
      <w:bodyDiv w:val="1"/>
      <w:marLeft w:val="0"/>
      <w:marRight w:val="0"/>
      <w:marTop w:val="0"/>
      <w:marBottom w:val="0"/>
      <w:divBdr>
        <w:top w:val="none" w:sz="0" w:space="0" w:color="auto"/>
        <w:left w:val="none" w:sz="0" w:space="0" w:color="auto"/>
        <w:bottom w:val="none" w:sz="0" w:space="0" w:color="auto"/>
        <w:right w:val="none" w:sz="0" w:space="0" w:color="auto"/>
      </w:divBdr>
    </w:div>
    <w:div w:id="136533686">
      <w:bodyDiv w:val="1"/>
      <w:marLeft w:val="0"/>
      <w:marRight w:val="0"/>
      <w:marTop w:val="0"/>
      <w:marBottom w:val="0"/>
      <w:divBdr>
        <w:top w:val="none" w:sz="0" w:space="0" w:color="auto"/>
        <w:left w:val="none" w:sz="0" w:space="0" w:color="auto"/>
        <w:bottom w:val="none" w:sz="0" w:space="0" w:color="auto"/>
        <w:right w:val="none" w:sz="0" w:space="0" w:color="auto"/>
      </w:divBdr>
    </w:div>
    <w:div w:id="142620704">
      <w:bodyDiv w:val="1"/>
      <w:marLeft w:val="0"/>
      <w:marRight w:val="0"/>
      <w:marTop w:val="0"/>
      <w:marBottom w:val="0"/>
      <w:divBdr>
        <w:top w:val="none" w:sz="0" w:space="0" w:color="auto"/>
        <w:left w:val="none" w:sz="0" w:space="0" w:color="auto"/>
        <w:bottom w:val="none" w:sz="0" w:space="0" w:color="auto"/>
        <w:right w:val="none" w:sz="0" w:space="0" w:color="auto"/>
      </w:divBdr>
    </w:div>
    <w:div w:id="151334189">
      <w:bodyDiv w:val="1"/>
      <w:marLeft w:val="0"/>
      <w:marRight w:val="0"/>
      <w:marTop w:val="0"/>
      <w:marBottom w:val="0"/>
      <w:divBdr>
        <w:top w:val="none" w:sz="0" w:space="0" w:color="auto"/>
        <w:left w:val="none" w:sz="0" w:space="0" w:color="auto"/>
        <w:bottom w:val="none" w:sz="0" w:space="0" w:color="auto"/>
        <w:right w:val="none" w:sz="0" w:space="0" w:color="auto"/>
      </w:divBdr>
    </w:div>
    <w:div w:id="153835539">
      <w:bodyDiv w:val="1"/>
      <w:marLeft w:val="0"/>
      <w:marRight w:val="0"/>
      <w:marTop w:val="0"/>
      <w:marBottom w:val="0"/>
      <w:divBdr>
        <w:top w:val="none" w:sz="0" w:space="0" w:color="auto"/>
        <w:left w:val="none" w:sz="0" w:space="0" w:color="auto"/>
        <w:bottom w:val="none" w:sz="0" w:space="0" w:color="auto"/>
        <w:right w:val="none" w:sz="0" w:space="0" w:color="auto"/>
      </w:divBdr>
    </w:div>
    <w:div w:id="172693414">
      <w:bodyDiv w:val="1"/>
      <w:marLeft w:val="0"/>
      <w:marRight w:val="0"/>
      <w:marTop w:val="0"/>
      <w:marBottom w:val="0"/>
      <w:divBdr>
        <w:top w:val="none" w:sz="0" w:space="0" w:color="auto"/>
        <w:left w:val="none" w:sz="0" w:space="0" w:color="auto"/>
        <w:bottom w:val="none" w:sz="0" w:space="0" w:color="auto"/>
        <w:right w:val="none" w:sz="0" w:space="0" w:color="auto"/>
      </w:divBdr>
    </w:div>
    <w:div w:id="221646633">
      <w:bodyDiv w:val="1"/>
      <w:marLeft w:val="0"/>
      <w:marRight w:val="0"/>
      <w:marTop w:val="0"/>
      <w:marBottom w:val="0"/>
      <w:divBdr>
        <w:top w:val="none" w:sz="0" w:space="0" w:color="auto"/>
        <w:left w:val="none" w:sz="0" w:space="0" w:color="auto"/>
        <w:bottom w:val="none" w:sz="0" w:space="0" w:color="auto"/>
        <w:right w:val="none" w:sz="0" w:space="0" w:color="auto"/>
      </w:divBdr>
    </w:div>
    <w:div w:id="239565169">
      <w:bodyDiv w:val="1"/>
      <w:marLeft w:val="0"/>
      <w:marRight w:val="0"/>
      <w:marTop w:val="0"/>
      <w:marBottom w:val="0"/>
      <w:divBdr>
        <w:top w:val="none" w:sz="0" w:space="0" w:color="auto"/>
        <w:left w:val="none" w:sz="0" w:space="0" w:color="auto"/>
        <w:bottom w:val="none" w:sz="0" w:space="0" w:color="auto"/>
        <w:right w:val="none" w:sz="0" w:space="0" w:color="auto"/>
      </w:divBdr>
    </w:div>
    <w:div w:id="243149528">
      <w:bodyDiv w:val="1"/>
      <w:marLeft w:val="0"/>
      <w:marRight w:val="0"/>
      <w:marTop w:val="0"/>
      <w:marBottom w:val="0"/>
      <w:divBdr>
        <w:top w:val="none" w:sz="0" w:space="0" w:color="auto"/>
        <w:left w:val="none" w:sz="0" w:space="0" w:color="auto"/>
        <w:bottom w:val="none" w:sz="0" w:space="0" w:color="auto"/>
        <w:right w:val="none" w:sz="0" w:space="0" w:color="auto"/>
      </w:divBdr>
    </w:div>
    <w:div w:id="247619439">
      <w:bodyDiv w:val="1"/>
      <w:marLeft w:val="0"/>
      <w:marRight w:val="0"/>
      <w:marTop w:val="0"/>
      <w:marBottom w:val="0"/>
      <w:divBdr>
        <w:top w:val="none" w:sz="0" w:space="0" w:color="auto"/>
        <w:left w:val="none" w:sz="0" w:space="0" w:color="auto"/>
        <w:bottom w:val="none" w:sz="0" w:space="0" w:color="auto"/>
        <w:right w:val="none" w:sz="0" w:space="0" w:color="auto"/>
      </w:divBdr>
    </w:div>
    <w:div w:id="288248306">
      <w:bodyDiv w:val="1"/>
      <w:marLeft w:val="0"/>
      <w:marRight w:val="0"/>
      <w:marTop w:val="0"/>
      <w:marBottom w:val="0"/>
      <w:divBdr>
        <w:top w:val="none" w:sz="0" w:space="0" w:color="auto"/>
        <w:left w:val="none" w:sz="0" w:space="0" w:color="auto"/>
        <w:bottom w:val="none" w:sz="0" w:space="0" w:color="auto"/>
        <w:right w:val="none" w:sz="0" w:space="0" w:color="auto"/>
      </w:divBdr>
    </w:div>
    <w:div w:id="335310051">
      <w:bodyDiv w:val="1"/>
      <w:marLeft w:val="0"/>
      <w:marRight w:val="0"/>
      <w:marTop w:val="0"/>
      <w:marBottom w:val="0"/>
      <w:divBdr>
        <w:top w:val="none" w:sz="0" w:space="0" w:color="auto"/>
        <w:left w:val="none" w:sz="0" w:space="0" w:color="auto"/>
        <w:bottom w:val="none" w:sz="0" w:space="0" w:color="auto"/>
        <w:right w:val="none" w:sz="0" w:space="0" w:color="auto"/>
      </w:divBdr>
    </w:div>
    <w:div w:id="364520688">
      <w:bodyDiv w:val="1"/>
      <w:marLeft w:val="0"/>
      <w:marRight w:val="0"/>
      <w:marTop w:val="0"/>
      <w:marBottom w:val="0"/>
      <w:divBdr>
        <w:top w:val="none" w:sz="0" w:space="0" w:color="auto"/>
        <w:left w:val="none" w:sz="0" w:space="0" w:color="auto"/>
        <w:bottom w:val="none" w:sz="0" w:space="0" w:color="auto"/>
        <w:right w:val="none" w:sz="0" w:space="0" w:color="auto"/>
      </w:divBdr>
    </w:div>
    <w:div w:id="411119988">
      <w:bodyDiv w:val="1"/>
      <w:marLeft w:val="0"/>
      <w:marRight w:val="0"/>
      <w:marTop w:val="0"/>
      <w:marBottom w:val="0"/>
      <w:divBdr>
        <w:top w:val="none" w:sz="0" w:space="0" w:color="auto"/>
        <w:left w:val="none" w:sz="0" w:space="0" w:color="auto"/>
        <w:bottom w:val="none" w:sz="0" w:space="0" w:color="auto"/>
        <w:right w:val="none" w:sz="0" w:space="0" w:color="auto"/>
      </w:divBdr>
    </w:div>
    <w:div w:id="411313542">
      <w:bodyDiv w:val="1"/>
      <w:marLeft w:val="0"/>
      <w:marRight w:val="0"/>
      <w:marTop w:val="0"/>
      <w:marBottom w:val="0"/>
      <w:divBdr>
        <w:top w:val="none" w:sz="0" w:space="0" w:color="auto"/>
        <w:left w:val="none" w:sz="0" w:space="0" w:color="auto"/>
        <w:bottom w:val="none" w:sz="0" w:space="0" w:color="auto"/>
        <w:right w:val="none" w:sz="0" w:space="0" w:color="auto"/>
      </w:divBdr>
    </w:div>
    <w:div w:id="411853690">
      <w:bodyDiv w:val="1"/>
      <w:marLeft w:val="0"/>
      <w:marRight w:val="0"/>
      <w:marTop w:val="0"/>
      <w:marBottom w:val="0"/>
      <w:divBdr>
        <w:top w:val="none" w:sz="0" w:space="0" w:color="auto"/>
        <w:left w:val="none" w:sz="0" w:space="0" w:color="auto"/>
        <w:bottom w:val="none" w:sz="0" w:space="0" w:color="auto"/>
        <w:right w:val="none" w:sz="0" w:space="0" w:color="auto"/>
      </w:divBdr>
    </w:div>
    <w:div w:id="416251162">
      <w:bodyDiv w:val="1"/>
      <w:marLeft w:val="0"/>
      <w:marRight w:val="0"/>
      <w:marTop w:val="0"/>
      <w:marBottom w:val="0"/>
      <w:divBdr>
        <w:top w:val="none" w:sz="0" w:space="0" w:color="auto"/>
        <w:left w:val="none" w:sz="0" w:space="0" w:color="auto"/>
        <w:bottom w:val="none" w:sz="0" w:space="0" w:color="auto"/>
        <w:right w:val="none" w:sz="0" w:space="0" w:color="auto"/>
      </w:divBdr>
    </w:div>
    <w:div w:id="427847581">
      <w:bodyDiv w:val="1"/>
      <w:marLeft w:val="0"/>
      <w:marRight w:val="0"/>
      <w:marTop w:val="0"/>
      <w:marBottom w:val="0"/>
      <w:divBdr>
        <w:top w:val="none" w:sz="0" w:space="0" w:color="auto"/>
        <w:left w:val="none" w:sz="0" w:space="0" w:color="auto"/>
        <w:bottom w:val="none" w:sz="0" w:space="0" w:color="auto"/>
        <w:right w:val="none" w:sz="0" w:space="0" w:color="auto"/>
      </w:divBdr>
    </w:div>
    <w:div w:id="461465479">
      <w:bodyDiv w:val="1"/>
      <w:marLeft w:val="0"/>
      <w:marRight w:val="0"/>
      <w:marTop w:val="0"/>
      <w:marBottom w:val="0"/>
      <w:divBdr>
        <w:top w:val="none" w:sz="0" w:space="0" w:color="auto"/>
        <w:left w:val="none" w:sz="0" w:space="0" w:color="auto"/>
        <w:bottom w:val="none" w:sz="0" w:space="0" w:color="auto"/>
        <w:right w:val="none" w:sz="0" w:space="0" w:color="auto"/>
      </w:divBdr>
    </w:div>
    <w:div w:id="470638534">
      <w:bodyDiv w:val="1"/>
      <w:marLeft w:val="0"/>
      <w:marRight w:val="0"/>
      <w:marTop w:val="0"/>
      <w:marBottom w:val="0"/>
      <w:divBdr>
        <w:top w:val="none" w:sz="0" w:space="0" w:color="auto"/>
        <w:left w:val="none" w:sz="0" w:space="0" w:color="auto"/>
        <w:bottom w:val="none" w:sz="0" w:space="0" w:color="auto"/>
        <w:right w:val="none" w:sz="0" w:space="0" w:color="auto"/>
      </w:divBdr>
    </w:div>
    <w:div w:id="515463791">
      <w:bodyDiv w:val="1"/>
      <w:marLeft w:val="0"/>
      <w:marRight w:val="0"/>
      <w:marTop w:val="0"/>
      <w:marBottom w:val="0"/>
      <w:divBdr>
        <w:top w:val="none" w:sz="0" w:space="0" w:color="auto"/>
        <w:left w:val="none" w:sz="0" w:space="0" w:color="auto"/>
        <w:bottom w:val="none" w:sz="0" w:space="0" w:color="auto"/>
        <w:right w:val="none" w:sz="0" w:space="0" w:color="auto"/>
      </w:divBdr>
    </w:div>
    <w:div w:id="559681240">
      <w:bodyDiv w:val="1"/>
      <w:marLeft w:val="0"/>
      <w:marRight w:val="0"/>
      <w:marTop w:val="0"/>
      <w:marBottom w:val="0"/>
      <w:divBdr>
        <w:top w:val="none" w:sz="0" w:space="0" w:color="auto"/>
        <w:left w:val="none" w:sz="0" w:space="0" w:color="auto"/>
        <w:bottom w:val="none" w:sz="0" w:space="0" w:color="auto"/>
        <w:right w:val="none" w:sz="0" w:space="0" w:color="auto"/>
      </w:divBdr>
    </w:div>
    <w:div w:id="573971046">
      <w:bodyDiv w:val="1"/>
      <w:marLeft w:val="0"/>
      <w:marRight w:val="0"/>
      <w:marTop w:val="0"/>
      <w:marBottom w:val="0"/>
      <w:divBdr>
        <w:top w:val="none" w:sz="0" w:space="0" w:color="auto"/>
        <w:left w:val="none" w:sz="0" w:space="0" w:color="auto"/>
        <w:bottom w:val="none" w:sz="0" w:space="0" w:color="auto"/>
        <w:right w:val="none" w:sz="0" w:space="0" w:color="auto"/>
      </w:divBdr>
    </w:div>
    <w:div w:id="590817374">
      <w:bodyDiv w:val="1"/>
      <w:marLeft w:val="0"/>
      <w:marRight w:val="0"/>
      <w:marTop w:val="0"/>
      <w:marBottom w:val="0"/>
      <w:divBdr>
        <w:top w:val="none" w:sz="0" w:space="0" w:color="auto"/>
        <w:left w:val="none" w:sz="0" w:space="0" w:color="auto"/>
        <w:bottom w:val="none" w:sz="0" w:space="0" w:color="auto"/>
        <w:right w:val="none" w:sz="0" w:space="0" w:color="auto"/>
      </w:divBdr>
    </w:div>
    <w:div w:id="630407987">
      <w:bodyDiv w:val="1"/>
      <w:marLeft w:val="0"/>
      <w:marRight w:val="0"/>
      <w:marTop w:val="0"/>
      <w:marBottom w:val="0"/>
      <w:divBdr>
        <w:top w:val="none" w:sz="0" w:space="0" w:color="auto"/>
        <w:left w:val="none" w:sz="0" w:space="0" w:color="auto"/>
        <w:bottom w:val="none" w:sz="0" w:space="0" w:color="auto"/>
        <w:right w:val="none" w:sz="0" w:space="0" w:color="auto"/>
      </w:divBdr>
    </w:div>
    <w:div w:id="681516610">
      <w:bodyDiv w:val="1"/>
      <w:marLeft w:val="0"/>
      <w:marRight w:val="0"/>
      <w:marTop w:val="0"/>
      <w:marBottom w:val="0"/>
      <w:divBdr>
        <w:top w:val="none" w:sz="0" w:space="0" w:color="auto"/>
        <w:left w:val="none" w:sz="0" w:space="0" w:color="auto"/>
        <w:bottom w:val="none" w:sz="0" w:space="0" w:color="auto"/>
        <w:right w:val="none" w:sz="0" w:space="0" w:color="auto"/>
      </w:divBdr>
    </w:div>
    <w:div w:id="689990708">
      <w:bodyDiv w:val="1"/>
      <w:marLeft w:val="0"/>
      <w:marRight w:val="0"/>
      <w:marTop w:val="0"/>
      <w:marBottom w:val="0"/>
      <w:divBdr>
        <w:top w:val="none" w:sz="0" w:space="0" w:color="auto"/>
        <w:left w:val="none" w:sz="0" w:space="0" w:color="auto"/>
        <w:bottom w:val="none" w:sz="0" w:space="0" w:color="auto"/>
        <w:right w:val="none" w:sz="0" w:space="0" w:color="auto"/>
      </w:divBdr>
    </w:div>
    <w:div w:id="693767670">
      <w:bodyDiv w:val="1"/>
      <w:marLeft w:val="0"/>
      <w:marRight w:val="0"/>
      <w:marTop w:val="0"/>
      <w:marBottom w:val="0"/>
      <w:divBdr>
        <w:top w:val="none" w:sz="0" w:space="0" w:color="auto"/>
        <w:left w:val="none" w:sz="0" w:space="0" w:color="auto"/>
        <w:bottom w:val="none" w:sz="0" w:space="0" w:color="auto"/>
        <w:right w:val="none" w:sz="0" w:space="0" w:color="auto"/>
      </w:divBdr>
    </w:div>
    <w:div w:id="720594437">
      <w:bodyDiv w:val="1"/>
      <w:marLeft w:val="0"/>
      <w:marRight w:val="0"/>
      <w:marTop w:val="0"/>
      <w:marBottom w:val="0"/>
      <w:divBdr>
        <w:top w:val="none" w:sz="0" w:space="0" w:color="auto"/>
        <w:left w:val="none" w:sz="0" w:space="0" w:color="auto"/>
        <w:bottom w:val="none" w:sz="0" w:space="0" w:color="auto"/>
        <w:right w:val="none" w:sz="0" w:space="0" w:color="auto"/>
      </w:divBdr>
    </w:div>
    <w:div w:id="725759298">
      <w:bodyDiv w:val="1"/>
      <w:marLeft w:val="0"/>
      <w:marRight w:val="0"/>
      <w:marTop w:val="0"/>
      <w:marBottom w:val="0"/>
      <w:divBdr>
        <w:top w:val="none" w:sz="0" w:space="0" w:color="auto"/>
        <w:left w:val="none" w:sz="0" w:space="0" w:color="auto"/>
        <w:bottom w:val="none" w:sz="0" w:space="0" w:color="auto"/>
        <w:right w:val="none" w:sz="0" w:space="0" w:color="auto"/>
      </w:divBdr>
    </w:div>
    <w:div w:id="739984129">
      <w:bodyDiv w:val="1"/>
      <w:marLeft w:val="0"/>
      <w:marRight w:val="0"/>
      <w:marTop w:val="0"/>
      <w:marBottom w:val="0"/>
      <w:divBdr>
        <w:top w:val="none" w:sz="0" w:space="0" w:color="auto"/>
        <w:left w:val="none" w:sz="0" w:space="0" w:color="auto"/>
        <w:bottom w:val="none" w:sz="0" w:space="0" w:color="auto"/>
        <w:right w:val="none" w:sz="0" w:space="0" w:color="auto"/>
      </w:divBdr>
    </w:div>
    <w:div w:id="740832020">
      <w:bodyDiv w:val="1"/>
      <w:marLeft w:val="0"/>
      <w:marRight w:val="0"/>
      <w:marTop w:val="0"/>
      <w:marBottom w:val="0"/>
      <w:divBdr>
        <w:top w:val="none" w:sz="0" w:space="0" w:color="auto"/>
        <w:left w:val="none" w:sz="0" w:space="0" w:color="auto"/>
        <w:bottom w:val="none" w:sz="0" w:space="0" w:color="auto"/>
        <w:right w:val="none" w:sz="0" w:space="0" w:color="auto"/>
      </w:divBdr>
    </w:div>
    <w:div w:id="741411730">
      <w:bodyDiv w:val="1"/>
      <w:marLeft w:val="0"/>
      <w:marRight w:val="0"/>
      <w:marTop w:val="0"/>
      <w:marBottom w:val="0"/>
      <w:divBdr>
        <w:top w:val="none" w:sz="0" w:space="0" w:color="auto"/>
        <w:left w:val="none" w:sz="0" w:space="0" w:color="auto"/>
        <w:bottom w:val="none" w:sz="0" w:space="0" w:color="auto"/>
        <w:right w:val="none" w:sz="0" w:space="0" w:color="auto"/>
      </w:divBdr>
    </w:div>
    <w:div w:id="744885563">
      <w:bodyDiv w:val="1"/>
      <w:marLeft w:val="0"/>
      <w:marRight w:val="0"/>
      <w:marTop w:val="0"/>
      <w:marBottom w:val="0"/>
      <w:divBdr>
        <w:top w:val="none" w:sz="0" w:space="0" w:color="auto"/>
        <w:left w:val="none" w:sz="0" w:space="0" w:color="auto"/>
        <w:bottom w:val="none" w:sz="0" w:space="0" w:color="auto"/>
        <w:right w:val="none" w:sz="0" w:space="0" w:color="auto"/>
      </w:divBdr>
    </w:div>
    <w:div w:id="764502437">
      <w:bodyDiv w:val="1"/>
      <w:marLeft w:val="0"/>
      <w:marRight w:val="0"/>
      <w:marTop w:val="0"/>
      <w:marBottom w:val="0"/>
      <w:divBdr>
        <w:top w:val="none" w:sz="0" w:space="0" w:color="auto"/>
        <w:left w:val="none" w:sz="0" w:space="0" w:color="auto"/>
        <w:bottom w:val="none" w:sz="0" w:space="0" w:color="auto"/>
        <w:right w:val="none" w:sz="0" w:space="0" w:color="auto"/>
      </w:divBdr>
    </w:div>
    <w:div w:id="766119748">
      <w:bodyDiv w:val="1"/>
      <w:marLeft w:val="0"/>
      <w:marRight w:val="0"/>
      <w:marTop w:val="0"/>
      <w:marBottom w:val="0"/>
      <w:divBdr>
        <w:top w:val="none" w:sz="0" w:space="0" w:color="auto"/>
        <w:left w:val="none" w:sz="0" w:space="0" w:color="auto"/>
        <w:bottom w:val="none" w:sz="0" w:space="0" w:color="auto"/>
        <w:right w:val="none" w:sz="0" w:space="0" w:color="auto"/>
      </w:divBdr>
    </w:div>
    <w:div w:id="790900045">
      <w:bodyDiv w:val="1"/>
      <w:marLeft w:val="0"/>
      <w:marRight w:val="0"/>
      <w:marTop w:val="0"/>
      <w:marBottom w:val="0"/>
      <w:divBdr>
        <w:top w:val="none" w:sz="0" w:space="0" w:color="auto"/>
        <w:left w:val="none" w:sz="0" w:space="0" w:color="auto"/>
        <w:bottom w:val="none" w:sz="0" w:space="0" w:color="auto"/>
        <w:right w:val="none" w:sz="0" w:space="0" w:color="auto"/>
      </w:divBdr>
    </w:div>
    <w:div w:id="801390653">
      <w:bodyDiv w:val="1"/>
      <w:marLeft w:val="0"/>
      <w:marRight w:val="0"/>
      <w:marTop w:val="0"/>
      <w:marBottom w:val="0"/>
      <w:divBdr>
        <w:top w:val="none" w:sz="0" w:space="0" w:color="auto"/>
        <w:left w:val="none" w:sz="0" w:space="0" w:color="auto"/>
        <w:bottom w:val="none" w:sz="0" w:space="0" w:color="auto"/>
        <w:right w:val="none" w:sz="0" w:space="0" w:color="auto"/>
      </w:divBdr>
    </w:div>
    <w:div w:id="826631607">
      <w:bodyDiv w:val="1"/>
      <w:marLeft w:val="0"/>
      <w:marRight w:val="0"/>
      <w:marTop w:val="0"/>
      <w:marBottom w:val="0"/>
      <w:divBdr>
        <w:top w:val="none" w:sz="0" w:space="0" w:color="auto"/>
        <w:left w:val="none" w:sz="0" w:space="0" w:color="auto"/>
        <w:bottom w:val="none" w:sz="0" w:space="0" w:color="auto"/>
        <w:right w:val="none" w:sz="0" w:space="0" w:color="auto"/>
      </w:divBdr>
    </w:div>
    <w:div w:id="831723972">
      <w:bodyDiv w:val="1"/>
      <w:marLeft w:val="0"/>
      <w:marRight w:val="0"/>
      <w:marTop w:val="0"/>
      <w:marBottom w:val="0"/>
      <w:divBdr>
        <w:top w:val="none" w:sz="0" w:space="0" w:color="auto"/>
        <w:left w:val="none" w:sz="0" w:space="0" w:color="auto"/>
        <w:bottom w:val="none" w:sz="0" w:space="0" w:color="auto"/>
        <w:right w:val="none" w:sz="0" w:space="0" w:color="auto"/>
      </w:divBdr>
    </w:div>
    <w:div w:id="888802472">
      <w:bodyDiv w:val="1"/>
      <w:marLeft w:val="0"/>
      <w:marRight w:val="0"/>
      <w:marTop w:val="0"/>
      <w:marBottom w:val="0"/>
      <w:divBdr>
        <w:top w:val="none" w:sz="0" w:space="0" w:color="auto"/>
        <w:left w:val="none" w:sz="0" w:space="0" w:color="auto"/>
        <w:bottom w:val="none" w:sz="0" w:space="0" w:color="auto"/>
        <w:right w:val="none" w:sz="0" w:space="0" w:color="auto"/>
      </w:divBdr>
    </w:div>
    <w:div w:id="902449495">
      <w:bodyDiv w:val="1"/>
      <w:marLeft w:val="0"/>
      <w:marRight w:val="0"/>
      <w:marTop w:val="0"/>
      <w:marBottom w:val="0"/>
      <w:divBdr>
        <w:top w:val="none" w:sz="0" w:space="0" w:color="auto"/>
        <w:left w:val="none" w:sz="0" w:space="0" w:color="auto"/>
        <w:bottom w:val="none" w:sz="0" w:space="0" w:color="auto"/>
        <w:right w:val="none" w:sz="0" w:space="0" w:color="auto"/>
      </w:divBdr>
    </w:div>
    <w:div w:id="954409561">
      <w:bodyDiv w:val="1"/>
      <w:marLeft w:val="0"/>
      <w:marRight w:val="0"/>
      <w:marTop w:val="0"/>
      <w:marBottom w:val="0"/>
      <w:divBdr>
        <w:top w:val="none" w:sz="0" w:space="0" w:color="auto"/>
        <w:left w:val="none" w:sz="0" w:space="0" w:color="auto"/>
        <w:bottom w:val="none" w:sz="0" w:space="0" w:color="auto"/>
        <w:right w:val="none" w:sz="0" w:space="0" w:color="auto"/>
      </w:divBdr>
    </w:div>
    <w:div w:id="969476519">
      <w:bodyDiv w:val="1"/>
      <w:marLeft w:val="0"/>
      <w:marRight w:val="0"/>
      <w:marTop w:val="0"/>
      <w:marBottom w:val="0"/>
      <w:divBdr>
        <w:top w:val="none" w:sz="0" w:space="0" w:color="auto"/>
        <w:left w:val="none" w:sz="0" w:space="0" w:color="auto"/>
        <w:bottom w:val="none" w:sz="0" w:space="0" w:color="auto"/>
        <w:right w:val="none" w:sz="0" w:space="0" w:color="auto"/>
      </w:divBdr>
    </w:div>
    <w:div w:id="1001813435">
      <w:bodyDiv w:val="1"/>
      <w:marLeft w:val="0"/>
      <w:marRight w:val="0"/>
      <w:marTop w:val="0"/>
      <w:marBottom w:val="0"/>
      <w:divBdr>
        <w:top w:val="none" w:sz="0" w:space="0" w:color="auto"/>
        <w:left w:val="none" w:sz="0" w:space="0" w:color="auto"/>
        <w:bottom w:val="none" w:sz="0" w:space="0" w:color="auto"/>
        <w:right w:val="none" w:sz="0" w:space="0" w:color="auto"/>
      </w:divBdr>
    </w:div>
    <w:div w:id="1007058282">
      <w:bodyDiv w:val="1"/>
      <w:marLeft w:val="0"/>
      <w:marRight w:val="0"/>
      <w:marTop w:val="0"/>
      <w:marBottom w:val="0"/>
      <w:divBdr>
        <w:top w:val="none" w:sz="0" w:space="0" w:color="auto"/>
        <w:left w:val="none" w:sz="0" w:space="0" w:color="auto"/>
        <w:bottom w:val="none" w:sz="0" w:space="0" w:color="auto"/>
        <w:right w:val="none" w:sz="0" w:space="0" w:color="auto"/>
      </w:divBdr>
    </w:div>
    <w:div w:id="1035354701">
      <w:bodyDiv w:val="1"/>
      <w:marLeft w:val="0"/>
      <w:marRight w:val="0"/>
      <w:marTop w:val="0"/>
      <w:marBottom w:val="0"/>
      <w:divBdr>
        <w:top w:val="none" w:sz="0" w:space="0" w:color="auto"/>
        <w:left w:val="none" w:sz="0" w:space="0" w:color="auto"/>
        <w:bottom w:val="none" w:sz="0" w:space="0" w:color="auto"/>
        <w:right w:val="none" w:sz="0" w:space="0" w:color="auto"/>
      </w:divBdr>
    </w:div>
    <w:div w:id="1063405338">
      <w:bodyDiv w:val="1"/>
      <w:marLeft w:val="0"/>
      <w:marRight w:val="0"/>
      <w:marTop w:val="0"/>
      <w:marBottom w:val="0"/>
      <w:divBdr>
        <w:top w:val="none" w:sz="0" w:space="0" w:color="auto"/>
        <w:left w:val="none" w:sz="0" w:space="0" w:color="auto"/>
        <w:bottom w:val="none" w:sz="0" w:space="0" w:color="auto"/>
        <w:right w:val="none" w:sz="0" w:space="0" w:color="auto"/>
      </w:divBdr>
    </w:div>
    <w:div w:id="1064063054">
      <w:bodyDiv w:val="1"/>
      <w:marLeft w:val="0"/>
      <w:marRight w:val="0"/>
      <w:marTop w:val="0"/>
      <w:marBottom w:val="0"/>
      <w:divBdr>
        <w:top w:val="none" w:sz="0" w:space="0" w:color="auto"/>
        <w:left w:val="none" w:sz="0" w:space="0" w:color="auto"/>
        <w:bottom w:val="none" w:sz="0" w:space="0" w:color="auto"/>
        <w:right w:val="none" w:sz="0" w:space="0" w:color="auto"/>
      </w:divBdr>
    </w:div>
    <w:div w:id="1083994749">
      <w:bodyDiv w:val="1"/>
      <w:marLeft w:val="0"/>
      <w:marRight w:val="0"/>
      <w:marTop w:val="0"/>
      <w:marBottom w:val="0"/>
      <w:divBdr>
        <w:top w:val="none" w:sz="0" w:space="0" w:color="auto"/>
        <w:left w:val="none" w:sz="0" w:space="0" w:color="auto"/>
        <w:bottom w:val="none" w:sz="0" w:space="0" w:color="auto"/>
        <w:right w:val="none" w:sz="0" w:space="0" w:color="auto"/>
      </w:divBdr>
    </w:div>
    <w:div w:id="1110395410">
      <w:bodyDiv w:val="1"/>
      <w:marLeft w:val="0"/>
      <w:marRight w:val="0"/>
      <w:marTop w:val="0"/>
      <w:marBottom w:val="0"/>
      <w:divBdr>
        <w:top w:val="none" w:sz="0" w:space="0" w:color="auto"/>
        <w:left w:val="none" w:sz="0" w:space="0" w:color="auto"/>
        <w:bottom w:val="none" w:sz="0" w:space="0" w:color="auto"/>
        <w:right w:val="none" w:sz="0" w:space="0" w:color="auto"/>
      </w:divBdr>
    </w:div>
    <w:div w:id="1122573057">
      <w:bodyDiv w:val="1"/>
      <w:marLeft w:val="0"/>
      <w:marRight w:val="0"/>
      <w:marTop w:val="0"/>
      <w:marBottom w:val="0"/>
      <w:divBdr>
        <w:top w:val="none" w:sz="0" w:space="0" w:color="auto"/>
        <w:left w:val="none" w:sz="0" w:space="0" w:color="auto"/>
        <w:bottom w:val="none" w:sz="0" w:space="0" w:color="auto"/>
        <w:right w:val="none" w:sz="0" w:space="0" w:color="auto"/>
      </w:divBdr>
    </w:div>
    <w:div w:id="1125852574">
      <w:bodyDiv w:val="1"/>
      <w:marLeft w:val="0"/>
      <w:marRight w:val="0"/>
      <w:marTop w:val="0"/>
      <w:marBottom w:val="0"/>
      <w:divBdr>
        <w:top w:val="none" w:sz="0" w:space="0" w:color="auto"/>
        <w:left w:val="none" w:sz="0" w:space="0" w:color="auto"/>
        <w:bottom w:val="none" w:sz="0" w:space="0" w:color="auto"/>
        <w:right w:val="none" w:sz="0" w:space="0" w:color="auto"/>
      </w:divBdr>
    </w:div>
    <w:div w:id="1186335227">
      <w:bodyDiv w:val="1"/>
      <w:marLeft w:val="0"/>
      <w:marRight w:val="0"/>
      <w:marTop w:val="0"/>
      <w:marBottom w:val="0"/>
      <w:divBdr>
        <w:top w:val="none" w:sz="0" w:space="0" w:color="auto"/>
        <w:left w:val="none" w:sz="0" w:space="0" w:color="auto"/>
        <w:bottom w:val="none" w:sz="0" w:space="0" w:color="auto"/>
        <w:right w:val="none" w:sz="0" w:space="0" w:color="auto"/>
      </w:divBdr>
    </w:div>
    <w:div w:id="1193692105">
      <w:bodyDiv w:val="1"/>
      <w:marLeft w:val="0"/>
      <w:marRight w:val="0"/>
      <w:marTop w:val="0"/>
      <w:marBottom w:val="0"/>
      <w:divBdr>
        <w:top w:val="none" w:sz="0" w:space="0" w:color="auto"/>
        <w:left w:val="none" w:sz="0" w:space="0" w:color="auto"/>
        <w:bottom w:val="none" w:sz="0" w:space="0" w:color="auto"/>
        <w:right w:val="none" w:sz="0" w:space="0" w:color="auto"/>
      </w:divBdr>
    </w:div>
    <w:div w:id="1206256429">
      <w:bodyDiv w:val="1"/>
      <w:marLeft w:val="0"/>
      <w:marRight w:val="0"/>
      <w:marTop w:val="0"/>
      <w:marBottom w:val="0"/>
      <w:divBdr>
        <w:top w:val="none" w:sz="0" w:space="0" w:color="auto"/>
        <w:left w:val="none" w:sz="0" w:space="0" w:color="auto"/>
        <w:bottom w:val="none" w:sz="0" w:space="0" w:color="auto"/>
        <w:right w:val="none" w:sz="0" w:space="0" w:color="auto"/>
      </w:divBdr>
    </w:div>
    <w:div w:id="1211571500">
      <w:bodyDiv w:val="1"/>
      <w:marLeft w:val="0"/>
      <w:marRight w:val="0"/>
      <w:marTop w:val="0"/>
      <w:marBottom w:val="0"/>
      <w:divBdr>
        <w:top w:val="none" w:sz="0" w:space="0" w:color="auto"/>
        <w:left w:val="none" w:sz="0" w:space="0" w:color="auto"/>
        <w:bottom w:val="none" w:sz="0" w:space="0" w:color="auto"/>
        <w:right w:val="none" w:sz="0" w:space="0" w:color="auto"/>
      </w:divBdr>
    </w:div>
    <w:div w:id="1216500921">
      <w:bodyDiv w:val="1"/>
      <w:marLeft w:val="0"/>
      <w:marRight w:val="0"/>
      <w:marTop w:val="0"/>
      <w:marBottom w:val="0"/>
      <w:divBdr>
        <w:top w:val="none" w:sz="0" w:space="0" w:color="auto"/>
        <w:left w:val="none" w:sz="0" w:space="0" w:color="auto"/>
        <w:bottom w:val="none" w:sz="0" w:space="0" w:color="auto"/>
        <w:right w:val="none" w:sz="0" w:space="0" w:color="auto"/>
      </w:divBdr>
    </w:div>
    <w:div w:id="1229415465">
      <w:bodyDiv w:val="1"/>
      <w:marLeft w:val="0"/>
      <w:marRight w:val="0"/>
      <w:marTop w:val="0"/>
      <w:marBottom w:val="0"/>
      <w:divBdr>
        <w:top w:val="none" w:sz="0" w:space="0" w:color="auto"/>
        <w:left w:val="none" w:sz="0" w:space="0" w:color="auto"/>
        <w:bottom w:val="none" w:sz="0" w:space="0" w:color="auto"/>
        <w:right w:val="none" w:sz="0" w:space="0" w:color="auto"/>
      </w:divBdr>
    </w:div>
    <w:div w:id="1241141963">
      <w:bodyDiv w:val="1"/>
      <w:marLeft w:val="0"/>
      <w:marRight w:val="0"/>
      <w:marTop w:val="0"/>
      <w:marBottom w:val="0"/>
      <w:divBdr>
        <w:top w:val="none" w:sz="0" w:space="0" w:color="auto"/>
        <w:left w:val="none" w:sz="0" w:space="0" w:color="auto"/>
        <w:bottom w:val="none" w:sz="0" w:space="0" w:color="auto"/>
        <w:right w:val="none" w:sz="0" w:space="0" w:color="auto"/>
      </w:divBdr>
    </w:div>
    <w:div w:id="1247495208">
      <w:bodyDiv w:val="1"/>
      <w:marLeft w:val="0"/>
      <w:marRight w:val="0"/>
      <w:marTop w:val="0"/>
      <w:marBottom w:val="0"/>
      <w:divBdr>
        <w:top w:val="none" w:sz="0" w:space="0" w:color="auto"/>
        <w:left w:val="none" w:sz="0" w:space="0" w:color="auto"/>
        <w:bottom w:val="none" w:sz="0" w:space="0" w:color="auto"/>
        <w:right w:val="none" w:sz="0" w:space="0" w:color="auto"/>
      </w:divBdr>
    </w:div>
    <w:div w:id="1257010736">
      <w:bodyDiv w:val="1"/>
      <w:marLeft w:val="0"/>
      <w:marRight w:val="0"/>
      <w:marTop w:val="0"/>
      <w:marBottom w:val="0"/>
      <w:divBdr>
        <w:top w:val="none" w:sz="0" w:space="0" w:color="auto"/>
        <w:left w:val="none" w:sz="0" w:space="0" w:color="auto"/>
        <w:bottom w:val="none" w:sz="0" w:space="0" w:color="auto"/>
        <w:right w:val="none" w:sz="0" w:space="0" w:color="auto"/>
      </w:divBdr>
    </w:div>
    <w:div w:id="1270505374">
      <w:bodyDiv w:val="1"/>
      <w:marLeft w:val="0"/>
      <w:marRight w:val="0"/>
      <w:marTop w:val="0"/>
      <w:marBottom w:val="0"/>
      <w:divBdr>
        <w:top w:val="none" w:sz="0" w:space="0" w:color="auto"/>
        <w:left w:val="none" w:sz="0" w:space="0" w:color="auto"/>
        <w:bottom w:val="none" w:sz="0" w:space="0" w:color="auto"/>
        <w:right w:val="none" w:sz="0" w:space="0" w:color="auto"/>
      </w:divBdr>
    </w:div>
    <w:div w:id="1314601207">
      <w:bodyDiv w:val="1"/>
      <w:marLeft w:val="0"/>
      <w:marRight w:val="0"/>
      <w:marTop w:val="0"/>
      <w:marBottom w:val="0"/>
      <w:divBdr>
        <w:top w:val="none" w:sz="0" w:space="0" w:color="auto"/>
        <w:left w:val="none" w:sz="0" w:space="0" w:color="auto"/>
        <w:bottom w:val="none" w:sz="0" w:space="0" w:color="auto"/>
        <w:right w:val="none" w:sz="0" w:space="0" w:color="auto"/>
      </w:divBdr>
    </w:div>
    <w:div w:id="1368137368">
      <w:bodyDiv w:val="1"/>
      <w:marLeft w:val="0"/>
      <w:marRight w:val="0"/>
      <w:marTop w:val="0"/>
      <w:marBottom w:val="0"/>
      <w:divBdr>
        <w:top w:val="none" w:sz="0" w:space="0" w:color="auto"/>
        <w:left w:val="none" w:sz="0" w:space="0" w:color="auto"/>
        <w:bottom w:val="none" w:sz="0" w:space="0" w:color="auto"/>
        <w:right w:val="none" w:sz="0" w:space="0" w:color="auto"/>
      </w:divBdr>
    </w:div>
    <w:div w:id="1391146723">
      <w:bodyDiv w:val="1"/>
      <w:marLeft w:val="0"/>
      <w:marRight w:val="0"/>
      <w:marTop w:val="0"/>
      <w:marBottom w:val="0"/>
      <w:divBdr>
        <w:top w:val="none" w:sz="0" w:space="0" w:color="auto"/>
        <w:left w:val="none" w:sz="0" w:space="0" w:color="auto"/>
        <w:bottom w:val="none" w:sz="0" w:space="0" w:color="auto"/>
        <w:right w:val="none" w:sz="0" w:space="0" w:color="auto"/>
      </w:divBdr>
    </w:div>
    <w:div w:id="1392384533">
      <w:bodyDiv w:val="1"/>
      <w:marLeft w:val="0"/>
      <w:marRight w:val="0"/>
      <w:marTop w:val="0"/>
      <w:marBottom w:val="0"/>
      <w:divBdr>
        <w:top w:val="none" w:sz="0" w:space="0" w:color="auto"/>
        <w:left w:val="none" w:sz="0" w:space="0" w:color="auto"/>
        <w:bottom w:val="none" w:sz="0" w:space="0" w:color="auto"/>
        <w:right w:val="none" w:sz="0" w:space="0" w:color="auto"/>
      </w:divBdr>
    </w:div>
    <w:div w:id="1395736765">
      <w:bodyDiv w:val="1"/>
      <w:marLeft w:val="0"/>
      <w:marRight w:val="0"/>
      <w:marTop w:val="0"/>
      <w:marBottom w:val="0"/>
      <w:divBdr>
        <w:top w:val="none" w:sz="0" w:space="0" w:color="auto"/>
        <w:left w:val="none" w:sz="0" w:space="0" w:color="auto"/>
        <w:bottom w:val="none" w:sz="0" w:space="0" w:color="auto"/>
        <w:right w:val="none" w:sz="0" w:space="0" w:color="auto"/>
      </w:divBdr>
    </w:div>
    <w:div w:id="1400903884">
      <w:bodyDiv w:val="1"/>
      <w:marLeft w:val="0"/>
      <w:marRight w:val="0"/>
      <w:marTop w:val="0"/>
      <w:marBottom w:val="0"/>
      <w:divBdr>
        <w:top w:val="none" w:sz="0" w:space="0" w:color="auto"/>
        <w:left w:val="none" w:sz="0" w:space="0" w:color="auto"/>
        <w:bottom w:val="none" w:sz="0" w:space="0" w:color="auto"/>
        <w:right w:val="none" w:sz="0" w:space="0" w:color="auto"/>
      </w:divBdr>
    </w:div>
    <w:div w:id="1406490974">
      <w:bodyDiv w:val="1"/>
      <w:marLeft w:val="0"/>
      <w:marRight w:val="0"/>
      <w:marTop w:val="0"/>
      <w:marBottom w:val="0"/>
      <w:divBdr>
        <w:top w:val="none" w:sz="0" w:space="0" w:color="auto"/>
        <w:left w:val="none" w:sz="0" w:space="0" w:color="auto"/>
        <w:bottom w:val="none" w:sz="0" w:space="0" w:color="auto"/>
        <w:right w:val="none" w:sz="0" w:space="0" w:color="auto"/>
      </w:divBdr>
    </w:div>
    <w:div w:id="1410926193">
      <w:bodyDiv w:val="1"/>
      <w:marLeft w:val="0"/>
      <w:marRight w:val="0"/>
      <w:marTop w:val="0"/>
      <w:marBottom w:val="0"/>
      <w:divBdr>
        <w:top w:val="none" w:sz="0" w:space="0" w:color="auto"/>
        <w:left w:val="none" w:sz="0" w:space="0" w:color="auto"/>
        <w:bottom w:val="none" w:sz="0" w:space="0" w:color="auto"/>
        <w:right w:val="none" w:sz="0" w:space="0" w:color="auto"/>
      </w:divBdr>
    </w:div>
    <w:div w:id="1414398388">
      <w:bodyDiv w:val="1"/>
      <w:marLeft w:val="0"/>
      <w:marRight w:val="0"/>
      <w:marTop w:val="0"/>
      <w:marBottom w:val="0"/>
      <w:divBdr>
        <w:top w:val="none" w:sz="0" w:space="0" w:color="auto"/>
        <w:left w:val="none" w:sz="0" w:space="0" w:color="auto"/>
        <w:bottom w:val="none" w:sz="0" w:space="0" w:color="auto"/>
        <w:right w:val="none" w:sz="0" w:space="0" w:color="auto"/>
      </w:divBdr>
    </w:div>
    <w:div w:id="1447196522">
      <w:bodyDiv w:val="1"/>
      <w:marLeft w:val="0"/>
      <w:marRight w:val="0"/>
      <w:marTop w:val="0"/>
      <w:marBottom w:val="0"/>
      <w:divBdr>
        <w:top w:val="none" w:sz="0" w:space="0" w:color="auto"/>
        <w:left w:val="none" w:sz="0" w:space="0" w:color="auto"/>
        <w:bottom w:val="none" w:sz="0" w:space="0" w:color="auto"/>
        <w:right w:val="none" w:sz="0" w:space="0" w:color="auto"/>
      </w:divBdr>
    </w:div>
    <w:div w:id="1467426330">
      <w:bodyDiv w:val="1"/>
      <w:marLeft w:val="0"/>
      <w:marRight w:val="0"/>
      <w:marTop w:val="0"/>
      <w:marBottom w:val="0"/>
      <w:divBdr>
        <w:top w:val="none" w:sz="0" w:space="0" w:color="auto"/>
        <w:left w:val="none" w:sz="0" w:space="0" w:color="auto"/>
        <w:bottom w:val="none" w:sz="0" w:space="0" w:color="auto"/>
        <w:right w:val="none" w:sz="0" w:space="0" w:color="auto"/>
      </w:divBdr>
    </w:div>
    <w:div w:id="1506238294">
      <w:bodyDiv w:val="1"/>
      <w:marLeft w:val="0"/>
      <w:marRight w:val="0"/>
      <w:marTop w:val="0"/>
      <w:marBottom w:val="0"/>
      <w:divBdr>
        <w:top w:val="none" w:sz="0" w:space="0" w:color="auto"/>
        <w:left w:val="none" w:sz="0" w:space="0" w:color="auto"/>
        <w:bottom w:val="none" w:sz="0" w:space="0" w:color="auto"/>
        <w:right w:val="none" w:sz="0" w:space="0" w:color="auto"/>
      </w:divBdr>
    </w:div>
    <w:div w:id="1537304712">
      <w:bodyDiv w:val="1"/>
      <w:marLeft w:val="0"/>
      <w:marRight w:val="0"/>
      <w:marTop w:val="0"/>
      <w:marBottom w:val="0"/>
      <w:divBdr>
        <w:top w:val="none" w:sz="0" w:space="0" w:color="auto"/>
        <w:left w:val="none" w:sz="0" w:space="0" w:color="auto"/>
        <w:bottom w:val="none" w:sz="0" w:space="0" w:color="auto"/>
        <w:right w:val="none" w:sz="0" w:space="0" w:color="auto"/>
      </w:divBdr>
    </w:div>
    <w:div w:id="1543402028">
      <w:bodyDiv w:val="1"/>
      <w:marLeft w:val="0"/>
      <w:marRight w:val="0"/>
      <w:marTop w:val="0"/>
      <w:marBottom w:val="0"/>
      <w:divBdr>
        <w:top w:val="none" w:sz="0" w:space="0" w:color="auto"/>
        <w:left w:val="none" w:sz="0" w:space="0" w:color="auto"/>
        <w:bottom w:val="none" w:sz="0" w:space="0" w:color="auto"/>
        <w:right w:val="none" w:sz="0" w:space="0" w:color="auto"/>
      </w:divBdr>
    </w:div>
    <w:div w:id="1566836564">
      <w:bodyDiv w:val="1"/>
      <w:marLeft w:val="0"/>
      <w:marRight w:val="0"/>
      <w:marTop w:val="0"/>
      <w:marBottom w:val="0"/>
      <w:divBdr>
        <w:top w:val="none" w:sz="0" w:space="0" w:color="auto"/>
        <w:left w:val="none" w:sz="0" w:space="0" w:color="auto"/>
        <w:bottom w:val="none" w:sz="0" w:space="0" w:color="auto"/>
        <w:right w:val="none" w:sz="0" w:space="0" w:color="auto"/>
      </w:divBdr>
    </w:div>
    <w:div w:id="1579166489">
      <w:bodyDiv w:val="1"/>
      <w:marLeft w:val="0"/>
      <w:marRight w:val="0"/>
      <w:marTop w:val="0"/>
      <w:marBottom w:val="0"/>
      <w:divBdr>
        <w:top w:val="none" w:sz="0" w:space="0" w:color="auto"/>
        <w:left w:val="none" w:sz="0" w:space="0" w:color="auto"/>
        <w:bottom w:val="none" w:sz="0" w:space="0" w:color="auto"/>
        <w:right w:val="none" w:sz="0" w:space="0" w:color="auto"/>
      </w:divBdr>
    </w:div>
    <w:div w:id="1657218642">
      <w:bodyDiv w:val="1"/>
      <w:marLeft w:val="0"/>
      <w:marRight w:val="0"/>
      <w:marTop w:val="0"/>
      <w:marBottom w:val="0"/>
      <w:divBdr>
        <w:top w:val="none" w:sz="0" w:space="0" w:color="auto"/>
        <w:left w:val="none" w:sz="0" w:space="0" w:color="auto"/>
        <w:bottom w:val="none" w:sz="0" w:space="0" w:color="auto"/>
        <w:right w:val="none" w:sz="0" w:space="0" w:color="auto"/>
      </w:divBdr>
    </w:div>
    <w:div w:id="1661734136">
      <w:bodyDiv w:val="1"/>
      <w:marLeft w:val="0"/>
      <w:marRight w:val="0"/>
      <w:marTop w:val="0"/>
      <w:marBottom w:val="0"/>
      <w:divBdr>
        <w:top w:val="none" w:sz="0" w:space="0" w:color="auto"/>
        <w:left w:val="none" w:sz="0" w:space="0" w:color="auto"/>
        <w:bottom w:val="none" w:sz="0" w:space="0" w:color="auto"/>
        <w:right w:val="none" w:sz="0" w:space="0" w:color="auto"/>
      </w:divBdr>
    </w:div>
    <w:div w:id="1672903334">
      <w:bodyDiv w:val="1"/>
      <w:marLeft w:val="0"/>
      <w:marRight w:val="0"/>
      <w:marTop w:val="0"/>
      <w:marBottom w:val="0"/>
      <w:divBdr>
        <w:top w:val="none" w:sz="0" w:space="0" w:color="auto"/>
        <w:left w:val="none" w:sz="0" w:space="0" w:color="auto"/>
        <w:bottom w:val="none" w:sz="0" w:space="0" w:color="auto"/>
        <w:right w:val="none" w:sz="0" w:space="0" w:color="auto"/>
      </w:divBdr>
    </w:div>
    <w:div w:id="1706053912">
      <w:bodyDiv w:val="1"/>
      <w:marLeft w:val="0"/>
      <w:marRight w:val="0"/>
      <w:marTop w:val="0"/>
      <w:marBottom w:val="0"/>
      <w:divBdr>
        <w:top w:val="none" w:sz="0" w:space="0" w:color="auto"/>
        <w:left w:val="none" w:sz="0" w:space="0" w:color="auto"/>
        <w:bottom w:val="none" w:sz="0" w:space="0" w:color="auto"/>
        <w:right w:val="none" w:sz="0" w:space="0" w:color="auto"/>
      </w:divBdr>
    </w:div>
    <w:div w:id="1714381895">
      <w:bodyDiv w:val="1"/>
      <w:marLeft w:val="0"/>
      <w:marRight w:val="0"/>
      <w:marTop w:val="0"/>
      <w:marBottom w:val="0"/>
      <w:divBdr>
        <w:top w:val="none" w:sz="0" w:space="0" w:color="auto"/>
        <w:left w:val="none" w:sz="0" w:space="0" w:color="auto"/>
        <w:bottom w:val="none" w:sz="0" w:space="0" w:color="auto"/>
        <w:right w:val="none" w:sz="0" w:space="0" w:color="auto"/>
      </w:divBdr>
    </w:div>
    <w:div w:id="1720975755">
      <w:bodyDiv w:val="1"/>
      <w:marLeft w:val="0"/>
      <w:marRight w:val="0"/>
      <w:marTop w:val="0"/>
      <w:marBottom w:val="0"/>
      <w:divBdr>
        <w:top w:val="none" w:sz="0" w:space="0" w:color="auto"/>
        <w:left w:val="none" w:sz="0" w:space="0" w:color="auto"/>
        <w:bottom w:val="none" w:sz="0" w:space="0" w:color="auto"/>
        <w:right w:val="none" w:sz="0" w:space="0" w:color="auto"/>
      </w:divBdr>
    </w:div>
    <w:div w:id="1723481825">
      <w:bodyDiv w:val="1"/>
      <w:marLeft w:val="0"/>
      <w:marRight w:val="0"/>
      <w:marTop w:val="0"/>
      <w:marBottom w:val="0"/>
      <w:divBdr>
        <w:top w:val="none" w:sz="0" w:space="0" w:color="auto"/>
        <w:left w:val="none" w:sz="0" w:space="0" w:color="auto"/>
        <w:bottom w:val="none" w:sz="0" w:space="0" w:color="auto"/>
        <w:right w:val="none" w:sz="0" w:space="0" w:color="auto"/>
      </w:divBdr>
    </w:div>
    <w:div w:id="1733305585">
      <w:bodyDiv w:val="1"/>
      <w:marLeft w:val="0"/>
      <w:marRight w:val="0"/>
      <w:marTop w:val="0"/>
      <w:marBottom w:val="0"/>
      <w:divBdr>
        <w:top w:val="none" w:sz="0" w:space="0" w:color="auto"/>
        <w:left w:val="none" w:sz="0" w:space="0" w:color="auto"/>
        <w:bottom w:val="none" w:sz="0" w:space="0" w:color="auto"/>
        <w:right w:val="none" w:sz="0" w:space="0" w:color="auto"/>
      </w:divBdr>
    </w:div>
    <w:div w:id="1764885454">
      <w:bodyDiv w:val="1"/>
      <w:marLeft w:val="0"/>
      <w:marRight w:val="0"/>
      <w:marTop w:val="0"/>
      <w:marBottom w:val="0"/>
      <w:divBdr>
        <w:top w:val="none" w:sz="0" w:space="0" w:color="auto"/>
        <w:left w:val="none" w:sz="0" w:space="0" w:color="auto"/>
        <w:bottom w:val="none" w:sz="0" w:space="0" w:color="auto"/>
        <w:right w:val="none" w:sz="0" w:space="0" w:color="auto"/>
      </w:divBdr>
    </w:div>
    <w:div w:id="1770277233">
      <w:bodyDiv w:val="1"/>
      <w:marLeft w:val="0"/>
      <w:marRight w:val="0"/>
      <w:marTop w:val="0"/>
      <w:marBottom w:val="0"/>
      <w:divBdr>
        <w:top w:val="none" w:sz="0" w:space="0" w:color="auto"/>
        <w:left w:val="none" w:sz="0" w:space="0" w:color="auto"/>
        <w:bottom w:val="none" w:sz="0" w:space="0" w:color="auto"/>
        <w:right w:val="none" w:sz="0" w:space="0" w:color="auto"/>
      </w:divBdr>
    </w:div>
    <w:div w:id="1808820208">
      <w:bodyDiv w:val="1"/>
      <w:marLeft w:val="0"/>
      <w:marRight w:val="0"/>
      <w:marTop w:val="0"/>
      <w:marBottom w:val="0"/>
      <w:divBdr>
        <w:top w:val="none" w:sz="0" w:space="0" w:color="auto"/>
        <w:left w:val="none" w:sz="0" w:space="0" w:color="auto"/>
        <w:bottom w:val="none" w:sz="0" w:space="0" w:color="auto"/>
        <w:right w:val="none" w:sz="0" w:space="0" w:color="auto"/>
      </w:divBdr>
    </w:div>
    <w:div w:id="1832868658">
      <w:bodyDiv w:val="1"/>
      <w:marLeft w:val="0"/>
      <w:marRight w:val="0"/>
      <w:marTop w:val="0"/>
      <w:marBottom w:val="0"/>
      <w:divBdr>
        <w:top w:val="none" w:sz="0" w:space="0" w:color="auto"/>
        <w:left w:val="none" w:sz="0" w:space="0" w:color="auto"/>
        <w:bottom w:val="none" w:sz="0" w:space="0" w:color="auto"/>
        <w:right w:val="none" w:sz="0" w:space="0" w:color="auto"/>
      </w:divBdr>
    </w:div>
    <w:div w:id="1845246667">
      <w:bodyDiv w:val="1"/>
      <w:marLeft w:val="0"/>
      <w:marRight w:val="0"/>
      <w:marTop w:val="0"/>
      <w:marBottom w:val="0"/>
      <w:divBdr>
        <w:top w:val="none" w:sz="0" w:space="0" w:color="auto"/>
        <w:left w:val="none" w:sz="0" w:space="0" w:color="auto"/>
        <w:bottom w:val="none" w:sz="0" w:space="0" w:color="auto"/>
        <w:right w:val="none" w:sz="0" w:space="0" w:color="auto"/>
      </w:divBdr>
    </w:div>
    <w:div w:id="1860700896">
      <w:bodyDiv w:val="1"/>
      <w:marLeft w:val="0"/>
      <w:marRight w:val="0"/>
      <w:marTop w:val="0"/>
      <w:marBottom w:val="0"/>
      <w:divBdr>
        <w:top w:val="none" w:sz="0" w:space="0" w:color="auto"/>
        <w:left w:val="none" w:sz="0" w:space="0" w:color="auto"/>
        <w:bottom w:val="none" w:sz="0" w:space="0" w:color="auto"/>
        <w:right w:val="none" w:sz="0" w:space="0" w:color="auto"/>
      </w:divBdr>
    </w:div>
    <w:div w:id="1930233537">
      <w:bodyDiv w:val="1"/>
      <w:marLeft w:val="0"/>
      <w:marRight w:val="0"/>
      <w:marTop w:val="0"/>
      <w:marBottom w:val="0"/>
      <w:divBdr>
        <w:top w:val="none" w:sz="0" w:space="0" w:color="auto"/>
        <w:left w:val="none" w:sz="0" w:space="0" w:color="auto"/>
        <w:bottom w:val="none" w:sz="0" w:space="0" w:color="auto"/>
        <w:right w:val="none" w:sz="0" w:space="0" w:color="auto"/>
      </w:divBdr>
    </w:div>
    <w:div w:id="1942033443">
      <w:bodyDiv w:val="1"/>
      <w:marLeft w:val="0"/>
      <w:marRight w:val="0"/>
      <w:marTop w:val="0"/>
      <w:marBottom w:val="0"/>
      <w:divBdr>
        <w:top w:val="none" w:sz="0" w:space="0" w:color="auto"/>
        <w:left w:val="none" w:sz="0" w:space="0" w:color="auto"/>
        <w:bottom w:val="none" w:sz="0" w:space="0" w:color="auto"/>
        <w:right w:val="none" w:sz="0" w:space="0" w:color="auto"/>
      </w:divBdr>
    </w:div>
    <w:div w:id="1964454373">
      <w:bodyDiv w:val="1"/>
      <w:marLeft w:val="0"/>
      <w:marRight w:val="0"/>
      <w:marTop w:val="0"/>
      <w:marBottom w:val="0"/>
      <w:divBdr>
        <w:top w:val="none" w:sz="0" w:space="0" w:color="auto"/>
        <w:left w:val="none" w:sz="0" w:space="0" w:color="auto"/>
        <w:bottom w:val="none" w:sz="0" w:space="0" w:color="auto"/>
        <w:right w:val="none" w:sz="0" w:space="0" w:color="auto"/>
      </w:divBdr>
    </w:div>
    <w:div w:id="1965236668">
      <w:bodyDiv w:val="1"/>
      <w:marLeft w:val="0"/>
      <w:marRight w:val="0"/>
      <w:marTop w:val="0"/>
      <w:marBottom w:val="0"/>
      <w:divBdr>
        <w:top w:val="none" w:sz="0" w:space="0" w:color="auto"/>
        <w:left w:val="none" w:sz="0" w:space="0" w:color="auto"/>
        <w:bottom w:val="none" w:sz="0" w:space="0" w:color="auto"/>
        <w:right w:val="none" w:sz="0" w:space="0" w:color="auto"/>
      </w:divBdr>
    </w:div>
    <w:div w:id="1975602521">
      <w:bodyDiv w:val="1"/>
      <w:marLeft w:val="0"/>
      <w:marRight w:val="0"/>
      <w:marTop w:val="0"/>
      <w:marBottom w:val="0"/>
      <w:divBdr>
        <w:top w:val="none" w:sz="0" w:space="0" w:color="auto"/>
        <w:left w:val="none" w:sz="0" w:space="0" w:color="auto"/>
        <w:bottom w:val="none" w:sz="0" w:space="0" w:color="auto"/>
        <w:right w:val="none" w:sz="0" w:space="0" w:color="auto"/>
      </w:divBdr>
    </w:div>
    <w:div w:id="1979458635">
      <w:bodyDiv w:val="1"/>
      <w:marLeft w:val="0"/>
      <w:marRight w:val="0"/>
      <w:marTop w:val="0"/>
      <w:marBottom w:val="0"/>
      <w:divBdr>
        <w:top w:val="none" w:sz="0" w:space="0" w:color="auto"/>
        <w:left w:val="none" w:sz="0" w:space="0" w:color="auto"/>
        <w:bottom w:val="none" w:sz="0" w:space="0" w:color="auto"/>
        <w:right w:val="none" w:sz="0" w:space="0" w:color="auto"/>
      </w:divBdr>
    </w:div>
    <w:div w:id="1990555672">
      <w:bodyDiv w:val="1"/>
      <w:marLeft w:val="0"/>
      <w:marRight w:val="0"/>
      <w:marTop w:val="0"/>
      <w:marBottom w:val="0"/>
      <w:divBdr>
        <w:top w:val="none" w:sz="0" w:space="0" w:color="auto"/>
        <w:left w:val="none" w:sz="0" w:space="0" w:color="auto"/>
        <w:bottom w:val="none" w:sz="0" w:space="0" w:color="auto"/>
        <w:right w:val="none" w:sz="0" w:space="0" w:color="auto"/>
      </w:divBdr>
    </w:div>
    <w:div w:id="1991133106">
      <w:bodyDiv w:val="1"/>
      <w:marLeft w:val="0"/>
      <w:marRight w:val="0"/>
      <w:marTop w:val="0"/>
      <w:marBottom w:val="0"/>
      <w:divBdr>
        <w:top w:val="none" w:sz="0" w:space="0" w:color="auto"/>
        <w:left w:val="none" w:sz="0" w:space="0" w:color="auto"/>
        <w:bottom w:val="none" w:sz="0" w:space="0" w:color="auto"/>
        <w:right w:val="none" w:sz="0" w:space="0" w:color="auto"/>
      </w:divBdr>
    </w:div>
    <w:div w:id="2058772143">
      <w:bodyDiv w:val="1"/>
      <w:marLeft w:val="0"/>
      <w:marRight w:val="0"/>
      <w:marTop w:val="0"/>
      <w:marBottom w:val="0"/>
      <w:divBdr>
        <w:top w:val="none" w:sz="0" w:space="0" w:color="auto"/>
        <w:left w:val="none" w:sz="0" w:space="0" w:color="auto"/>
        <w:bottom w:val="none" w:sz="0" w:space="0" w:color="auto"/>
        <w:right w:val="none" w:sz="0" w:space="0" w:color="auto"/>
      </w:divBdr>
    </w:div>
    <w:div w:id="2089688936">
      <w:bodyDiv w:val="1"/>
      <w:marLeft w:val="0"/>
      <w:marRight w:val="0"/>
      <w:marTop w:val="0"/>
      <w:marBottom w:val="0"/>
      <w:divBdr>
        <w:top w:val="none" w:sz="0" w:space="0" w:color="auto"/>
        <w:left w:val="none" w:sz="0" w:space="0" w:color="auto"/>
        <w:bottom w:val="none" w:sz="0" w:space="0" w:color="auto"/>
        <w:right w:val="none" w:sz="0" w:space="0" w:color="auto"/>
      </w:divBdr>
    </w:div>
    <w:div w:id="2102411349">
      <w:bodyDiv w:val="1"/>
      <w:marLeft w:val="0"/>
      <w:marRight w:val="0"/>
      <w:marTop w:val="0"/>
      <w:marBottom w:val="0"/>
      <w:divBdr>
        <w:top w:val="none" w:sz="0" w:space="0" w:color="auto"/>
        <w:left w:val="none" w:sz="0" w:space="0" w:color="auto"/>
        <w:bottom w:val="none" w:sz="0" w:space="0" w:color="auto"/>
        <w:right w:val="none" w:sz="0" w:space="0" w:color="auto"/>
      </w:divBdr>
    </w:div>
    <w:div w:id="2126191981">
      <w:bodyDiv w:val="1"/>
      <w:marLeft w:val="0"/>
      <w:marRight w:val="0"/>
      <w:marTop w:val="0"/>
      <w:marBottom w:val="0"/>
      <w:divBdr>
        <w:top w:val="none" w:sz="0" w:space="0" w:color="auto"/>
        <w:left w:val="none" w:sz="0" w:space="0" w:color="auto"/>
        <w:bottom w:val="none" w:sz="0" w:space="0" w:color="auto"/>
        <w:right w:val="none" w:sz="0" w:space="0" w:color="auto"/>
      </w:divBdr>
    </w:div>
    <w:div w:id="2134790982">
      <w:bodyDiv w:val="1"/>
      <w:marLeft w:val="0"/>
      <w:marRight w:val="0"/>
      <w:marTop w:val="0"/>
      <w:marBottom w:val="0"/>
      <w:divBdr>
        <w:top w:val="none" w:sz="0" w:space="0" w:color="auto"/>
        <w:left w:val="none" w:sz="0" w:space="0" w:color="auto"/>
        <w:bottom w:val="none" w:sz="0" w:space="0" w:color="auto"/>
        <w:right w:val="none" w:sz="0" w:space="0" w:color="auto"/>
      </w:divBdr>
    </w:div>
    <w:div w:id="21422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Textile_%28markup_language%2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9E373DE9-F500-4746-8CF2-BE1EB048C784}">
    <t:Anchor>
      <t:Comment id="314577282"/>
    </t:Anchor>
    <t:History>
      <t:Event id="{5979B66C-072E-402E-9FED-5C420945C9CC}" time="2020-12-01T10:37:32.011Z">
        <t:Attribution userId="S::fredrik.lovejord@forbrukerradet.no::d0215a26-f51e-4601-8e51-e2eed4b8a0e5" userProvider="AD" userName="Fredrik Løvejord"/>
        <t:Anchor>
          <t:Comment id="314577282"/>
        </t:Anchor>
        <t:Create/>
      </t:Event>
      <t:Event id="{732A150E-FE80-49E5-B285-EC93C819A25C}" time="2020-12-01T10:37:32.011Z">
        <t:Attribution userId="S::fredrik.lovejord@forbrukerradet.no::d0215a26-f51e-4601-8e51-e2eed4b8a0e5" userProvider="AD" userName="Fredrik Løvejord"/>
        <t:Anchor>
          <t:Comment id="314577282"/>
        </t:Anchor>
        <t:Assign userId="S::helge.tollefsen@finansportalen.no::12f0f573-21b7-431d-bd81-35bd855ba5d6" userProvider="AD" userName="Helge Alexander Venge Tollefsen"/>
      </t:Event>
      <t:Event id="{9651DD58-FEE3-48BC-98E2-068849533D93}" time="2020-12-01T10:37:32.011Z">
        <t:Attribution userId="S::fredrik.lovejord@forbrukerradet.no::d0215a26-f51e-4601-8e51-e2eed4b8a0e5" userProvider="AD" userName="Fredrik Løvejord"/>
        <t:Anchor>
          <t:Comment id="314577282"/>
        </t:Anchor>
        <t:SetTitle title="@Helge Alexander Venge Tollefsen usikker på hva det skal stå her?"/>
      </t:Event>
    </t:History>
  </t:Task>
  <t:Task id="{79B6F9FD-140B-4A80-87FB-C0A379584A74}">
    <t:Anchor>
      <t:Comment id="111325562"/>
    </t:Anchor>
    <t:History>
      <t:Event id="{58256828-CFA4-4FC3-B6A3-513B98620AAA}" time="2020-12-01T10:44:30.345Z">
        <t:Attribution userId="S::fredrik.lovejord@forbrukerradet.no::d0215a26-f51e-4601-8e51-e2eed4b8a0e5" userProvider="AD" userName="Fredrik Løvejord"/>
        <t:Anchor>
          <t:Comment id="111325562"/>
        </t:Anchor>
        <t:Create/>
      </t:Event>
      <t:Event id="{1C960040-8E2F-4EB4-A0A8-FFD904E6EC9D}" time="2020-12-01T10:44:30.345Z">
        <t:Attribution userId="S::fredrik.lovejord@forbrukerradet.no::d0215a26-f51e-4601-8e51-e2eed4b8a0e5" userProvider="AD" userName="Fredrik Løvejord"/>
        <t:Anchor>
          <t:Comment id="111325562"/>
        </t:Anchor>
        <t:Assign userId="S::helge.tollefsen@finansportalen.no::12f0f573-21b7-431d-bd81-35bd855ba5d6" userProvider="AD" userName="Helge Alexander Venge Tollefsen"/>
      </t:Event>
      <t:Event id="{D2A4758A-6820-4065-AAD7-681294E0358F}" time="2020-12-01T10:44:30.345Z">
        <t:Attribution userId="S::fredrik.lovejord@forbrukerradet.no::d0215a26-f51e-4601-8e51-e2eed4b8a0e5" userProvider="AD" userName="Fredrik Løvejord"/>
        <t:Anchor>
          <t:Comment id="111325562"/>
        </t:Anchor>
        <t:SetTitle title="@Helge Alexander Venge Tollefsen er det nå?"/>
      </t:Event>
    </t:History>
  </t:Task>
</t:Task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B6816EB25AA644918BAB1B279FD4E6" ma:contentTypeVersion="9" ma:contentTypeDescription="Create a new document." ma:contentTypeScope="" ma:versionID="c508f134ef2642326053efc639d6605a">
  <xsd:schema xmlns:xsd="http://www.w3.org/2001/XMLSchema" xmlns:xs="http://www.w3.org/2001/XMLSchema" xmlns:p="http://schemas.microsoft.com/office/2006/metadata/properties" xmlns:ns2="df079630-1bbb-4047-a8a0-2e631d69fc69" targetNamespace="http://schemas.microsoft.com/office/2006/metadata/properties" ma:root="true" ma:fieldsID="931d9a43f852117e9c384c9af819aa00" ns2:_="">
    <xsd:import namespace="df079630-1bbb-4047-a8a0-2e631d69fc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79630-1bbb-4047-a8a0-2e631d69f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7A6F1-0109-4F70-BACF-DE990B8146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29E3C8-A4A4-4ABD-9A1A-DD102B297B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079630-1bbb-4047-a8a0-2e631d69f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E5020E-5FE9-45EC-8F6F-904D0A89E0CC}">
  <ds:schemaRefs>
    <ds:schemaRef ds:uri="http://schemas.microsoft.com/sharepoint/v3/contenttype/forms"/>
  </ds:schemaRefs>
</ds:datastoreItem>
</file>

<file path=customXml/itemProps4.xml><?xml version="1.0" encoding="utf-8"?>
<ds:datastoreItem xmlns:ds="http://schemas.openxmlformats.org/officeDocument/2006/customXml" ds:itemID="{F216F026-5DDE-4E74-9BBF-E6B90D89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5055</Words>
  <Characters>28820</Characters>
  <Application>Microsoft Office Word</Application>
  <DocSecurity>0</DocSecurity>
  <Lines>240</Lines>
  <Paragraphs>67</Paragraphs>
  <ScaleCrop>false</ScaleCrop>
  <Company/>
  <LinksUpToDate>false</LinksUpToDate>
  <CharactersWithSpaces>33808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Alexander Venge Tollefsen</dc:creator>
  <cp:keywords/>
  <dc:description/>
  <cp:lastModifiedBy>Wim Marius Sjøholm</cp:lastModifiedBy>
  <cp:revision>205</cp:revision>
  <dcterms:created xsi:type="dcterms:W3CDTF">2020-06-03T10:11:00Z</dcterms:created>
  <dcterms:modified xsi:type="dcterms:W3CDTF">2023-03-31T11:08:00Z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0x0101009DB6816EB25AA644918BAB1B279FD4E6</vt:lpwstr>
  </property>
</Properties>
</file>