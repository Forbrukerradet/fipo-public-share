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9CF1F" w14:textId="6310D396" w:rsidR="007204B6" w:rsidRDefault="00397A64">
      <w:pPr>
        <w:pStyle w:val="Tittel"/>
        <w:rPr>
          <w:lang w:val="en-GB"/>
        </w:rPr>
      </w:pPr>
      <w:proofErr w:type="spellStart"/>
      <w:r>
        <w:rPr>
          <w:lang w:val="en-GB"/>
        </w:rPr>
        <w:t>Finansportalen</w:t>
      </w:r>
      <w:proofErr w:type="spellEnd"/>
      <w:r>
        <w:rPr>
          <w:lang w:val="en-GB"/>
        </w:rPr>
        <w:t xml:space="preserve"> Insurance calculators - Integration overview </w:t>
      </w:r>
      <w:r w:rsidR="0029654E">
        <w:rPr>
          <w:lang w:val="en-GB"/>
        </w:rPr>
        <w:t>4.0</w:t>
      </w:r>
    </w:p>
    <w:p w14:paraId="617BC01C" w14:textId="77777777" w:rsidR="007204B6" w:rsidRDefault="00397A64">
      <w:pPr>
        <w:pStyle w:val="Ingress"/>
        <w:rPr>
          <w:lang w:val="en-GB"/>
        </w:rPr>
      </w:pPr>
      <w:r>
        <w:rPr>
          <w:lang w:val="en-GB"/>
        </w:rPr>
        <w:t xml:space="preserve">An overview of the communication involved between the companies and </w:t>
      </w:r>
      <w:proofErr w:type="spellStart"/>
      <w:r>
        <w:rPr>
          <w:lang w:val="en-GB"/>
        </w:rPr>
        <w:t>Finansportalen’s</w:t>
      </w:r>
      <w:proofErr w:type="spellEnd"/>
      <w:r>
        <w:rPr>
          <w:lang w:val="en-GB"/>
        </w:rPr>
        <w:t xml:space="preserve"> insurance calculators.</w:t>
      </w:r>
    </w:p>
    <w:p w14:paraId="6385E8EE" w14:textId="77777777" w:rsidR="007204B6" w:rsidRDefault="007204B6">
      <w:pPr>
        <w:pStyle w:val="Ingress"/>
        <w:rPr>
          <w:lang w:val="en-GB"/>
        </w:rPr>
      </w:pPr>
    </w:p>
    <w:sdt>
      <w:sdtPr>
        <w:rPr>
          <w:rFonts w:asciiTheme="minorHAnsi" w:eastAsia="Times New Roman" w:hAnsiTheme="minorHAnsi" w:cs="Times New Roman"/>
          <w:b w:val="0"/>
          <w:bCs w:val="0"/>
          <w:color w:val="auto"/>
          <w:sz w:val="22"/>
          <w:szCs w:val="24"/>
          <w:lang w:val="nb-NO" w:eastAsia="nb-NO"/>
        </w:rPr>
        <w:id w:val="1189406484"/>
        <w:docPartObj>
          <w:docPartGallery w:val="Table of Contents"/>
          <w:docPartUnique/>
        </w:docPartObj>
      </w:sdtPr>
      <w:sdtEndPr/>
      <w:sdtContent>
        <w:p w14:paraId="2345EED8" w14:textId="77777777" w:rsidR="007204B6" w:rsidRDefault="00397A64">
          <w:pPr>
            <w:pStyle w:val="ContentsHeading"/>
          </w:pPr>
          <w:r>
            <w:rPr>
              <w:color w:val="4F81BD" w:themeColor="accent1"/>
              <w:sz w:val="26"/>
              <w:szCs w:val="26"/>
              <w:lang w:val="en-GB" w:eastAsia="nb-NO"/>
            </w:rPr>
            <w:t>Contents</w:t>
          </w:r>
        </w:p>
        <w:p w14:paraId="4CE89C06" w14:textId="77777777" w:rsidR="007204B6" w:rsidRDefault="00397A64">
          <w:pPr>
            <w:pStyle w:val="Contents2"/>
            <w:tabs>
              <w:tab w:val="right" w:leader="dot" w:pos="9062"/>
            </w:tabs>
            <w:rPr>
              <w:rFonts w:eastAsiaTheme="minorEastAsia" w:cstheme="minorBidi"/>
              <w:szCs w:val="22"/>
              <w:lang w:val="en-GB" w:eastAsia="en-GB"/>
            </w:rPr>
          </w:pPr>
          <w:r>
            <w:fldChar w:fldCharType="begin"/>
          </w:r>
          <w:r>
            <w:instrText>TOC \z \o "1-3" \u \h</w:instrText>
          </w:r>
          <w:r>
            <w:fldChar w:fldCharType="separate"/>
          </w:r>
          <w:hyperlink w:anchor="_Toc403375057">
            <w:r>
              <w:rPr>
                <w:rStyle w:val="IndexLink"/>
                <w:rFonts w:eastAsiaTheme="majorEastAsia"/>
                <w:webHidden/>
                <w:lang w:val="en-GB"/>
              </w:rPr>
              <w:t>Overview</w:t>
            </w:r>
            <w:r>
              <w:rPr>
                <w:webHidden/>
              </w:rPr>
              <w:fldChar w:fldCharType="begin"/>
            </w:r>
            <w:r>
              <w:rPr>
                <w:webHidden/>
              </w:rPr>
              <w:instrText>PAGEREF _Toc403375057 \h</w:instrText>
            </w:r>
            <w:r>
              <w:rPr>
                <w:webHidden/>
              </w:rPr>
            </w:r>
            <w:r>
              <w:rPr>
                <w:webHidden/>
              </w:rPr>
              <w:fldChar w:fldCharType="separate"/>
            </w:r>
            <w:r>
              <w:rPr>
                <w:rStyle w:val="IndexLink"/>
              </w:rPr>
              <w:tab/>
              <w:t>1</w:t>
            </w:r>
            <w:r>
              <w:rPr>
                <w:webHidden/>
              </w:rPr>
              <w:fldChar w:fldCharType="end"/>
            </w:r>
          </w:hyperlink>
        </w:p>
        <w:p w14:paraId="12B67DEE" w14:textId="77777777" w:rsidR="007204B6" w:rsidRDefault="0029654E">
          <w:pPr>
            <w:pStyle w:val="Contents2"/>
            <w:tabs>
              <w:tab w:val="right" w:leader="dot" w:pos="9062"/>
            </w:tabs>
            <w:rPr>
              <w:rFonts w:eastAsiaTheme="minorEastAsia" w:cstheme="minorBidi"/>
              <w:szCs w:val="22"/>
              <w:lang w:val="en-GB" w:eastAsia="en-GB"/>
            </w:rPr>
          </w:pPr>
          <w:hyperlink w:anchor="_Toc403375058">
            <w:r w:rsidR="00397A64">
              <w:rPr>
                <w:rStyle w:val="IndexLink"/>
                <w:rFonts w:eastAsiaTheme="majorEastAsia"/>
                <w:webHidden/>
                <w:lang w:val="en-GB"/>
              </w:rPr>
              <w:t>Web services</w:t>
            </w:r>
            <w:r w:rsidR="00397A64">
              <w:rPr>
                <w:webHidden/>
              </w:rPr>
              <w:fldChar w:fldCharType="begin"/>
            </w:r>
            <w:r w:rsidR="00397A64">
              <w:rPr>
                <w:webHidden/>
              </w:rPr>
              <w:instrText>PAGEREF _Toc403375058 \h</w:instrText>
            </w:r>
            <w:r w:rsidR="00397A64">
              <w:rPr>
                <w:webHidden/>
              </w:rPr>
            </w:r>
            <w:r w:rsidR="00397A64">
              <w:rPr>
                <w:webHidden/>
              </w:rPr>
              <w:fldChar w:fldCharType="separate"/>
            </w:r>
            <w:r w:rsidR="00397A64">
              <w:rPr>
                <w:rStyle w:val="IndexLink"/>
              </w:rPr>
              <w:tab/>
              <w:t>3</w:t>
            </w:r>
            <w:r w:rsidR="00397A64">
              <w:rPr>
                <w:webHidden/>
              </w:rPr>
              <w:fldChar w:fldCharType="end"/>
            </w:r>
          </w:hyperlink>
        </w:p>
        <w:p w14:paraId="7E09CE93" w14:textId="77777777" w:rsidR="007204B6" w:rsidRDefault="0029654E">
          <w:pPr>
            <w:pStyle w:val="Contents2"/>
            <w:tabs>
              <w:tab w:val="right" w:leader="dot" w:pos="9062"/>
            </w:tabs>
            <w:rPr>
              <w:rFonts w:eastAsiaTheme="minorEastAsia" w:cstheme="minorBidi"/>
              <w:szCs w:val="22"/>
              <w:lang w:val="en-GB" w:eastAsia="en-GB"/>
            </w:rPr>
          </w:pPr>
          <w:hyperlink w:anchor="_Toc403375059">
            <w:r w:rsidR="00397A64">
              <w:rPr>
                <w:rStyle w:val="IndexLink"/>
                <w:rFonts w:eastAsiaTheme="majorEastAsia"/>
                <w:webHidden/>
                <w:lang w:val="en-GB"/>
              </w:rPr>
              <w:t>Rules for request processing</w:t>
            </w:r>
            <w:r w:rsidR="00397A64">
              <w:rPr>
                <w:webHidden/>
              </w:rPr>
              <w:fldChar w:fldCharType="begin"/>
            </w:r>
            <w:r w:rsidR="00397A64">
              <w:rPr>
                <w:webHidden/>
              </w:rPr>
              <w:instrText>PAGEREF _Toc403375059 \h</w:instrText>
            </w:r>
            <w:r w:rsidR="00397A64">
              <w:rPr>
                <w:webHidden/>
              </w:rPr>
            </w:r>
            <w:r w:rsidR="00397A64">
              <w:rPr>
                <w:webHidden/>
              </w:rPr>
              <w:fldChar w:fldCharType="separate"/>
            </w:r>
            <w:r w:rsidR="00397A64">
              <w:rPr>
                <w:rStyle w:val="IndexLink"/>
              </w:rPr>
              <w:tab/>
              <w:t>5</w:t>
            </w:r>
            <w:r w:rsidR="00397A64">
              <w:rPr>
                <w:webHidden/>
              </w:rPr>
              <w:fldChar w:fldCharType="end"/>
            </w:r>
          </w:hyperlink>
        </w:p>
        <w:p w14:paraId="5946E9AB" w14:textId="77777777" w:rsidR="007204B6" w:rsidRDefault="0029654E">
          <w:pPr>
            <w:pStyle w:val="Contents2"/>
            <w:tabs>
              <w:tab w:val="right" w:leader="dot" w:pos="9062"/>
            </w:tabs>
            <w:rPr>
              <w:rFonts w:eastAsiaTheme="minorEastAsia" w:cstheme="minorBidi"/>
              <w:szCs w:val="22"/>
              <w:lang w:val="en-GB" w:eastAsia="en-GB"/>
            </w:rPr>
          </w:pPr>
          <w:hyperlink w:anchor="_Toc403375060">
            <w:r w:rsidR="00397A64">
              <w:rPr>
                <w:rStyle w:val="IndexLink"/>
                <w:rFonts w:eastAsiaTheme="majorEastAsia"/>
                <w:webHidden/>
                <w:lang w:val="en-GB"/>
              </w:rPr>
              <w:t>Product landing page</w:t>
            </w:r>
            <w:r w:rsidR="00397A64">
              <w:rPr>
                <w:webHidden/>
              </w:rPr>
              <w:fldChar w:fldCharType="begin"/>
            </w:r>
            <w:r w:rsidR="00397A64">
              <w:rPr>
                <w:webHidden/>
              </w:rPr>
              <w:instrText>PAGEREF _Toc403375060 \h</w:instrText>
            </w:r>
            <w:r w:rsidR="00397A64">
              <w:rPr>
                <w:webHidden/>
              </w:rPr>
            </w:r>
            <w:r w:rsidR="00397A64">
              <w:rPr>
                <w:webHidden/>
              </w:rPr>
              <w:fldChar w:fldCharType="separate"/>
            </w:r>
            <w:r w:rsidR="00397A64">
              <w:rPr>
                <w:rStyle w:val="IndexLink"/>
              </w:rPr>
              <w:tab/>
              <w:t>6</w:t>
            </w:r>
            <w:r w:rsidR="00397A64">
              <w:rPr>
                <w:webHidden/>
              </w:rPr>
              <w:fldChar w:fldCharType="end"/>
            </w:r>
          </w:hyperlink>
        </w:p>
        <w:p w14:paraId="107F202A" w14:textId="77777777" w:rsidR="007204B6" w:rsidRDefault="0029654E">
          <w:pPr>
            <w:pStyle w:val="Contents2"/>
            <w:tabs>
              <w:tab w:val="right" w:leader="dot" w:pos="9062"/>
            </w:tabs>
            <w:rPr>
              <w:rFonts w:eastAsiaTheme="minorEastAsia" w:cstheme="minorBidi"/>
              <w:szCs w:val="22"/>
              <w:lang w:val="en-GB" w:eastAsia="en-GB"/>
            </w:rPr>
          </w:pPr>
          <w:hyperlink w:anchor="_Toc403375061">
            <w:r w:rsidR="00397A64">
              <w:rPr>
                <w:rStyle w:val="IndexLink"/>
                <w:rFonts w:eastAsiaTheme="majorEastAsia"/>
                <w:webHidden/>
                <w:lang w:val="en-GB"/>
              </w:rPr>
              <w:t>Typical integration flow</w:t>
            </w:r>
            <w:r w:rsidR="00397A64">
              <w:rPr>
                <w:webHidden/>
              </w:rPr>
              <w:fldChar w:fldCharType="begin"/>
            </w:r>
            <w:r w:rsidR="00397A64">
              <w:rPr>
                <w:webHidden/>
              </w:rPr>
              <w:instrText>PAGEREF _Toc403375061 \h</w:instrText>
            </w:r>
            <w:r w:rsidR="00397A64">
              <w:rPr>
                <w:webHidden/>
              </w:rPr>
            </w:r>
            <w:r w:rsidR="00397A64">
              <w:rPr>
                <w:webHidden/>
              </w:rPr>
              <w:fldChar w:fldCharType="separate"/>
            </w:r>
            <w:r w:rsidR="00397A64">
              <w:rPr>
                <w:rStyle w:val="IndexLink"/>
              </w:rPr>
              <w:tab/>
              <w:t>7</w:t>
            </w:r>
            <w:r w:rsidR="00397A64">
              <w:rPr>
                <w:webHidden/>
              </w:rPr>
              <w:fldChar w:fldCharType="end"/>
            </w:r>
          </w:hyperlink>
        </w:p>
        <w:p w14:paraId="780192F7" w14:textId="77777777" w:rsidR="007204B6" w:rsidRDefault="0029654E">
          <w:pPr>
            <w:pStyle w:val="Contents2"/>
            <w:tabs>
              <w:tab w:val="right" w:leader="dot" w:pos="9062"/>
            </w:tabs>
            <w:rPr>
              <w:rFonts w:eastAsiaTheme="minorEastAsia" w:cstheme="minorBidi"/>
              <w:szCs w:val="22"/>
              <w:lang w:val="en-GB" w:eastAsia="en-GB"/>
            </w:rPr>
          </w:pPr>
          <w:hyperlink w:anchor="_Toc403375062">
            <w:r w:rsidR="00397A64">
              <w:rPr>
                <w:rStyle w:val="IndexLink"/>
                <w:rFonts w:eastAsiaTheme="majorEastAsia"/>
                <w:webHidden/>
                <w:lang w:val="en-GB"/>
              </w:rPr>
              <w:t>Communication flow</w:t>
            </w:r>
            <w:r w:rsidR="00397A64">
              <w:rPr>
                <w:webHidden/>
              </w:rPr>
              <w:fldChar w:fldCharType="begin"/>
            </w:r>
            <w:r w:rsidR="00397A64">
              <w:rPr>
                <w:webHidden/>
              </w:rPr>
              <w:instrText>PAGEREF _Toc403375062 \h</w:instrText>
            </w:r>
            <w:r w:rsidR="00397A64">
              <w:rPr>
                <w:webHidden/>
              </w:rPr>
            </w:r>
            <w:r w:rsidR="00397A64">
              <w:rPr>
                <w:webHidden/>
              </w:rPr>
              <w:fldChar w:fldCharType="separate"/>
            </w:r>
            <w:r w:rsidR="00397A64">
              <w:rPr>
                <w:rStyle w:val="IndexLink"/>
              </w:rPr>
              <w:tab/>
              <w:t>7</w:t>
            </w:r>
            <w:r w:rsidR="00397A64">
              <w:rPr>
                <w:webHidden/>
              </w:rPr>
              <w:fldChar w:fldCharType="end"/>
            </w:r>
          </w:hyperlink>
        </w:p>
        <w:p w14:paraId="6F701845" w14:textId="77777777" w:rsidR="007204B6" w:rsidRDefault="0029654E">
          <w:pPr>
            <w:pStyle w:val="Contents2"/>
            <w:tabs>
              <w:tab w:val="right" w:leader="dot" w:pos="9062"/>
            </w:tabs>
            <w:rPr>
              <w:rFonts w:eastAsiaTheme="minorEastAsia" w:cstheme="minorBidi"/>
              <w:szCs w:val="22"/>
              <w:lang w:val="en-GB" w:eastAsia="en-GB"/>
            </w:rPr>
          </w:pPr>
          <w:hyperlink w:anchor="_Toc403375063">
            <w:r w:rsidR="00397A64">
              <w:rPr>
                <w:rStyle w:val="IndexLink"/>
                <w:rFonts w:eastAsiaTheme="majorEastAsia"/>
                <w:webHidden/>
                <w:lang w:val="en-GB"/>
              </w:rPr>
              <w:t>FAQ</w:t>
            </w:r>
            <w:r w:rsidR="00397A64">
              <w:rPr>
                <w:webHidden/>
              </w:rPr>
              <w:fldChar w:fldCharType="begin"/>
            </w:r>
            <w:r w:rsidR="00397A64">
              <w:rPr>
                <w:webHidden/>
              </w:rPr>
              <w:instrText>PAGEREF _Toc403375063 \h</w:instrText>
            </w:r>
            <w:r w:rsidR="00397A64">
              <w:rPr>
                <w:webHidden/>
              </w:rPr>
            </w:r>
            <w:r w:rsidR="00397A64">
              <w:rPr>
                <w:webHidden/>
              </w:rPr>
              <w:fldChar w:fldCharType="separate"/>
            </w:r>
            <w:r w:rsidR="00397A64">
              <w:rPr>
                <w:rStyle w:val="IndexLink"/>
              </w:rPr>
              <w:tab/>
              <w:t>8</w:t>
            </w:r>
            <w:r w:rsidR="00397A64">
              <w:rPr>
                <w:webHidden/>
              </w:rPr>
              <w:fldChar w:fldCharType="end"/>
            </w:r>
          </w:hyperlink>
        </w:p>
        <w:p w14:paraId="3A6009BA" w14:textId="77777777" w:rsidR="007204B6" w:rsidRDefault="00397A64">
          <w:pPr>
            <w:rPr>
              <w:lang w:val="en-GB"/>
            </w:rPr>
          </w:pPr>
          <w:r>
            <w:fldChar w:fldCharType="end"/>
          </w:r>
        </w:p>
      </w:sdtContent>
    </w:sdt>
    <w:p w14:paraId="1161E563" w14:textId="77777777" w:rsidR="007204B6" w:rsidRDefault="007204B6">
      <w:pPr>
        <w:rPr>
          <w:lang w:val="en-GB"/>
        </w:rPr>
      </w:pPr>
    </w:p>
    <w:p w14:paraId="73A9BF02" w14:textId="77777777" w:rsidR="007204B6" w:rsidRDefault="00397A64">
      <w:pPr>
        <w:pStyle w:val="Overskrift2"/>
        <w:rPr>
          <w:lang w:val="en-GB"/>
        </w:rPr>
      </w:pPr>
      <w:bookmarkStart w:id="0" w:name="_Toc403375057"/>
      <w:bookmarkEnd w:id="0"/>
      <w:r>
        <w:rPr>
          <w:lang w:val="en-GB"/>
        </w:rPr>
        <w:t>Overview</w:t>
      </w:r>
    </w:p>
    <w:p w14:paraId="5211AAD5" w14:textId="77777777" w:rsidR="007204B6" w:rsidRDefault="007204B6">
      <w:pPr>
        <w:rPr>
          <w:lang w:val="en-GB"/>
        </w:rPr>
      </w:pPr>
    </w:p>
    <w:p w14:paraId="727B240B" w14:textId="77777777" w:rsidR="007204B6" w:rsidRDefault="007204B6">
      <w:pPr>
        <w:rPr>
          <w:b/>
          <w:lang w:val="en-GB"/>
        </w:rPr>
      </w:pPr>
    </w:p>
    <w:p w14:paraId="7922B759" w14:textId="77777777" w:rsidR="007204B6" w:rsidRDefault="00397A64">
      <w:pPr>
        <w:rPr>
          <w:lang w:val="en-GB"/>
        </w:rPr>
      </w:pPr>
      <w:r>
        <w:rPr>
          <w:lang w:val="en-GB"/>
        </w:rPr>
        <w:t xml:space="preserve">The communication between </w:t>
      </w:r>
      <w:proofErr w:type="spellStart"/>
      <w:r>
        <w:rPr>
          <w:lang w:val="en-GB"/>
        </w:rPr>
        <w:t>Finansportalen’s</w:t>
      </w:r>
      <w:proofErr w:type="spellEnd"/>
      <w:r>
        <w:rPr>
          <w:lang w:val="en-GB"/>
        </w:rPr>
        <w:t xml:space="preserve"> insurance calculators and a company is a simple client/server- communication where the company provides web services (further in text as web services) and </w:t>
      </w:r>
      <w:proofErr w:type="spellStart"/>
      <w:r>
        <w:rPr>
          <w:lang w:val="en-GB"/>
        </w:rPr>
        <w:t>Finansportalen’s</w:t>
      </w:r>
      <w:proofErr w:type="spellEnd"/>
      <w:r>
        <w:rPr>
          <w:lang w:val="en-GB"/>
        </w:rPr>
        <w:t xml:space="preserve"> insurance calculators are clients (further in text as client).</w:t>
      </w:r>
    </w:p>
    <w:p w14:paraId="43E0CD30" w14:textId="77777777" w:rsidR="007204B6" w:rsidRDefault="007204B6">
      <w:pPr>
        <w:rPr>
          <w:lang w:val="en-GB"/>
        </w:rPr>
      </w:pPr>
    </w:p>
    <w:p w14:paraId="222C8E05" w14:textId="77777777" w:rsidR="007204B6" w:rsidRDefault="00397A64">
      <w:pPr>
        <w:rPr>
          <w:lang w:val="en-GB"/>
        </w:rPr>
      </w:pPr>
      <w:r>
        <w:rPr>
          <w:lang w:val="en-GB"/>
        </w:rPr>
        <w:t>Other terms and applications:</w:t>
      </w:r>
    </w:p>
    <w:p w14:paraId="225118A8" w14:textId="77777777" w:rsidR="007204B6" w:rsidRDefault="007204B6">
      <w:pPr>
        <w:rPr>
          <w:lang w:val="en-GB"/>
        </w:rPr>
      </w:pPr>
    </w:p>
    <w:p w14:paraId="1C2B9969" w14:textId="77777777" w:rsidR="007204B6" w:rsidRDefault="00397A64">
      <w:pPr>
        <w:pStyle w:val="Listeavsnitt"/>
        <w:numPr>
          <w:ilvl w:val="0"/>
          <w:numId w:val="2"/>
        </w:numPr>
        <w:rPr>
          <w:lang w:val="en-GB"/>
        </w:rPr>
      </w:pPr>
      <w:r>
        <w:rPr>
          <w:lang w:val="en-GB"/>
        </w:rPr>
        <w:t>“</w:t>
      </w:r>
      <w:proofErr w:type="spellStart"/>
      <w:r>
        <w:rPr>
          <w:lang w:val="en-GB"/>
        </w:rPr>
        <w:t>Datafanger</w:t>
      </w:r>
      <w:proofErr w:type="spellEnd"/>
      <w:r>
        <w:rPr>
          <w:lang w:val="en-GB"/>
        </w:rPr>
        <w:t xml:space="preserve">” – application at </w:t>
      </w:r>
      <w:proofErr w:type="spellStart"/>
      <w:r>
        <w:rPr>
          <w:lang w:val="en-GB"/>
        </w:rPr>
        <w:t>Finansportalen</w:t>
      </w:r>
      <w:proofErr w:type="spellEnd"/>
      <w:r>
        <w:rPr>
          <w:lang w:val="en-GB"/>
        </w:rPr>
        <w:t xml:space="preserve"> where the company manually enters insurance terms and conditions for its products</w:t>
      </w:r>
    </w:p>
    <w:p w14:paraId="4FA90359" w14:textId="77777777" w:rsidR="007204B6" w:rsidRPr="004A6442" w:rsidRDefault="00397A64">
      <w:pPr>
        <w:pStyle w:val="Listeavsnitt"/>
        <w:numPr>
          <w:ilvl w:val="0"/>
          <w:numId w:val="2"/>
        </w:numPr>
        <w:rPr>
          <w:lang w:val="en-US"/>
        </w:rPr>
      </w:pPr>
      <w:r>
        <w:rPr>
          <w:lang w:val="en-GB"/>
        </w:rPr>
        <w:t xml:space="preserve">Product landing page – page at the company’s web site where the user is directed after clicking on the company name in </w:t>
      </w:r>
      <w:proofErr w:type="spellStart"/>
      <w:r>
        <w:rPr>
          <w:lang w:val="en-GB"/>
        </w:rPr>
        <w:t>Finansportalen’s</w:t>
      </w:r>
      <w:proofErr w:type="spellEnd"/>
      <w:r>
        <w:rPr>
          <w:lang w:val="en-GB"/>
        </w:rPr>
        <w:t xml:space="preserve"> result table (</w:t>
      </w:r>
      <w:r w:rsidR="007B233E" w:rsidRPr="004A6442">
        <w:rPr>
          <w:lang w:val="en-US"/>
        </w:rPr>
        <w:t>Figure 1</w:t>
      </w:r>
      <w:r>
        <w:rPr>
          <w:lang w:val="en-GB"/>
        </w:rPr>
        <w:t>)</w:t>
      </w:r>
    </w:p>
    <w:p w14:paraId="21F23BA2" w14:textId="77777777" w:rsidR="007204B6" w:rsidRDefault="007204B6">
      <w:pPr>
        <w:pStyle w:val="Listeavsnitt"/>
        <w:ind w:left="360"/>
        <w:rPr>
          <w:lang w:val="en-GB"/>
        </w:rPr>
      </w:pPr>
    </w:p>
    <w:p w14:paraId="64E68892" w14:textId="77777777" w:rsidR="007204B6" w:rsidRDefault="00397A64">
      <w:pPr>
        <w:rPr>
          <w:lang w:val="en-GB"/>
        </w:rPr>
      </w:pPr>
      <w:r>
        <w:rPr>
          <w:lang w:val="en-GB"/>
        </w:rPr>
        <w:lastRenderedPageBreak/>
        <w:tab/>
      </w:r>
      <w:r w:rsidR="007B233E" w:rsidRPr="007B233E">
        <w:rPr>
          <w:noProof/>
          <w:lang w:val="en-US" w:eastAsia="en-US"/>
        </w:rPr>
        <w:drawing>
          <wp:inline distT="0" distB="0" distL="0" distR="0" wp14:anchorId="3EFD9ACA" wp14:editId="22280DDA">
            <wp:extent cx="5760720" cy="2686466"/>
            <wp:effectExtent l="0" t="0" r="0" b="0"/>
            <wp:docPr id="8" name="Picture 8" descr="C:\Users\Germans Kuzmins\Desktop\fig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mans Kuzmins\Desktop\fig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686466"/>
                    </a:xfrm>
                    <a:prstGeom prst="rect">
                      <a:avLst/>
                    </a:prstGeom>
                    <a:noFill/>
                    <a:ln>
                      <a:noFill/>
                    </a:ln>
                  </pic:spPr>
                </pic:pic>
              </a:graphicData>
            </a:graphic>
          </wp:inline>
        </w:drawing>
      </w:r>
    </w:p>
    <w:p w14:paraId="7B123741" w14:textId="77777777" w:rsidR="007204B6" w:rsidRDefault="007204B6">
      <w:pPr>
        <w:keepNext/>
      </w:pPr>
    </w:p>
    <w:p w14:paraId="04DEC03D" w14:textId="77777777" w:rsidR="007204B6" w:rsidRPr="004A6442" w:rsidRDefault="00397A64">
      <w:pPr>
        <w:pStyle w:val="Bildetekst"/>
        <w:rPr>
          <w:lang w:val="en-US"/>
        </w:rPr>
      </w:pPr>
      <w:r>
        <w:rPr>
          <w:lang w:val="en-US"/>
        </w:rPr>
        <w:t xml:space="preserve">Figure </w:t>
      </w:r>
      <w:r>
        <w:rPr>
          <w:lang w:val="en-US"/>
        </w:rPr>
        <w:fldChar w:fldCharType="begin"/>
      </w:r>
      <w:r w:rsidRPr="004A6442">
        <w:rPr>
          <w:lang w:val="en-US"/>
        </w:rPr>
        <w:instrText>SEQ Figure \* ARABIC</w:instrText>
      </w:r>
      <w:r>
        <w:fldChar w:fldCharType="separate"/>
      </w:r>
      <w:r w:rsidRPr="004A6442">
        <w:rPr>
          <w:lang w:val="en-US"/>
        </w:rPr>
        <w:t>1</w:t>
      </w:r>
      <w:r>
        <w:fldChar w:fldCharType="end"/>
      </w:r>
    </w:p>
    <w:p w14:paraId="70818EF1" w14:textId="77777777" w:rsidR="007204B6" w:rsidRDefault="007204B6">
      <w:pPr>
        <w:rPr>
          <w:lang w:val="en-GB"/>
        </w:rPr>
      </w:pPr>
    </w:p>
    <w:p w14:paraId="3555A8E4" w14:textId="77777777" w:rsidR="007204B6" w:rsidRPr="004A6442" w:rsidRDefault="00397A64">
      <w:pPr>
        <w:rPr>
          <w:lang w:val="en-US"/>
        </w:rPr>
      </w:pPr>
      <w:r>
        <w:rPr>
          <w:lang w:val="en-GB"/>
        </w:rPr>
        <w:fldChar w:fldCharType="begin"/>
      </w:r>
      <w:r w:rsidRPr="004A6442">
        <w:rPr>
          <w:lang w:val="en-US"/>
        </w:rPr>
        <w:instrText>REF _Ref362007278 \h</w:instrText>
      </w:r>
      <w:r>
        <w:rPr>
          <w:lang w:val="en-GB"/>
        </w:rPr>
      </w:r>
      <w:r>
        <w:fldChar w:fldCharType="separate"/>
      </w:r>
      <w:r w:rsidRPr="004A6442">
        <w:rPr>
          <w:lang w:val="en-US"/>
        </w:rPr>
        <w:t>Figure 2</w:t>
      </w:r>
      <w:r>
        <w:fldChar w:fldCharType="end"/>
      </w:r>
      <w:r>
        <w:rPr>
          <w:lang w:val="en-GB"/>
        </w:rPr>
        <w:t xml:space="preserve"> shows the interaction between client, web services, </w:t>
      </w:r>
      <w:proofErr w:type="spellStart"/>
      <w:r>
        <w:rPr>
          <w:lang w:val="en-GB"/>
        </w:rPr>
        <w:t>datafanger</w:t>
      </w:r>
      <w:proofErr w:type="spellEnd"/>
      <w:r>
        <w:rPr>
          <w:lang w:val="en-GB"/>
        </w:rPr>
        <w:t xml:space="preserve"> and product landing pages.</w:t>
      </w:r>
    </w:p>
    <w:p w14:paraId="323CF7B0" w14:textId="77777777" w:rsidR="007204B6" w:rsidRDefault="00397A64">
      <w:pPr>
        <w:rPr>
          <w:lang w:val="en-GB"/>
        </w:rPr>
      </w:pPr>
      <w:r>
        <w:rPr>
          <w:lang w:val="en-GB"/>
        </w:rPr>
        <w:tab/>
      </w:r>
    </w:p>
    <w:p w14:paraId="67F6F201" w14:textId="77777777" w:rsidR="007204B6" w:rsidRDefault="007204B6">
      <w:pPr>
        <w:pStyle w:val="Overskrift2"/>
        <w:rPr>
          <w:lang w:val="en-GB"/>
        </w:rPr>
      </w:pPr>
    </w:p>
    <w:p w14:paraId="07AEECC1" w14:textId="77777777" w:rsidR="007204B6" w:rsidRDefault="00397A64">
      <w:pPr>
        <w:keepNext/>
      </w:pPr>
      <w:r>
        <w:rPr>
          <w:noProof/>
          <w:lang w:val="en-US" w:eastAsia="en-US"/>
        </w:rPr>
        <w:drawing>
          <wp:inline distT="0" distB="8255" distL="0" distR="8255" wp14:anchorId="75A82F32" wp14:editId="50278A8C">
            <wp:extent cx="4380230" cy="4339497"/>
            <wp:effectExtent l="0" t="0" r="0" b="4445"/>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noChangeArrowheads="1"/>
                    </pic:cNvPicPr>
                  </pic:nvPicPr>
                  <pic:blipFill>
                    <a:blip r:embed="rId9"/>
                    <a:stretch>
                      <a:fillRect/>
                    </a:stretch>
                  </pic:blipFill>
                  <pic:spPr bwMode="auto">
                    <a:xfrm>
                      <a:off x="0" y="0"/>
                      <a:ext cx="4385352" cy="4344572"/>
                    </a:xfrm>
                    <a:prstGeom prst="rect">
                      <a:avLst/>
                    </a:prstGeom>
                  </pic:spPr>
                </pic:pic>
              </a:graphicData>
            </a:graphic>
          </wp:inline>
        </w:drawing>
      </w:r>
    </w:p>
    <w:p w14:paraId="5CBD5A2A" w14:textId="77777777" w:rsidR="007204B6" w:rsidRPr="004A6442" w:rsidRDefault="00397A64" w:rsidP="00F267C4">
      <w:pPr>
        <w:pStyle w:val="Bildetekst"/>
        <w:rPr>
          <w:lang w:val="en-US"/>
        </w:rPr>
      </w:pPr>
      <w:bookmarkStart w:id="1" w:name="_Ref362007278"/>
      <w:r>
        <w:rPr>
          <w:lang w:val="en-US"/>
        </w:rPr>
        <w:t xml:space="preserve">Figure </w:t>
      </w:r>
      <w:bookmarkEnd w:id="1"/>
      <w:r>
        <w:rPr>
          <w:lang w:val="en-US"/>
        </w:rPr>
        <w:fldChar w:fldCharType="begin"/>
      </w:r>
      <w:r w:rsidRPr="004A6442">
        <w:rPr>
          <w:lang w:val="en-US"/>
        </w:rPr>
        <w:instrText>SEQ Figure \* ARABIC</w:instrText>
      </w:r>
      <w:r>
        <w:fldChar w:fldCharType="separate"/>
      </w:r>
      <w:r w:rsidRPr="004A6442">
        <w:rPr>
          <w:lang w:val="en-US"/>
        </w:rPr>
        <w:t>2</w:t>
      </w:r>
      <w:r>
        <w:fldChar w:fldCharType="end"/>
      </w:r>
    </w:p>
    <w:p w14:paraId="6738E3FC" w14:textId="77777777" w:rsidR="007204B6" w:rsidRDefault="00397A64">
      <w:pPr>
        <w:pStyle w:val="Overskrift2"/>
        <w:rPr>
          <w:lang w:val="en-GB"/>
        </w:rPr>
      </w:pPr>
      <w:bookmarkStart w:id="2" w:name="_Toc403375058"/>
      <w:bookmarkEnd w:id="2"/>
      <w:r>
        <w:rPr>
          <w:lang w:val="en-GB"/>
        </w:rPr>
        <w:lastRenderedPageBreak/>
        <w:t>Web services</w:t>
      </w:r>
    </w:p>
    <w:p w14:paraId="0C8F1583" w14:textId="77777777" w:rsidR="007204B6" w:rsidRDefault="007204B6">
      <w:pPr>
        <w:rPr>
          <w:lang w:val="en-GB"/>
        </w:rPr>
      </w:pPr>
    </w:p>
    <w:p w14:paraId="683909B2" w14:textId="77777777" w:rsidR="007204B6" w:rsidRDefault="00397A64">
      <w:pPr>
        <w:rPr>
          <w:lang w:val="en-GB"/>
        </w:rPr>
      </w:pPr>
      <w:r>
        <w:rPr>
          <w:lang w:val="en-GB"/>
        </w:rPr>
        <w:t xml:space="preserve">The communication between the client and the web services adheres to SOAP protocol version 1.1 and it is secured by two-way SSL. WSDL confirms to WS-I Basic Profile 1.1. The company must use </w:t>
      </w:r>
      <w:proofErr w:type="spellStart"/>
      <w:r>
        <w:rPr>
          <w:lang w:val="en-GB"/>
        </w:rPr>
        <w:t>Finansportalen’s</w:t>
      </w:r>
      <w:proofErr w:type="spellEnd"/>
      <w:r>
        <w:rPr>
          <w:lang w:val="en-GB"/>
        </w:rPr>
        <w:t xml:space="preserve"> client certificate to authenticate and authorize the client, accordingly the client </w:t>
      </w:r>
      <w:proofErr w:type="gramStart"/>
      <w:r>
        <w:rPr>
          <w:lang w:val="en-GB"/>
        </w:rPr>
        <w:t>has to</w:t>
      </w:r>
      <w:proofErr w:type="gramEnd"/>
      <w:r>
        <w:rPr>
          <w:lang w:val="en-GB"/>
        </w:rPr>
        <w:t xml:space="preserve"> trust the company’s certificate.</w:t>
      </w:r>
    </w:p>
    <w:p w14:paraId="6F35D9F6" w14:textId="77777777" w:rsidR="007204B6" w:rsidRDefault="007204B6">
      <w:pPr>
        <w:rPr>
          <w:lang w:val="en-GB"/>
        </w:rPr>
      </w:pPr>
    </w:p>
    <w:p w14:paraId="7FF7AC92" w14:textId="77777777" w:rsidR="007204B6" w:rsidRDefault="00397A64">
      <w:pPr>
        <w:rPr>
          <w:lang w:val="en-GB"/>
        </w:rPr>
      </w:pPr>
      <w:proofErr w:type="spellStart"/>
      <w:r>
        <w:rPr>
          <w:lang w:val="en-GB"/>
        </w:rPr>
        <w:t>Finansportalen</w:t>
      </w:r>
      <w:proofErr w:type="spellEnd"/>
      <w:r>
        <w:rPr>
          <w:lang w:val="en-GB"/>
        </w:rPr>
        <w:t xml:space="preserve"> might issue new versions of the web service. All the company’s web services </w:t>
      </w:r>
      <w:proofErr w:type="gramStart"/>
      <w:r>
        <w:rPr>
          <w:lang w:val="en-GB"/>
        </w:rPr>
        <w:t>have to</w:t>
      </w:r>
      <w:proofErr w:type="gramEnd"/>
      <w:r>
        <w:rPr>
          <w:lang w:val="en-GB"/>
        </w:rPr>
        <w:t xml:space="preserve"> be of the same version – at </w:t>
      </w:r>
      <w:proofErr w:type="spellStart"/>
      <w:r>
        <w:rPr>
          <w:lang w:val="en-GB"/>
        </w:rPr>
        <w:t>Finansportalen’s</w:t>
      </w:r>
      <w:proofErr w:type="spellEnd"/>
      <w:r>
        <w:rPr>
          <w:lang w:val="en-GB"/>
        </w:rPr>
        <w:t xml:space="preserve"> side the version is set per company (not per single web service).</w:t>
      </w:r>
    </w:p>
    <w:p w14:paraId="5BA46721" w14:textId="77777777" w:rsidR="007204B6" w:rsidRDefault="00397A64">
      <w:pPr>
        <w:rPr>
          <w:lang w:val="en-GB"/>
        </w:rPr>
      </w:pPr>
      <w:r>
        <w:rPr>
          <w:lang w:val="en-GB"/>
        </w:rPr>
        <w:t>WSDL defines two web service-operations for:</w:t>
      </w:r>
    </w:p>
    <w:p w14:paraId="4D155433" w14:textId="77777777" w:rsidR="007204B6" w:rsidRDefault="007204B6">
      <w:pPr>
        <w:rPr>
          <w:lang w:val="en-GB"/>
        </w:rPr>
      </w:pPr>
    </w:p>
    <w:p w14:paraId="464C01FE" w14:textId="77777777" w:rsidR="007204B6" w:rsidRDefault="00397A64">
      <w:pPr>
        <w:pStyle w:val="Listeavsnitt"/>
        <w:numPr>
          <w:ilvl w:val="0"/>
          <w:numId w:val="3"/>
        </w:numPr>
        <w:rPr>
          <w:lang w:val="en-GB"/>
        </w:rPr>
      </w:pPr>
      <w:proofErr w:type="spellStart"/>
      <w:r>
        <w:rPr>
          <w:lang w:val="en-GB"/>
        </w:rPr>
        <w:t>hentPris</w:t>
      </w:r>
      <w:proofErr w:type="spellEnd"/>
      <w:r>
        <w:rPr>
          <w:lang w:val="en-GB"/>
        </w:rPr>
        <w:t xml:space="preserve"> (get price)</w:t>
      </w:r>
    </w:p>
    <w:p w14:paraId="6CF54277" w14:textId="77777777" w:rsidR="007204B6" w:rsidRDefault="00397A64">
      <w:pPr>
        <w:pStyle w:val="Listeavsnitt"/>
        <w:numPr>
          <w:ilvl w:val="0"/>
          <w:numId w:val="3"/>
        </w:numPr>
        <w:rPr>
          <w:lang w:val="en-GB"/>
        </w:rPr>
      </w:pPr>
      <w:r>
        <w:rPr>
          <w:lang w:val="en-GB"/>
        </w:rPr>
        <w:t>ping</w:t>
      </w:r>
    </w:p>
    <w:p w14:paraId="1803BD3A" w14:textId="77777777" w:rsidR="007204B6" w:rsidRPr="004A6442" w:rsidRDefault="00397A64">
      <w:pPr>
        <w:rPr>
          <w:lang w:val="en-US"/>
        </w:rPr>
      </w:pPr>
      <w:r>
        <w:rPr>
          <w:lang w:val="en-GB"/>
        </w:rPr>
        <w:t>Operation «</w:t>
      </w:r>
      <w:proofErr w:type="spellStart"/>
      <w:r>
        <w:rPr>
          <w:lang w:val="en-GB"/>
        </w:rPr>
        <w:t>hentPris</w:t>
      </w:r>
      <w:proofErr w:type="spellEnd"/>
      <w:r>
        <w:rPr>
          <w:lang w:val="en-GB"/>
        </w:rPr>
        <w:t xml:space="preserve">» is called to retrieve a price. The response can be either a normal response with the price, or one of defined errors: </w:t>
      </w:r>
      <w:proofErr w:type="spellStart"/>
      <w:r>
        <w:rPr>
          <w:lang w:val="en-GB"/>
        </w:rPr>
        <w:t>PriceUnavailable</w:t>
      </w:r>
      <w:proofErr w:type="spellEnd"/>
      <w:r>
        <w:rPr>
          <w:lang w:val="en-GB"/>
        </w:rPr>
        <w:t xml:space="preserve">, </w:t>
      </w:r>
      <w:proofErr w:type="spellStart"/>
      <w:r>
        <w:rPr>
          <w:lang w:val="en-GB"/>
        </w:rPr>
        <w:t>PossibleMisuseDetected</w:t>
      </w:r>
      <w:proofErr w:type="spellEnd"/>
      <w:r>
        <w:rPr>
          <w:lang w:val="en-GB"/>
        </w:rPr>
        <w:t xml:space="preserve">, </w:t>
      </w:r>
      <w:proofErr w:type="spellStart"/>
      <w:r>
        <w:rPr>
          <w:lang w:val="en-GB"/>
        </w:rPr>
        <w:t>RequestTimedOut</w:t>
      </w:r>
      <w:proofErr w:type="spellEnd"/>
      <w:r>
        <w:rPr>
          <w:lang w:val="en-GB"/>
        </w:rPr>
        <w:t xml:space="preserve">, </w:t>
      </w:r>
      <w:proofErr w:type="spellStart"/>
      <w:r>
        <w:rPr>
          <w:lang w:val="en-GB"/>
        </w:rPr>
        <w:t>ServiceUnavailable</w:t>
      </w:r>
      <w:proofErr w:type="spellEnd"/>
      <w:r>
        <w:rPr>
          <w:lang w:val="en-GB"/>
        </w:rPr>
        <w:t xml:space="preserve">, </w:t>
      </w:r>
      <w:proofErr w:type="spellStart"/>
      <w:r>
        <w:rPr>
          <w:lang w:val="en-GB"/>
        </w:rPr>
        <w:t>NotAuthorized</w:t>
      </w:r>
      <w:proofErr w:type="spellEnd"/>
      <w:r>
        <w:rPr>
          <w:lang w:val="en-GB"/>
        </w:rPr>
        <w:t xml:space="preserve"> and </w:t>
      </w:r>
      <w:proofErr w:type="spellStart"/>
      <w:r>
        <w:rPr>
          <w:lang w:val="en-GB"/>
        </w:rPr>
        <w:t>UnknownFailure</w:t>
      </w:r>
      <w:proofErr w:type="spellEnd"/>
      <w:r>
        <w:rPr>
          <w:lang w:val="en-GB"/>
        </w:rPr>
        <w:t xml:space="preserve">. These error responses are displayed to user as an error message (see picture </w:t>
      </w:r>
      <w:r>
        <w:rPr>
          <w:lang w:val="en-GB"/>
        </w:rPr>
        <w:fldChar w:fldCharType="begin"/>
      </w:r>
      <w:r w:rsidRPr="004A6442">
        <w:rPr>
          <w:lang w:val="en-US"/>
        </w:rPr>
        <w:instrText>REF _Ref361918429 \h</w:instrText>
      </w:r>
      <w:r>
        <w:rPr>
          <w:lang w:val="en-GB"/>
        </w:rPr>
      </w:r>
      <w:r>
        <w:fldChar w:fldCharType="separate"/>
      </w:r>
      <w:r w:rsidRPr="004A6442">
        <w:rPr>
          <w:lang w:val="en-US"/>
        </w:rPr>
        <w:t>Figure 3</w:t>
      </w:r>
      <w:r>
        <w:fldChar w:fldCharType="end"/>
      </w:r>
      <w:r>
        <w:rPr>
          <w:lang w:val="en-GB"/>
        </w:rPr>
        <w:t xml:space="preserve">). </w:t>
      </w:r>
    </w:p>
    <w:p w14:paraId="627F266C" w14:textId="77777777" w:rsidR="007204B6" w:rsidRDefault="007204B6">
      <w:pPr>
        <w:rPr>
          <w:lang w:val="en-GB"/>
        </w:rPr>
      </w:pPr>
    </w:p>
    <w:p w14:paraId="42F1DA98" w14:textId="77777777" w:rsidR="007204B6" w:rsidRDefault="007204B6">
      <w:pPr>
        <w:rPr>
          <w:lang w:val="en-GB"/>
        </w:rPr>
      </w:pPr>
    </w:p>
    <w:p w14:paraId="535BDF7F" w14:textId="77777777" w:rsidR="007204B6" w:rsidRDefault="007204B6">
      <w:pPr>
        <w:rPr>
          <w:lang w:val="en-GB"/>
        </w:rPr>
      </w:pPr>
    </w:p>
    <w:p w14:paraId="0699E2A8" w14:textId="77777777" w:rsidR="007204B6" w:rsidRDefault="00F267C4">
      <w:pPr>
        <w:keepNext/>
        <w:rPr>
          <w:lang w:val="en-GB"/>
        </w:rPr>
      </w:pPr>
      <w:r w:rsidRPr="00F267C4">
        <w:rPr>
          <w:noProof/>
          <w:lang w:val="en-US" w:eastAsia="en-US"/>
        </w:rPr>
        <w:drawing>
          <wp:inline distT="0" distB="0" distL="0" distR="0" wp14:anchorId="17FB0097" wp14:editId="135271A2">
            <wp:extent cx="5760720" cy="2775669"/>
            <wp:effectExtent l="0" t="0" r="0" b="5715"/>
            <wp:docPr id="9" name="Picture 9" descr="C:\Users\Germans Kuzmins\Desktop\fig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rmans Kuzmins\Desktop\figure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775669"/>
                    </a:xfrm>
                    <a:prstGeom prst="rect">
                      <a:avLst/>
                    </a:prstGeom>
                    <a:noFill/>
                    <a:ln>
                      <a:noFill/>
                    </a:ln>
                  </pic:spPr>
                </pic:pic>
              </a:graphicData>
            </a:graphic>
          </wp:inline>
        </w:drawing>
      </w:r>
    </w:p>
    <w:p w14:paraId="58990080" w14:textId="77777777" w:rsidR="007204B6" w:rsidRPr="004A6442" w:rsidRDefault="00397A64">
      <w:pPr>
        <w:pStyle w:val="Bildetekst"/>
        <w:rPr>
          <w:lang w:val="en-US"/>
        </w:rPr>
      </w:pPr>
      <w:bookmarkStart w:id="3" w:name="_Ref361918429"/>
      <w:r>
        <w:rPr>
          <w:lang w:val="en-GB"/>
        </w:rPr>
        <w:t xml:space="preserve">Figure </w:t>
      </w:r>
      <w:bookmarkEnd w:id="3"/>
      <w:r>
        <w:rPr>
          <w:lang w:val="en-GB"/>
        </w:rPr>
        <w:fldChar w:fldCharType="begin"/>
      </w:r>
      <w:r w:rsidRPr="004A6442">
        <w:rPr>
          <w:lang w:val="en-US"/>
        </w:rPr>
        <w:instrText>SEQ Figure \* ARABIC</w:instrText>
      </w:r>
      <w:r>
        <w:fldChar w:fldCharType="separate"/>
      </w:r>
      <w:r w:rsidRPr="004A6442">
        <w:rPr>
          <w:lang w:val="en-US"/>
        </w:rPr>
        <w:t>3</w:t>
      </w:r>
      <w:r>
        <w:fldChar w:fldCharType="end"/>
      </w:r>
    </w:p>
    <w:p w14:paraId="00B5148E" w14:textId="77777777" w:rsidR="007204B6" w:rsidRDefault="007204B6">
      <w:pPr>
        <w:rPr>
          <w:lang w:val="en-GB"/>
        </w:rPr>
      </w:pPr>
    </w:p>
    <w:p w14:paraId="3DE24E33" w14:textId="77777777" w:rsidR="007204B6" w:rsidRDefault="007204B6">
      <w:pPr>
        <w:rPr>
          <w:lang w:val="en-GB"/>
        </w:rPr>
      </w:pPr>
    </w:p>
    <w:p w14:paraId="2DDEC05D" w14:textId="77777777" w:rsidR="007204B6" w:rsidRDefault="00397A64">
      <w:pPr>
        <w:rPr>
          <w:lang w:val="en-GB"/>
        </w:rPr>
      </w:pPr>
      <w:r>
        <w:rPr>
          <w:lang w:val="en-GB"/>
        </w:rPr>
        <w:t>A normal response generally contains these fields:</w:t>
      </w:r>
    </w:p>
    <w:p w14:paraId="558679D0" w14:textId="77777777" w:rsidR="007204B6" w:rsidRDefault="00397A64">
      <w:pPr>
        <w:pStyle w:val="Listeavsnitt"/>
        <w:numPr>
          <w:ilvl w:val="0"/>
          <w:numId w:val="3"/>
        </w:numPr>
        <w:rPr>
          <w:lang w:val="en-GB"/>
        </w:rPr>
      </w:pPr>
      <w:proofErr w:type="spellStart"/>
      <w:r>
        <w:rPr>
          <w:lang w:val="en-GB"/>
        </w:rPr>
        <w:t>pris</w:t>
      </w:r>
      <w:proofErr w:type="spellEnd"/>
      <w:r>
        <w:rPr>
          <w:lang w:val="en-GB"/>
        </w:rPr>
        <w:t xml:space="preserve"> - price</w:t>
      </w:r>
    </w:p>
    <w:p w14:paraId="22FC0C16" w14:textId="77777777" w:rsidR="007204B6" w:rsidRPr="004A6442" w:rsidRDefault="00397A64">
      <w:pPr>
        <w:pStyle w:val="Listeavsnitt"/>
        <w:numPr>
          <w:ilvl w:val="0"/>
          <w:numId w:val="3"/>
        </w:numPr>
        <w:rPr>
          <w:lang w:val="en-US"/>
        </w:rPr>
      </w:pPr>
      <w:proofErr w:type="spellStart"/>
      <w:r>
        <w:rPr>
          <w:lang w:val="en-GB"/>
        </w:rPr>
        <w:t>produktnavn</w:t>
      </w:r>
      <w:proofErr w:type="spellEnd"/>
      <w:r>
        <w:rPr>
          <w:lang w:val="en-GB"/>
        </w:rPr>
        <w:t xml:space="preserve"> – product name (NOTE: the product name here has to be same as product name in the “</w:t>
      </w:r>
      <w:proofErr w:type="spellStart"/>
      <w:r>
        <w:rPr>
          <w:lang w:val="en-GB"/>
        </w:rPr>
        <w:t>Datafanger</w:t>
      </w:r>
      <w:proofErr w:type="spellEnd"/>
      <w:r>
        <w:rPr>
          <w:lang w:val="en-GB"/>
        </w:rPr>
        <w:t>” application</w:t>
      </w:r>
      <w:proofErr w:type="gramStart"/>
      <w:r>
        <w:rPr>
          <w:lang w:val="en-GB"/>
        </w:rPr>
        <w:t>),  the</w:t>
      </w:r>
      <w:proofErr w:type="gramEnd"/>
      <w:r>
        <w:rPr>
          <w:lang w:val="en-GB"/>
        </w:rPr>
        <w:t xml:space="preserve"> product name is displayed in the calculator’s result table (see image </w:t>
      </w:r>
      <w:r>
        <w:rPr>
          <w:lang w:val="en-GB"/>
        </w:rPr>
        <w:fldChar w:fldCharType="begin"/>
      </w:r>
      <w:r w:rsidRPr="004A6442">
        <w:rPr>
          <w:lang w:val="en-US"/>
        </w:rPr>
        <w:instrText>REF _Ref361916870 \h</w:instrText>
      </w:r>
      <w:r>
        <w:rPr>
          <w:lang w:val="en-GB"/>
        </w:rPr>
      </w:r>
      <w:r>
        <w:fldChar w:fldCharType="separate"/>
      </w:r>
      <w:r w:rsidRPr="004A6442">
        <w:rPr>
          <w:lang w:val="en-US"/>
        </w:rPr>
        <w:t>Figure 4</w:t>
      </w:r>
      <w:r>
        <w:fldChar w:fldCharType="end"/>
      </w:r>
      <w:r>
        <w:rPr>
          <w:lang w:val="en-GB"/>
        </w:rPr>
        <w:t>)</w:t>
      </w:r>
    </w:p>
    <w:p w14:paraId="3A687492" w14:textId="77777777" w:rsidR="007204B6" w:rsidRPr="004A6442" w:rsidRDefault="00397A64">
      <w:pPr>
        <w:pStyle w:val="Listeavsnitt"/>
        <w:numPr>
          <w:ilvl w:val="0"/>
          <w:numId w:val="3"/>
        </w:numPr>
        <w:rPr>
          <w:lang w:val="en-US"/>
        </w:rPr>
      </w:pPr>
      <w:proofErr w:type="spellStart"/>
      <w:r>
        <w:rPr>
          <w:lang w:val="en-GB"/>
        </w:rPr>
        <w:t>presisering</w:t>
      </w:r>
      <w:proofErr w:type="spellEnd"/>
      <w:r>
        <w:rPr>
          <w:lang w:val="en-GB"/>
        </w:rPr>
        <w:t xml:space="preserve"> – product description </w:t>
      </w:r>
      <w:r w:rsidR="002242FC">
        <w:rPr>
          <w:lang w:val="en-GB"/>
        </w:rPr>
        <w:t>is</w:t>
      </w:r>
      <w:r>
        <w:rPr>
          <w:lang w:val="en-GB"/>
        </w:rPr>
        <w:t xml:space="preserve"> displayed in the calculator’s result table</w:t>
      </w:r>
      <w:r w:rsidR="002242FC">
        <w:rPr>
          <w:lang w:val="en-GB"/>
        </w:rPr>
        <w:t xml:space="preserve"> by clicking on product name</w:t>
      </w:r>
      <w:r>
        <w:rPr>
          <w:lang w:val="en-GB"/>
        </w:rPr>
        <w:t xml:space="preserve"> (see image </w:t>
      </w:r>
      <w:r>
        <w:rPr>
          <w:lang w:val="en-GB"/>
        </w:rPr>
        <w:fldChar w:fldCharType="begin"/>
      </w:r>
      <w:r w:rsidRPr="004A6442">
        <w:rPr>
          <w:lang w:val="en-US"/>
        </w:rPr>
        <w:instrText>REF _Ref361916936 \h</w:instrText>
      </w:r>
      <w:r>
        <w:rPr>
          <w:lang w:val="en-GB"/>
        </w:rPr>
      </w:r>
      <w:r>
        <w:fldChar w:fldCharType="separate"/>
      </w:r>
      <w:r w:rsidRPr="004A6442">
        <w:rPr>
          <w:lang w:val="en-US"/>
        </w:rPr>
        <w:t>Figure 5</w:t>
      </w:r>
      <w:r>
        <w:fldChar w:fldCharType="end"/>
      </w:r>
      <w:r>
        <w:rPr>
          <w:lang w:val="en-GB"/>
        </w:rPr>
        <w:t xml:space="preserve">), for formatting can be use subset (lists and headings) of Textile </w:t>
      </w:r>
      <w:proofErr w:type="spellStart"/>
      <w:r>
        <w:rPr>
          <w:lang w:val="en-GB"/>
        </w:rPr>
        <w:t>markup</w:t>
      </w:r>
      <w:proofErr w:type="spellEnd"/>
    </w:p>
    <w:p w14:paraId="544CD0F1" w14:textId="77777777" w:rsidR="007204B6" w:rsidRPr="004A6442" w:rsidRDefault="00397A64">
      <w:pPr>
        <w:pStyle w:val="Listeavsnitt"/>
        <w:numPr>
          <w:ilvl w:val="0"/>
          <w:numId w:val="3"/>
        </w:numPr>
        <w:rPr>
          <w:lang w:val="en-US"/>
        </w:rPr>
      </w:pPr>
      <w:r w:rsidRPr="004A6442">
        <w:rPr>
          <w:lang w:val="en-US"/>
        </w:rPr>
        <w:t>(http://en.wikipedia.org/wiki/Textile_%28markup_language%29).</w:t>
      </w:r>
    </w:p>
    <w:p w14:paraId="21F88778" w14:textId="77777777" w:rsidR="007204B6" w:rsidRPr="004A6442" w:rsidRDefault="007204B6">
      <w:pPr>
        <w:ind w:firstLine="708"/>
        <w:rPr>
          <w:lang w:val="en-US"/>
        </w:rPr>
      </w:pPr>
    </w:p>
    <w:p w14:paraId="5671B8DF" w14:textId="77777777" w:rsidR="007204B6" w:rsidRDefault="002242FC">
      <w:pPr>
        <w:keepNext/>
        <w:rPr>
          <w:lang w:val="en-GB"/>
        </w:rPr>
      </w:pPr>
      <w:r w:rsidRPr="002242FC">
        <w:rPr>
          <w:noProof/>
          <w:lang w:val="en-US" w:eastAsia="en-US"/>
        </w:rPr>
        <w:lastRenderedPageBreak/>
        <w:drawing>
          <wp:inline distT="0" distB="0" distL="0" distR="0" wp14:anchorId="5CDDFFFC" wp14:editId="4BB23FDC">
            <wp:extent cx="5760720" cy="1131617"/>
            <wp:effectExtent l="0" t="0" r="0" b="0"/>
            <wp:docPr id="10" name="Picture 10" descr="C:\Users\Germans Kuzmins\Desktop\fig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rmans Kuzmins\Desktop\figure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131617"/>
                    </a:xfrm>
                    <a:prstGeom prst="rect">
                      <a:avLst/>
                    </a:prstGeom>
                    <a:noFill/>
                    <a:ln>
                      <a:noFill/>
                    </a:ln>
                  </pic:spPr>
                </pic:pic>
              </a:graphicData>
            </a:graphic>
          </wp:inline>
        </w:drawing>
      </w:r>
    </w:p>
    <w:p w14:paraId="63CE1847" w14:textId="77777777" w:rsidR="007204B6" w:rsidRDefault="00397A64">
      <w:pPr>
        <w:pStyle w:val="Bildetekst"/>
      </w:pPr>
      <w:bookmarkStart w:id="4" w:name="_Ref361916870"/>
      <w:r>
        <w:rPr>
          <w:lang w:val="en-GB"/>
        </w:rPr>
        <w:t xml:space="preserve">Figure </w:t>
      </w:r>
      <w:bookmarkEnd w:id="4"/>
      <w:r>
        <w:rPr>
          <w:lang w:val="en-GB"/>
        </w:rPr>
        <w:fldChar w:fldCharType="begin"/>
      </w:r>
      <w:r>
        <w:instrText>SEQ Figure \* ARABIC</w:instrText>
      </w:r>
      <w:r>
        <w:fldChar w:fldCharType="separate"/>
      </w:r>
      <w:r>
        <w:t>4</w:t>
      </w:r>
      <w:r>
        <w:fldChar w:fldCharType="end"/>
      </w:r>
    </w:p>
    <w:p w14:paraId="748650C1" w14:textId="77777777" w:rsidR="007204B6" w:rsidRDefault="002242FC">
      <w:pPr>
        <w:keepNext/>
        <w:rPr>
          <w:lang w:val="en-GB"/>
        </w:rPr>
      </w:pPr>
      <w:r w:rsidRPr="002242FC">
        <w:rPr>
          <w:noProof/>
          <w:lang w:val="en-US" w:eastAsia="en-US"/>
        </w:rPr>
        <w:drawing>
          <wp:inline distT="0" distB="0" distL="0" distR="0" wp14:anchorId="1048C88C" wp14:editId="53424C5E">
            <wp:extent cx="5760720" cy="2707472"/>
            <wp:effectExtent l="0" t="0" r="0" b="0"/>
            <wp:docPr id="11" name="Picture 11" descr="C:\Users\Germans Kuzmins\Desktop\fig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rmans Kuzmins\Desktop\figure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2707472"/>
                    </a:xfrm>
                    <a:prstGeom prst="rect">
                      <a:avLst/>
                    </a:prstGeom>
                    <a:noFill/>
                    <a:ln>
                      <a:noFill/>
                    </a:ln>
                  </pic:spPr>
                </pic:pic>
              </a:graphicData>
            </a:graphic>
          </wp:inline>
        </w:drawing>
      </w:r>
    </w:p>
    <w:p w14:paraId="5FD4EAB5" w14:textId="77777777" w:rsidR="007204B6" w:rsidRPr="004A6442" w:rsidRDefault="00397A64">
      <w:pPr>
        <w:pStyle w:val="Bildetekst"/>
        <w:rPr>
          <w:lang w:val="en-US"/>
        </w:rPr>
      </w:pPr>
      <w:bookmarkStart w:id="5" w:name="_Ref361916936"/>
      <w:r>
        <w:rPr>
          <w:lang w:val="en-GB"/>
        </w:rPr>
        <w:t xml:space="preserve">Figure </w:t>
      </w:r>
      <w:bookmarkEnd w:id="5"/>
      <w:r>
        <w:rPr>
          <w:lang w:val="en-GB"/>
        </w:rPr>
        <w:fldChar w:fldCharType="begin"/>
      </w:r>
      <w:r w:rsidRPr="004A6442">
        <w:rPr>
          <w:lang w:val="en-US"/>
        </w:rPr>
        <w:instrText>SEQ Figure \* ARABIC</w:instrText>
      </w:r>
      <w:r>
        <w:fldChar w:fldCharType="separate"/>
      </w:r>
      <w:r w:rsidRPr="004A6442">
        <w:rPr>
          <w:lang w:val="en-US"/>
        </w:rPr>
        <w:t>5</w:t>
      </w:r>
      <w:r>
        <w:fldChar w:fldCharType="end"/>
      </w:r>
    </w:p>
    <w:p w14:paraId="063CFF7E" w14:textId="77777777" w:rsidR="007204B6" w:rsidRDefault="007204B6">
      <w:pPr>
        <w:ind w:firstLine="708"/>
        <w:rPr>
          <w:lang w:val="en-GB"/>
        </w:rPr>
      </w:pPr>
    </w:p>
    <w:p w14:paraId="6D22412A" w14:textId="77777777" w:rsidR="007204B6" w:rsidRDefault="00397A64">
      <w:pPr>
        <w:rPr>
          <w:lang w:val="en-GB"/>
        </w:rPr>
      </w:pPr>
      <w:proofErr w:type="spellStart"/>
      <w:r>
        <w:rPr>
          <w:lang w:val="en-GB"/>
        </w:rPr>
        <w:t>Finansportalen</w:t>
      </w:r>
      <w:proofErr w:type="spellEnd"/>
      <w:r>
        <w:rPr>
          <w:lang w:val="en-GB"/>
        </w:rPr>
        <w:t xml:space="preserve"> periodically calls a “ping” operation to check whether the company’s web service is available. The response should be either “true” or “false”.  A price request will be transmitted via the web service only if the last “ping” operation was “true”. Any other response than “true” is interpreted as “false” (i.e., web service is not available). In the </w:t>
      </w:r>
      <w:r w:rsidR="002242FC">
        <w:rPr>
          <w:lang w:val="en-GB"/>
        </w:rPr>
        <w:t>test</w:t>
      </w:r>
      <w:r>
        <w:rPr>
          <w:lang w:val="en-GB"/>
        </w:rPr>
        <w:t xml:space="preserve"> environment, “ping” is called every 15 minutes. Upon the second failure, a notification is sent to the company via e-mail. In the production environment, a ping request is performed every minute and a notification sent on the 15th.</w:t>
      </w:r>
    </w:p>
    <w:p w14:paraId="562AD188" w14:textId="77777777" w:rsidR="007204B6" w:rsidRDefault="007204B6">
      <w:pPr>
        <w:rPr>
          <w:lang w:val="en-GB"/>
        </w:rPr>
      </w:pPr>
    </w:p>
    <w:p w14:paraId="43B53030" w14:textId="77777777" w:rsidR="007204B6" w:rsidRPr="004A6442" w:rsidRDefault="00397A64">
      <w:pPr>
        <w:rPr>
          <w:lang w:val="en-US"/>
        </w:rPr>
      </w:pPr>
      <w:r>
        <w:rPr>
          <w:lang w:val="en-GB"/>
        </w:rPr>
        <w:t xml:space="preserve">Diagram </w:t>
      </w:r>
      <w:r>
        <w:rPr>
          <w:lang w:val="en-GB"/>
        </w:rPr>
        <w:fldChar w:fldCharType="begin"/>
      </w:r>
      <w:r w:rsidRPr="004A6442">
        <w:rPr>
          <w:lang w:val="en-US"/>
        </w:rPr>
        <w:instrText>REF _Ref361925832 \h</w:instrText>
      </w:r>
      <w:r>
        <w:rPr>
          <w:lang w:val="en-GB"/>
        </w:rPr>
      </w:r>
      <w:r>
        <w:fldChar w:fldCharType="separate"/>
      </w:r>
      <w:r w:rsidRPr="004A6442">
        <w:rPr>
          <w:lang w:val="en-US"/>
        </w:rPr>
        <w:t>Figure 6</w:t>
      </w:r>
      <w:r>
        <w:fldChar w:fldCharType="end"/>
      </w:r>
      <w:r>
        <w:rPr>
          <w:lang w:val="en-GB"/>
        </w:rPr>
        <w:t xml:space="preserve"> describes communication and interaction flow between client, web services and user.</w:t>
      </w:r>
    </w:p>
    <w:p w14:paraId="19067CDA" w14:textId="77777777" w:rsidR="007204B6" w:rsidRDefault="007204B6">
      <w:pPr>
        <w:rPr>
          <w:lang w:val="en-GB"/>
        </w:rPr>
      </w:pPr>
    </w:p>
    <w:p w14:paraId="28F081C0" w14:textId="77777777" w:rsidR="007204B6" w:rsidRDefault="00397A64">
      <w:pPr>
        <w:rPr>
          <w:lang w:val="en-GB"/>
        </w:rPr>
      </w:pPr>
      <w:r>
        <w:rPr>
          <w:lang w:val="en-GB"/>
        </w:rPr>
        <w:t>Valid web service requests and responses are found in the file called “</w:t>
      </w:r>
      <w:proofErr w:type="spellStart"/>
      <w:r>
        <w:rPr>
          <w:lang w:val="en-GB"/>
        </w:rPr>
        <w:t>request_response</w:t>
      </w:r>
      <w:proofErr w:type="spellEnd"/>
      <w:r>
        <w:rPr>
          <w:lang w:val="en-GB"/>
        </w:rPr>
        <w:t>_&lt;version&gt;.zip”</w:t>
      </w:r>
    </w:p>
    <w:p w14:paraId="2DAE7253" w14:textId="77777777" w:rsidR="007204B6" w:rsidRDefault="007204B6">
      <w:pPr>
        <w:rPr>
          <w:lang w:val="en-GB"/>
        </w:rPr>
      </w:pPr>
    </w:p>
    <w:p w14:paraId="1864B03F" w14:textId="77777777" w:rsidR="007204B6" w:rsidRDefault="007204B6">
      <w:pPr>
        <w:rPr>
          <w:lang w:val="en-GB"/>
        </w:rPr>
      </w:pPr>
    </w:p>
    <w:p w14:paraId="69CA2F69" w14:textId="77777777" w:rsidR="007204B6" w:rsidRDefault="00397A64">
      <w:pPr>
        <w:pStyle w:val="Overskrift2"/>
        <w:rPr>
          <w:lang w:val="en-GB"/>
        </w:rPr>
      </w:pPr>
      <w:bookmarkStart w:id="6" w:name="_Toc403375059"/>
      <w:bookmarkEnd w:id="6"/>
      <w:r>
        <w:rPr>
          <w:lang w:val="en-GB"/>
        </w:rPr>
        <w:t>Rules for request processing</w:t>
      </w:r>
    </w:p>
    <w:p w14:paraId="0C89B6C6" w14:textId="77777777" w:rsidR="007204B6" w:rsidRDefault="007204B6">
      <w:pPr>
        <w:rPr>
          <w:lang w:val="en-US"/>
        </w:rPr>
      </w:pPr>
    </w:p>
    <w:p w14:paraId="1A35856D" w14:textId="77777777" w:rsidR="007204B6" w:rsidRDefault="00397A64">
      <w:pPr>
        <w:rPr>
          <w:lang w:val="en-GB"/>
        </w:rPr>
      </w:pPr>
      <w:r>
        <w:rPr>
          <w:lang w:val="en-US"/>
        </w:rPr>
        <w:t xml:space="preserve">When the birth number is not identified, error messages are NOT allowed. The service should give a price as if nothing happened. In this way, </w:t>
      </w:r>
      <w:proofErr w:type="spellStart"/>
      <w:r>
        <w:rPr>
          <w:lang w:val="en-US"/>
        </w:rPr>
        <w:t>Finansportalen</w:t>
      </w:r>
      <w:proofErr w:type="spellEnd"/>
      <w:r>
        <w:rPr>
          <w:lang w:val="en-US"/>
        </w:rPr>
        <w:t xml:space="preserve"> </w:t>
      </w:r>
      <w:proofErr w:type="spellStart"/>
      <w:r>
        <w:rPr>
          <w:lang w:val="en-US"/>
        </w:rPr>
        <w:t>can not</w:t>
      </w:r>
      <w:proofErr w:type="spellEnd"/>
      <w:r>
        <w:rPr>
          <w:lang w:val="en-US"/>
        </w:rPr>
        <w:t xml:space="preserve"> be used to detect whether a birth number is genuine or not. Fake error messages ("Technical error") etc. are not allowed either, as this is easily comprehended by criminals.</w:t>
      </w:r>
      <w:r>
        <w:rPr>
          <w:lang w:val="en-US"/>
        </w:rPr>
        <w:br/>
      </w:r>
      <w:r>
        <w:rPr>
          <w:lang w:val="en-US"/>
        </w:rPr>
        <w:br/>
        <w:t xml:space="preserve">Birth numbers and union membership is considered sensitive in </w:t>
      </w:r>
      <w:proofErr w:type="gramStart"/>
      <w:r>
        <w:rPr>
          <w:lang w:val="en-US"/>
        </w:rPr>
        <w:t>Norway, and</w:t>
      </w:r>
      <w:proofErr w:type="gramEnd"/>
      <w:r>
        <w:rPr>
          <w:lang w:val="en-US"/>
        </w:rPr>
        <w:t xml:space="preserve"> should not be stored by the companies.</w:t>
      </w:r>
    </w:p>
    <w:p w14:paraId="124C629E" w14:textId="77777777" w:rsidR="007204B6" w:rsidRDefault="007204B6">
      <w:pPr>
        <w:rPr>
          <w:lang w:val="en-GB"/>
        </w:rPr>
      </w:pPr>
    </w:p>
    <w:p w14:paraId="17700DD5" w14:textId="77777777" w:rsidR="007204B6" w:rsidRDefault="007204B6">
      <w:pPr>
        <w:rPr>
          <w:lang w:val="en-GB"/>
        </w:rPr>
      </w:pPr>
    </w:p>
    <w:p w14:paraId="40CF7454" w14:textId="77777777" w:rsidR="007204B6" w:rsidRDefault="00397A64">
      <w:pPr>
        <w:keepNext/>
        <w:rPr>
          <w:lang w:val="en-GB"/>
        </w:rPr>
      </w:pPr>
      <w:r>
        <w:rPr>
          <w:noProof/>
          <w:lang w:val="en-US" w:eastAsia="en-US"/>
        </w:rPr>
        <w:drawing>
          <wp:inline distT="0" distB="0" distL="0" distR="0" wp14:anchorId="3178A41E" wp14:editId="7C3CD0F0">
            <wp:extent cx="5760720" cy="4622165"/>
            <wp:effectExtent l="0" t="0" r="0" b="0"/>
            <wp:docPr id="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9"/>
                    <pic:cNvPicPr>
                      <a:picLocks noChangeAspect="1" noChangeArrowheads="1"/>
                    </pic:cNvPicPr>
                  </pic:nvPicPr>
                  <pic:blipFill>
                    <a:blip r:embed="rId13"/>
                    <a:stretch>
                      <a:fillRect/>
                    </a:stretch>
                  </pic:blipFill>
                  <pic:spPr bwMode="auto">
                    <a:xfrm>
                      <a:off x="0" y="0"/>
                      <a:ext cx="5760720" cy="4622165"/>
                    </a:xfrm>
                    <a:prstGeom prst="rect">
                      <a:avLst/>
                    </a:prstGeom>
                  </pic:spPr>
                </pic:pic>
              </a:graphicData>
            </a:graphic>
          </wp:inline>
        </w:drawing>
      </w:r>
    </w:p>
    <w:p w14:paraId="71AE8D15" w14:textId="77777777" w:rsidR="007204B6" w:rsidRPr="004A6442" w:rsidRDefault="00397A64">
      <w:pPr>
        <w:pStyle w:val="Bildetekst"/>
        <w:rPr>
          <w:lang w:val="en-US"/>
        </w:rPr>
      </w:pPr>
      <w:bookmarkStart w:id="7" w:name="_Ref361925832"/>
      <w:r>
        <w:rPr>
          <w:lang w:val="en-GB"/>
        </w:rPr>
        <w:t xml:space="preserve">Figure </w:t>
      </w:r>
      <w:bookmarkEnd w:id="7"/>
      <w:r>
        <w:rPr>
          <w:lang w:val="en-GB"/>
        </w:rPr>
        <w:fldChar w:fldCharType="begin"/>
      </w:r>
      <w:r w:rsidRPr="004A6442">
        <w:rPr>
          <w:lang w:val="en-US"/>
        </w:rPr>
        <w:instrText>SEQ Figure \* ARABIC</w:instrText>
      </w:r>
      <w:r>
        <w:fldChar w:fldCharType="separate"/>
      </w:r>
      <w:r w:rsidRPr="004A6442">
        <w:rPr>
          <w:lang w:val="en-US"/>
        </w:rPr>
        <w:t>6</w:t>
      </w:r>
      <w:r>
        <w:fldChar w:fldCharType="end"/>
      </w:r>
    </w:p>
    <w:p w14:paraId="50676546" w14:textId="77777777" w:rsidR="007204B6" w:rsidRDefault="007204B6">
      <w:pPr>
        <w:rPr>
          <w:lang w:val="en-GB"/>
        </w:rPr>
      </w:pPr>
    </w:p>
    <w:p w14:paraId="29A51801" w14:textId="77777777" w:rsidR="007204B6" w:rsidRDefault="007204B6">
      <w:pPr>
        <w:rPr>
          <w:lang w:val="en-GB"/>
        </w:rPr>
      </w:pPr>
    </w:p>
    <w:p w14:paraId="3D96B595" w14:textId="77777777" w:rsidR="007204B6" w:rsidRDefault="00397A64">
      <w:pPr>
        <w:pStyle w:val="Overskrift2"/>
        <w:rPr>
          <w:lang w:val="en-GB"/>
        </w:rPr>
      </w:pPr>
      <w:bookmarkStart w:id="8" w:name="_Toc403375060"/>
      <w:bookmarkEnd w:id="8"/>
      <w:r>
        <w:rPr>
          <w:lang w:val="en-GB"/>
        </w:rPr>
        <w:t>Product landing page</w:t>
      </w:r>
    </w:p>
    <w:p w14:paraId="59C0D916" w14:textId="77777777" w:rsidR="007204B6" w:rsidRDefault="007204B6">
      <w:pPr>
        <w:rPr>
          <w:lang w:val="en-GB"/>
        </w:rPr>
      </w:pPr>
    </w:p>
    <w:p w14:paraId="56551787" w14:textId="77777777" w:rsidR="007204B6" w:rsidRDefault="00397A64">
      <w:pPr>
        <w:rPr>
          <w:lang w:val="en-GB"/>
        </w:rPr>
      </w:pPr>
      <w:r>
        <w:rPr>
          <w:lang w:val="en-GB"/>
        </w:rPr>
        <w:t>A product landing page is the page where the user gets directed after clicking the company’s name in the calculato</w:t>
      </w:r>
      <w:r w:rsidR="002242FC">
        <w:rPr>
          <w:lang w:val="en-GB"/>
        </w:rPr>
        <w:t>r</w:t>
      </w:r>
      <w:r>
        <w:rPr>
          <w:lang w:val="en-GB"/>
        </w:rPr>
        <w:t xml:space="preserve"> result table. The landing page must be secure (i.e., HTTPS). A POST (not GET) request is made to the lading page, the POST request contains two parameters “</w:t>
      </w:r>
      <w:proofErr w:type="spellStart"/>
      <w:r>
        <w:rPr>
          <w:lang w:val="en-GB"/>
        </w:rPr>
        <w:t>requestData</w:t>
      </w:r>
      <w:proofErr w:type="spellEnd"/>
      <w:r>
        <w:rPr>
          <w:lang w:val="en-GB"/>
        </w:rPr>
        <w:t>” and “version”:</w:t>
      </w:r>
    </w:p>
    <w:p w14:paraId="19747D86" w14:textId="77777777" w:rsidR="007204B6" w:rsidRDefault="007204B6">
      <w:pPr>
        <w:rPr>
          <w:lang w:val="en-GB"/>
        </w:rPr>
      </w:pPr>
    </w:p>
    <w:p w14:paraId="25002B3D" w14:textId="77777777" w:rsidR="007204B6" w:rsidRDefault="00397A64">
      <w:pPr>
        <w:pStyle w:val="Listeavsnitt"/>
        <w:numPr>
          <w:ilvl w:val="0"/>
          <w:numId w:val="4"/>
        </w:numPr>
        <w:rPr>
          <w:lang w:val="en-GB"/>
        </w:rPr>
      </w:pPr>
      <w:proofErr w:type="spellStart"/>
      <w:r>
        <w:rPr>
          <w:lang w:val="en-GB"/>
        </w:rPr>
        <w:t>requestData</w:t>
      </w:r>
      <w:proofErr w:type="spellEnd"/>
      <w:r>
        <w:rPr>
          <w:lang w:val="en-GB"/>
        </w:rPr>
        <w:t xml:space="preserve"> – contains user input as a JSON object (field names and values)</w:t>
      </w:r>
    </w:p>
    <w:p w14:paraId="1287876C" w14:textId="77777777" w:rsidR="007204B6" w:rsidRDefault="00397A64">
      <w:pPr>
        <w:pStyle w:val="Listeavsnitt"/>
        <w:numPr>
          <w:ilvl w:val="0"/>
          <w:numId w:val="4"/>
        </w:numPr>
        <w:rPr>
          <w:lang w:val="en-GB"/>
        </w:rPr>
      </w:pPr>
      <w:r>
        <w:rPr>
          <w:lang w:val="en-GB"/>
        </w:rPr>
        <w:t>version – the company’s web service version</w:t>
      </w:r>
    </w:p>
    <w:p w14:paraId="7462FFEA" w14:textId="77777777" w:rsidR="007204B6" w:rsidRDefault="007204B6">
      <w:pPr>
        <w:rPr>
          <w:lang w:val="en-GB"/>
        </w:rPr>
      </w:pPr>
    </w:p>
    <w:p w14:paraId="1500B15E" w14:textId="77777777" w:rsidR="007204B6" w:rsidRDefault="00397A64">
      <w:pPr>
        <w:rPr>
          <w:lang w:val="en-GB"/>
        </w:rPr>
      </w:pPr>
      <w:r>
        <w:rPr>
          <w:lang w:val="en-GB"/>
        </w:rPr>
        <w:t>“</w:t>
      </w:r>
      <w:proofErr w:type="spellStart"/>
      <w:r>
        <w:rPr>
          <w:lang w:val="en-GB"/>
        </w:rPr>
        <w:t>requestData</w:t>
      </w:r>
      <w:proofErr w:type="spellEnd"/>
      <w:r>
        <w:rPr>
          <w:lang w:val="en-GB"/>
        </w:rPr>
        <w:t>” example:</w:t>
      </w:r>
    </w:p>
    <w:p w14:paraId="56A11247" w14:textId="77777777" w:rsidR="007204B6" w:rsidRDefault="007204B6">
      <w:pPr>
        <w:rPr>
          <w:lang w:val="en-GB"/>
        </w:rPr>
      </w:pPr>
    </w:p>
    <w:p w14:paraId="7C47114B" w14:textId="77777777" w:rsidR="007204B6" w:rsidRDefault="00397A64">
      <w:pPr>
        <w:rPr>
          <w:lang w:val="en-GB"/>
        </w:rPr>
      </w:pPr>
      <w:r>
        <w:rPr>
          <w:lang w:val="en-GB"/>
        </w:rPr>
        <w:t>{</w:t>
      </w:r>
    </w:p>
    <w:p w14:paraId="4D6F72D7" w14:textId="77777777" w:rsidR="007204B6" w:rsidRDefault="00397A64">
      <w:pPr>
        <w:rPr>
          <w:lang w:val="en-GB"/>
        </w:rPr>
      </w:pPr>
      <w:r>
        <w:rPr>
          <w:lang w:val="en-GB"/>
        </w:rPr>
        <w:tab/>
        <w:t>"lob": "</w:t>
      </w:r>
      <w:proofErr w:type="spellStart"/>
      <w:r>
        <w:rPr>
          <w:lang w:val="en-GB"/>
        </w:rPr>
        <w:t>reise</w:t>
      </w:r>
      <w:proofErr w:type="spellEnd"/>
      <w:r>
        <w:rPr>
          <w:lang w:val="en-GB"/>
        </w:rPr>
        <w:t>",</w:t>
      </w:r>
    </w:p>
    <w:p w14:paraId="4795810A" w14:textId="77777777" w:rsidR="007204B6" w:rsidRDefault="00397A64">
      <w:pPr>
        <w:rPr>
          <w:lang w:val="en-GB"/>
        </w:rPr>
      </w:pPr>
      <w:r>
        <w:rPr>
          <w:lang w:val="en-GB"/>
        </w:rPr>
        <w:tab/>
        <w:t>"</w:t>
      </w:r>
      <w:proofErr w:type="spellStart"/>
      <w:r>
        <w:rPr>
          <w:lang w:val="en-GB"/>
        </w:rPr>
        <w:t>postnr</w:t>
      </w:r>
      <w:proofErr w:type="spellEnd"/>
      <w:r>
        <w:rPr>
          <w:lang w:val="en-GB"/>
        </w:rPr>
        <w:t>": "8450",</w:t>
      </w:r>
    </w:p>
    <w:p w14:paraId="4D843BCB" w14:textId="77777777" w:rsidR="007204B6" w:rsidRDefault="00397A64">
      <w:r>
        <w:rPr>
          <w:lang w:val="en-GB"/>
        </w:rPr>
        <w:tab/>
      </w:r>
      <w:r>
        <w:t>"gatenavn": "ALKEVEIEN",</w:t>
      </w:r>
    </w:p>
    <w:p w14:paraId="64F6A872" w14:textId="77777777" w:rsidR="007204B6" w:rsidRDefault="00397A64">
      <w:r>
        <w:tab/>
        <w:t>"</w:t>
      </w:r>
      <w:proofErr w:type="spellStart"/>
      <w:r>
        <w:t>gatenr</w:t>
      </w:r>
      <w:proofErr w:type="spellEnd"/>
      <w:r>
        <w:t>": "2",</w:t>
      </w:r>
    </w:p>
    <w:p w14:paraId="65A9051D" w14:textId="77777777" w:rsidR="007204B6" w:rsidRDefault="00397A64">
      <w:r>
        <w:tab/>
        <w:t>"foreningsmedlemskap": null,</w:t>
      </w:r>
    </w:p>
    <w:p w14:paraId="2036125D" w14:textId="77777777" w:rsidR="007204B6" w:rsidRDefault="00397A64">
      <w:r>
        <w:tab/>
        <w:t>"antallskader": 0,</w:t>
      </w:r>
    </w:p>
    <w:p w14:paraId="556B31AE" w14:textId="77777777" w:rsidR="007204B6" w:rsidRDefault="00397A64">
      <w:r>
        <w:lastRenderedPageBreak/>
        <w:tab/>
        <w:t>"omfang": "familie",</w:t>
      </w:r>
    </w:p>
    <w:p w14:paraId="0C5DCD63" w14:textId="77777777" w:rsidR="007204B6" w:rsidRDefault="00397A64">
      <w:r>
        <w:tab/>
        <w:t>"eldste": 55,</w:t>
      </w:r>
    </w:p>
    <w:p w14:paraId="059CF508" w14:textId="77777777" w:rsidR="007204B6" w:rsidRDefault="00397A64">
      <w:r>
        <w:tab/>
        <w:t>"gate": "ALKEVEIEN 2",</w:t>
      </w:r>
    </w:p>
    <w:p w14:paraId="7170F1DF" w14:textId="77777777" w:rsidR="007204B6" w:rsidRDefault="00397A64">
      <w:r>
        <w:tab/>
        <w:t>"</w:t>
      </w:r>
      <w:proofErr w:type="spellStart"/>
      <w:r>
        <w:t>klientInfo</w:t>
      </w:r>
      <w:proofErr w:type="spellEnd"/>
      <w:r>
        <w:t>": {</w:t>
      </w:r>
    </w:p>
    <w:p w14:paraId="14FBDA2C" w14:textId="77777777" w:rsidR="007204B6" w:rsidRDefault="00397A64">
      <w:r>
        <w:tab/>
      </w:r>
      <w:r>
        <w:tab/>
        <w:t>"</w:t>
      </w:r>
      <w:proofErr w:type="spellStart"/>
      <w:r>
        <w:t>forespoerselId</w:t>
      </w:r>
      <w:proofErr w:type="spellEnd"/>
      <w:r>
        <w:t>": "f8e9fb155a2977aa03998eb900000149f016c490",</w:t>
      </w:r>
    </w:p>
    <w:p w14:paraId="1CED7BAA" w14:textId="77777777" w:rsidR="007204B6" w:rsidRDefault="00397A64">
      <w:r>
        <w:tab/>
      </w:r>
      <w:r>
        <w:tab/>
        <w:t>"</w:t>
      </w:r>
      <w:proofErr w:type="spellStart"/>
      <w:r>
        <w:t>sesjonId</w:t>
      </w:r>
      <w:proofErr w:type="spellEnd"/>
      <w:r>
        <w:t>": "TYSbm2uaV9J9Uy3Sivbr3g",</w:t>
      </w:r>
    </w:p>
    <w:p w14:paraId="5DADECA4" w14:textId="77777777" w:rsidR="007204B6" w:rsidRDefault="00397A64">
      <w:pPr>
        <w:rPr>
          <w:lang w:val="en-GB"/>
        </w:rPr>
      </w:pPr>
      <w:r>
        <w:tab/>
      </w:r>
      <w:r>
        <w:tab/>
      </w:r>
      <w:r>
        <w:rPr>
          <w:lang w:val="en-GB"/>
        </w:rPr>
        <w:t>"</w:t>
      </w:r>
      <w:proofErr w:type="spellStart"/>
      <w:r>
        <w:rPr>
          <w:lang w:val="en-GB"/>
        </w:rPr>
        <w:t>ipAdresse</w:t>
      </w:r>
      <w:proofErr w:type="spellEnd"/>
      <w:r>
        <w:rPr>
          <w:lang w:val="en-GB"/>
        </w:rPr>
        <w:t>": "127.0.0.1"</w:t>
      </w:r>
    </w:p>
    <w:p w14:paraId="745C3F25" w14:textId="77777777" w:rsidR="007204B6" w:rsidRDefault="00397A64">
      <w:pPr>
        <w:rPr>
          <w:lang w:val="en-GB"/>
        </w:rPr>
      </w:pPr>
      <w:r>
        <w:rPr>
          <w:lang w:val="en-GB"/>
        </w:rPr>
        <w:tab/>
        <w:t>},</w:t>
      </w:r>
    </w:p>
    <w:p w14:paraId="11EF5A0B" w14:textId="77777777" w:rsidR="007204B6" w:rsidRDefault="00397A64">
      <w:pPr>
        <w:rPr>
          <w:lang w:val="en-GB"/>
        </w:rPr>
      </w:pPr>
      <w:r>
        <w:rPr>
          <w:lang w:val="en-GB"/>
        </w:rPr>
        <w:tab/>
        <w:t>"</w:t>
      </w:r>
      <w:proofErr w:type="spellStart"/>
      <w:r>
        <w:rPr>
          <w:lang w:val="en-GB"/>
        </w:rPr>
        <w:t>foedselsnr</w:t>
      </w:r>
      <w:proofErr w:type="spellEnd"/>
      <w:r>
        <w:rPr>
          <w:lang w:val="en-GB"/>
        </w:rPr>
        <w:t>": "01115549800"</w:t>
      </w:r>
    </w:p>
    <w:p w14:paraId="265E052E" w14:textId="77777777" w:rsidR="007204B6" w:rsidRDefault="00397A64">
      <w:pPr>
        <w:rPr>
          <w:lang w:val="en-GB"/>
        </w:rPr>
      </w:pPr>
      <w:r>
        <w:rPr>
          <w:lang w:val="en-GB"/>
        </w:rPr>
        <w:t>}</w:t>
      </w:r>
    </w:p>
    <w:p w14:paraId="7FF97D7D" w14:textId="77777777" w:rsidR="007204B6" w:rsidRDefault="007204B6">
      <w:pPr>
        <w:rPr>
          <w:lang w:val="en-GB"/>
        </w:rPr>
      </w:pPr>
    </w:p>
    <w:p w14:paraId="21502510" w14:textId="77777777" w:rsidR="007204B6" w:rsidRDefault="00397A64">
      <w:pPr>
        <w:rPr>
          <w:lang w:val="en-GB"/>
        </w:rPr>
      </w:pPr>
      <w:r>
        <w:rPr>
          <w:lang w:val="en-GB"/>
        </w:rPr>
        <w:t>The JSON object “</w:t>
      </w:r>
      <w:proofErr w:type="spellStart"/>
      <w:r>
        <w:rPr>
          <w:lang w:val="en-GB"/>
        </w:rPr>
        <w:t>requestData</w:t>
      </w:r>
      <w:proofErr w:type="spellEnd"/>
      <w:r>
        <w:rPr>
          <w:lang w:val="en-GB"/>
        </w:rPr>
        <w:t>” contains almost the same as the web service request – the differences are described below:</w:t>
      </w:r>
    </w:p>
    <w:p w14:paraId="1AAAAC02" w14:textId="77777777" w:rsidR="007204B6" w:rsidRDefault="007204B6">
      <w:pPr>
        <w:rPr>
          <w:lang w:val="en-GB"/>
        </w:rPr>
      </w:pPr>
    </w:p>
    <w:p w14:paraId="2095905C" w14:textId="77777777" w:rsidR="007204B6" w:rsidRDefault="00397A64">
      <w:pPr>
        <w:rPr>
          <w:lang w:val="en-GB"/>
        </w:rPr>
      </w:pPr>
      <w:r>
        <w:rPr>
          <w:lang w:val="en-GB"/>
        </w:rPr>
        <w:t>Additional field (which are not in web service request):</w:t>
      </w:r>
    </w:p>
    <w:p w14:paraId="24CFE5C7" w14:textId="77777777" w:rsidR="007204B6" w:rsidRDefault="007204B6">
      <w:pPr>
        <w:rPr>
          <w:lang w:val="en-GB"/>
        </w:rPr>
      </w:pPr>
    </w:p>
    <w:p w14:paraId="56AEBA4A" w14:textId="77777777" w:rsidR="007204B6" w:rsidRDefault="00397A64">
      <w:pPr>
        <w:pStyle w:val="Listeavsnitt"/>
        <w:numPr>
          <w:ilvl w:val="0"/>
          <w:numId w:val="5"/>
        </w:numPr>
      </w:pPr>
      <w:proofErr w:type="spellStart"/>
      <w:r>
        <w:t>lob</w:t>
      </w:r>
      <w:proofErr w:type="spellEnd"/>
      <w:r>
        <w:t xml:space="preserve"> – line </w:t>
      </w:r>
      <w:proofErr w:type="spellStart"/>
      <w:r>
        <w:t>of</w:t>
      </w:r>
      <w:proofErr w:type="spellEnd"/>
      <w:r>
        <w:t xml:space="preserve"> business (valid </w:t>
      </w:r>
      <w:proofErr w:type="spellStart"/>
      <w:r>
        <w:t>values</w:t>
      </w:r>
      <w:proofErr w:type="spellEnd"/>
      <w:r>
        <w:t xml:space="preserve">: bil, bygning, innbo, reise, ulykke, liv, </w:t>
      </w:r>
      <w:proofErr w:type="spellStart"/>
      <w:r>
        <w:t>barne</w:t>
      </w:r>
      <w:proofErr w:type="spellEnd"/>
      <w:r>
        <w:t>)</w:t>
      </w:r>
    </w:p>
    <w:p w14:paraId="082D8F2A" w14:textId="77777777" w:rsidR="007204B6" w:rsidRDefault="007204B6">
      <w:pPr>
        <w:pStyle w:val="Listeavsnitt"/>
        <w:ind w:left="0"/>
        <w:rPr>
          <w:b/>
        </w:rPr>
      </w:pPr>
    </w:p>
    <w:p w14:paraId="01C26EFB" w14:textId="77777777" w:rsidR="007204B6" w:rsidRDefault="007204B6">
      <w:pPr>
        <w:pStyle w:val="Listeavsnitt"/>
        <w:ind w:left="0"/>
        <w:rPr>
          <w:lang w:val="en-GB"/>
        </w:rPr>
      </w:pPr>
    </w:p>
    <w:p w14:paraId="1B2852E0" w14:textId="77777777" w:rsidR="007204B6" w:rsidRDefault="00397A64">
      <w:pPr>
        <w:rPr>
          <w:lang w:val="en-GB"/>
        </w:rPr>
      </w:pPr>
      <w:r>
        <w:rPr>
          <w:lang w:val="en-GB"/>
        </w:rPr>
        <w:t>Fields naming differences:</w:t>
      </w:r>
    </w:p>
    <w:p w14:paraId="75001DFC" w14:textId="77777777" w:rsidR="007204B6" w:rsidRDefault="007204B6">
      <w:pPr>
        <w:rPr>
          <w:lang w:val="en-GB"/>
        </w:rPr>
      </w:pPr>
    </w:p>
    <w:p w14:paraId="208B4FC0" w14:textId="77777777" w:rsidR="007204B6" w:rsidRDefault="00397A64">
      <w:pPr>
        <w:rPr>
          <w:lang w:val="en-GB"/>
        </w:rPr>
      </w:pPr>
      <w:r>
        <w:rPr>
          <w:lang w:val="en-GB"/>
        </w:rPr>
        <w:t>in the WSDL some fields are underscored (e.g., “</w:t>
      </w:r>
      <w:proofErr w:type="spellStart"/>
      <w:r>
        <w:rPr>
          <w:lang w:val="en-GB"/>
        </w:rPr>
        <w:t>foedselsnr</w:t>
      </w:r>
      <w:r>
        <w:rPr>
          <w:b/>
          <w:lang w:val="en-GB"/>
        </w:rPr>
        <w:t>_</w:t>
      </w:r>
      <w:r>
        <w:rPr>
          <w:lang w:val="en-GB"/>
        </w:rPr>
        <w:t>forelder</w:t>
      </w:r>
      <w:proofErr w:type="spellEnd"/>
      <w:r>
        <w:rPr>
          <w:lang w:val="en-GB"/>
        </w:rPr>
        <w:t xml:space="preserve">”). In the JSON object these underscores are </w:t>
      </w:r>
      <w:proofErr w:type="gramStart"/>
      <w:r>
        <w:rPr>
          <w:lang w:val="en-GB"/>
        </w:rPr>
        <w:t>removed</w:t>
      </w:r>
      <w:proofErr w:type="gramEnd"/>
      <w:r>
        <w:rPr>
          <w:lang w:val="en-GB"/>
        </w:rPr>
        <w:t xml:space="preserve"> and the next letter is a capital letter (e.g. “</w:t>
      </w:r>
      <w:proofErr w:type="spellStart"/>
      <w:r>
        <w:rPr>
          <w:lang w:val="en-GB"/>
        </w:rPr>
        <w:t>foedselsnr</w:t>
      </w:r>
      <w:r>
        <w:rPr>
          <w:b/>
          <w:lang w:val="en-GB"/>
        </w:rPr>
        <w:t>F</w:t>
      </w:r>
      <w:r>
        <w:rPr>
          <w:lang w:val="en-GB"/>
        </w:rPr>
        <w:t>orelder</w:t>
      </w:r>
      <w:proofErr w:type="spellEnd"/>
      <w:r>
        <w:rPr>
          <w:lang w:val="en-GB"/>
        </w:rPr>
        <w:t>”).</w:t>
      </w:r>
    </w:p>
    <w:p w14:paraId="1B7F2E54" w14:textId="77777777" w:rsidR="007204B6" w:rsidRDefault="007204B6">
      <w:pPr>
        <w:rPr>
          <w:lang w:val="en-GB"/>
        </w:rPr>
      </w:pPr>
    </w:p>
    <w:p w14:paraId="7920FB1E" w14:textId="77777777" w:rsidR="007204B6" w:rsidRDefault="00397A64">
      <w:pPr>
        <w:pStyle w:val="Overskrift2"/>
        <w:rPr>
          <w:lang w:val="en-GB"/>
        </w:rPr>
      </w:pPr>
      <w:bookmarkStart w:id="9" w:name="_Toc403375061"/>
      <w:bookmarkEnd w:id="9"/>
      <w:r>
        <w:rPr>
          <w:lang w:val="en-GB"/>
        </w:rPr>
        <w:t>Typical integration flow</w:t>
      </w:r>
    </w:p>
    <w:p w14:paraId="014EAD5B" w14:textId="77777777" w:rsidR="007204B6" w:rsidRDefault="007204B6">
      <w:pPr>
        <w:rPr>
          <w:lang w:val="en-GB"/>
        </w:rPr>
      </w:pPr>
    </w:p>
    <w:p w14:paraId="425D2E7C" w14:textId="77777777" w:rsidR="007204B6" w:rsidRDefault="00397A64">
      <w:pPr>
        <w:rPr>
          <w:lang w:val="en-GB"/>
        </w:rPr>
      </w:pPr>
      <w:r>
        <w:rPr>
          <w:lang w:val="en-GB"/>
        </w:rPr>
        <w:t xml:space="preserve">These are the typical steps for integration with </w:t>
      </w:r>
      <w:proofErr w:type="spellStart"/>
      <w:r>
        <w:rPr>
          <w:lang w:val="en-GB"/>
        </w:rPr>
        <w:t>Finansportalen</w:t>
      </w:r>
      <w:proofErr w:type="spellEnd"/>
      <w:r>
        <w:rPr>
          <w:lang w:val="en-GB"/>
        </w:rPr>
        <w:t xml:space="preserve">. These steps are the same for the </w:t>
      </w:r>
      <w:r w:rsidR="007620A5">
        <w:rPr>
          <w:lang w:val="en-GB"/>
        </w:rPr>
        <w:t>test</w:t>
      </w:r>
      <w:r>
        <w:rPr>
          <w:lang w:val="en-GB"/>
        </w:rPr>
        <w:t xml:space="preserve"> and the production environments (except step 2.2):</w:t>
      </w:r>
    </w:p>
    <w:p w14:paraId="0BCD2E42" w14:textId="77777777" w:rsidR="007204B6" w:rsidRDefault="007204B6">
      <w:pPr>
        <w:rPr>
          <w:lang w:val="en-GB"/>
        </w:rPr>
      </w:pPr>
    </w:p>
    <w:p w14:paraId="5974456F" w14:textId="77777777" w:rsidR="007204B6" w:rsidRDefault="00397A64">
      <w:pPr>
        <w:pStyle w:val="Listeavsnitt"/>
        <w:numPr>
          <w:ilvl w:val="0"/>
          <w:numId w:val="1"/>
        </w:numPr>
        <w:ind w:left="720"/>
        <w:rPr>
          <w:lang w:val="en-GB"/>
        </w:rPr>
      </w:pPr>
      <w:r>
        <w:rPr>
          <w:lang w:val="en-GB"/>
        </w:rPr>
        <w:t>The following information and actions are requested from company:</w:t>
      </w:r>
    </w:p>
    <w:p w14:paraId="5C989AA6" w14:textId="77777777" w:rsidR="007204B6" w:rsidRDefault="00397A64">
      <w:pPr>
        <w:pStyle w:val="Listeavsnitt"/>
        <w:numPr>
          <w:ilvl w:val="1"/>
          <w:numId w:val="1"/>
        </w:numPr>
        <w:ind w:left="720"/>
        <w:rPr>
          <w:lang w:val="en-GB"/>
        </w:rPr>
      </w:pPr>
      <w:r>
        <w:rPr>
          <w:lang w:val="en-GB"/>
        </w:rPr>
        <w:t xml:space="preserve">provide web service </w:t>
      </w:r>
      <w:proofErr w:type="spellStart"/>
      <w:r>
        <w:rPr>
          <w:lang w:val="en-GB"/>
        </w:rPr>
        <w:t>url’s</w:t>
      </w:r>
      <w:proofErr w:type="spellEnd"/>
    </w:p>
    <w:p w14:paraId="6571BEA6" w14:textId="77777777" w:rsidR="007204B6" w:rsidRDefault="00397A64">
      <w:pPr>
        <w:pStyle w:val="Listeavsnitt"/>
        <w:numPr>
          <w:ilvl w:val="1"/>
          <w:numId w:val="1"/>
        </w:numPr>
        <w:ind w:left="720"/>
        <w:rPr>
          <w:lang w:val="en-GB"/>
        </w:rPr>
      </w:pPr>
      <w:r>
        <w:rPr>
          <w:lang w:val="en-GB"/>
        </w:rPr>
        <w:t xml:space="preserve">provide landing page </w:t>
      </w:r>
      <w:proofErr w:type="spellStart"/>
      <w:r>
        <w:rPr>
          <w:lang w:val="en-GB"/>
        </w:rPr>
        <w:t>url’s</w:t>
      </w:r>
      <w:proofErr w:type="spellEnd"/>
    </w:p>
    <w:p w14:paraId="57ABD92B" w14:textId="77777777" w:rsidR="007204B6" w:rsidRDefault="00397A64">
      <w:pPr>
        <w:pStyle w:val="Listeavsnitt"/>
        <w:numPr>
          <w:ilvl w:val="1"/>
          <w:numId w:val="1"/>
        </w:numPr>
        <w:ind w:left="720"/>
        <w:rPr>
          <w:lang w:val="en-GB"/>
        </w:rPr>
      </w:pPr>
      <w:r>
        <w:rPr>
          <w:lang w:val="en-GB"/>
        </w:rPr>
        <w:t xml:space="preserve">provide web service server certificate (required for </w:t>
      </w:r>
      <w:proofErr w:type="gramStart"/>
      <w:r>
        <w:rPr>
          <w:lang w:val="en-GB"/>
        </w:rPr>
        <w:t>two way</w:t>
      </w:r>
      <w:proofErr w:type="gramEnd"/>
      <w:r>
        <w:rPr>
          <w:lang w:val="en-GB"/>
        </w:rPr>
        <w:t xml:space="preserve"> SSL)</w:t>
      </w:r>
    </w:p>
    <w:p w14:paraId="76B731EA" w14:textId="77777777" w:rsidR="007204B6" w:rsidRDefault="00397A64">
      <w:pPr>
        <w:pStyle w:val="Listeavsnitt"/>
        <w:numPr>
          <w:ilvl w:val="1"/>
          <w:numId w:val="1"/>
        </w:numPr>
        <w:ind w:left="720"/>
        <w:rPr>
          <w:lang w:val="en-GB"/>
        </w:rPr>
      </w:pPr>
      <w:r>
        <w:rPr>
          <w:lang w:val="en-GB"/>
        </w:rPr>
        <w:t xml:space="preserve">company </w:t>
      </w:r>
      <w:proofErr w:type="gramStart"/>
      <w:r>
        <w:rPr>
          <w:lang w:val="en-GB"/>
        </w:rPr>
        <w:t>have to</w:t>
      </w:r>
      <w:proofErr w:type="gramEnd"/>
      <w:r>
        <w:rPr>
          <w:lang w:val="en-GB"/>
        </w:rPr>
        <w:t xml:space="preserve"> update the firewall to allow incoming traffic from </w:t>
      </w:r>
      <w:r w:rsidRPr="0029654E">
        <w:rPr>
          <w:lang w:val="en-US"/>
        </w:rPr>
        <w:t>54.76.250.186 and 54.76.248.49 – prod. env. and 54.72.25.12 – test env.</w:t>
      </w:r>
    </w:p>
    <w:p w14:paraId="6D02E267" w14:textId="77777777" w:rsidR="007204B6" w:rsidRDefault="00397A64">
      <w:pPr>
        <w:pStyle w:val="Listeavsnitt"/>
        <w:numPr>
          <w:ilvl w:val="1"/>
          <w:numId w:val="1"/>
        </w:numPr>
        <w:ind w:left="720"/>
        <w:rPr>
          <w:lang w:val="en-GB"/>
        </w:rPr>
      </w:pPr>
      <w:r>
        <w:rPr>
          <w:lang w:val="en-GB"/>
        </w:rPr>
        <w:t>use “</w:t>
      </w:r>
      <w:proofErr w:type="spellStart"/>
      <w:r>
        <w:rPr>
          <w:lang w:val="en-GB"/>
        </w:rPr>
        <w:t>finansportalen</w:t>
      </w:r>
      <w:proofErr w:type="spellEnd"/>
      <w:r>
        <w:rPr>
          <w:lang w:val="en-GB"/>
        </w:rPr>
        <w:t xml:space="preserve">” </w:t>
      </w:r>
      <w:proofErr w:type="gramStart"/>
      <w:r>
        <w:rPr>
          <w:lang w:val="en-GB"/>
        </w:rPr>
        <w:t>client  certificate</w:t>
      </w:r>
      <w:proofErr w:type="gramEnd"/>
      <w:r>
        <w:rPr>
          <w:lang w:val="en-GB"/>
        </w:rPr>
        <w:t xml:space="preserve"> (required for two way SSL)</w:t>
      </w:r>
    </w:p>
    <w:p w14:paraId="22B48820" w14:textId="77777777" w:rsidR="007204B6" w:rsidRDefault="00397A64">
      <w:pPr>
        <w:pStyle w:val="Listeavsnitt"/>
        <w:numPr>
          <w:ilvl w:val="1"/>
          <w:numId w:val="1"/>
        </w:numPr>
        <w:ind w:left="720"/>
        <w:rPr>
          <w:lang w:val="en-GB"/>
        </w:rPr>
      </w:pPr>
      <w:r>
        <w:rPr>
          <w:lang w:val="en-GB"/>
        </w:rPr>
        <w:t xml:space="preserve">an email address should be provided </w:t>
      </w:r>
      <w:proofErr w:type="gramStart"/>
      <w:r>
        <w:rPr>
          <w:lang w:val="en-GB"/>
        </w:rPr>
        <w:t>in order to</w:t>
      </w:r>
      <w:proofErr w:type="gramEnd"/>
      <w:r>
        <w:rPr>
          <w:lang w:val="en-GB"/>
        </w:rPr>
        <w:t xml:space="preserve"> receive automatic status notification about the web service status. </w:t>
      </w:r>
      <w:proofErr w:type="spellStart"/>
      <w:r>
        <w:rPr>
          <w:lang w:val="en-GB"/>
        </w:rPr>
        <w:t>Finansportalen’s</w:t>
      </w:r>
      <w:proofErr w:type="spellEnd"/>
      <w:r>
        <w:rPr>
          <w:lang w:val="en-GB"/>
        </w:rPr>
        <w:t xml:space="preserve"> calculators send an automatic e-mail notification when the company’s web service appears unavailable and another when it is available again</w:t>
      </w:r>
    </w:p>
    <w:p w14:paraId="02D6ED19" w14:textId="77777777" w:rsidR="007204B6" w:rsidRDefault="007204B6">
      <w:pPr>
        <w:ind w:left="720"/>
        <w:rPr>
          <w:lang w:val="en-GB"/>
        </w:rPr>
      </w:pPr>
    </w:p>
    <w:p w14:paraId="0A5297C6" w14:textId="77777777" w:rsidR="007204B6" w:rsidRDefault="00397A64">
      <w:pPr>
        <w:pStyle w:val="Listeavsnitt"/>
        <w:numPr>
          <w:ilvl w:val="0"/>
          <w:numId w:val="1"/>
        </w:numPr>
        <w:ind w:left="720"/>
        <w:rPr>
          <w:lang w:val="en-GB"/>
        </w:rPr>
      </w:pPr>
      <w:r>
        <w:rPr>
          <w:lang w:val="en-GB"/>
        </w:rPr>
        <w:t xml:space="preserve">The company receives the allowing information from </w:t>
      </w:r>
      <w:proofErr w:type="spellStart"/>
      <w:r>
        <w:rPr>
          <w:lang w:val="en-GB"/>
        </w:rPr>
        <w:t>Finansportalen</w:t>
      </w:r>
      <w:proofErr w:type="spellEnd"/>
    </w:p>
    <w:p w14:paraId="1D95498C" w14:textId="77777777" w:rsidR="007204B6" w:rsidRDefault="00397A64">
      <w:pPr>
        <w:pStyle w:val="Listeavsnitt"/>
        <w:numPr>
          <w:ilvl w:val="1"/>
          <w:numId w:val="1"/>
        </w:numPr>
        <w:ind w:left="720"/>
        <w:rPr>
          <w:lang w:val="en-GB"/>
        </w:rPr>
      </w:pPr>
      <w:proofErr w:type="spellStart"/>
      <w:r>
        <w:rPr>
          <w:lang w:val="en-GB"/>
        </w:rPr>
        <w:t>Finansportalen’s</w:t>
      </w:r>
      <w:proofErr w:type="spellEnd"/>
      <w:r>
        <w:rPr>
          <w:lang w:val="en-GB"/>
        </w:rPr>
        <w:t xml:space="preserve"> client certificate (required for </w:t>
      </w:r>
      <w:proofErr w:type="gramStart"/>
      <w:r>
        <w:rPr>
          <w:lang w:val="en-GB"/>
        </w:rPr>
        <w:t>two way</w:t>
      </w:r>
      <w:proofErr w:type="gramEnd"/>
      <w:r>
        <w:rPr>
          <w:lang w:val="en-GB"/>
        </w:rPr>
        <w:t xml:space="preserve"> SSL)</w:t>
      </w:r>
    </w:p>
    <w:p w14:paraId="03333654" w14:textId="77777777" w:rsidR="007204B6" w:rsidRDefault="00397A64">
      <w:pPr>
        <w:pStyle w:val="Listeavsnitt"/>
        <w:numPr>
          <w:ilvl w:val="1"/>
          <w:numId w:val="1"/>
        </w:numPr>
        <w:ind w:left="720"/>
        <w:rPr>
          <w:lang w:val="en-GB"/>
        </w:rPr>
      </w:pPr>
      <w:r>
        <w:rPr>
          <w:lang w:val="en-GB"/>
        </w:rPr>
        <w:t xml:space="preserve">credentials for </w:t>
      </w:r>
      <w:proofErr w:type="gramStart"/>
      <w:r>
        <w:rPr>
          <w:lang w:val="en-GB"/>
        </w:rPr>
        <w:t>the  insurance</w:t>
      </w:r>
      <w:proofErr w:type="gramEnd"/>
      <w:r>
        <w:rPr>
          <w:lang w:val="en-GB"/>
        </w:rPr>
        <w:t xml:space="preserve"> calculator applications in the </w:t>
      </w:r>
      <w:r w:rsidR="007620A5">
        <w:rPr>
          <w:lang w:val="en-GB"/>
        </w:rPr>
        <w:t>test</w:t>
      </w:r>
      <w:r>
        <w:rPr>
          <w:lang w:val="en-GB"/>
        </w:rPr>
        <w:t xml:space="preserve"> environment (the  </w:t>
      </w:r>
      <w:r w:rsidR="007620A5">
        <w:rPr>
          <w:lang w:val="en-GB"/>
        </w:rPr>
        <w:t>test</w:t>
      </w:r>
      <w:r>
        <w:rPr>
          <w:lang w:val="en-GB"/>
        </w:rPr>
        <w:t xml:space="preserve"> versions are password protected)</w:t>
      </w:r>
    </w:p>
    <w:p w14:paraId="5EB7DAC4" w14:textId="77777777" w:rsidR="007204B6" w:rsidRDefault="00397A64">
      <w:pPr>
        <w:pStyle w:val="Listeavsnitt"/>
        <w:numPr>
          <w:ilvl w:val="1"/>
          <w:numId w:val="1"/>
        </w:numPr>
        <w:ind w:left="720"/>
        <w:rPr>
          <w:lang w:val="en-GB"/>
        </w:rPr>
      </w:pPr>
      <w:r>
        <w:rPr>
          <w:lang w:val="en-GB"/>
        </w:rPr>
        <w:t>credentials for the “</w:t>
      </w:r>
      <w:proofErr w:type="spellStart"/>
      <w:r>
        <w:rPr>
          <w:lang w:val="en-GB"/>
        </w:rPr>
        <w:t>Datafanger</w:t>
      </w:r>
      <w:proofErr w:type="spellEnd"/>
      <w:r>
        <w:rPr>
          <w:lang w:val="en-GB"/>
        </w:rPr>
        <w:t>” application</w:t>
      </w:r>
    </w:p>
    <w:p w14:paraId="4E5073C6" w14:textId="77777777" w:rsidR="007204B6" w:rsidRDefault="007204B6">
      <w:pPr>
        <w:rPr>
          <w:lang w:val="en-GB"/>
        </w:rPr>
      </w:pPr>
    </w:p>
    <w:p w14:paraId="7F764E90" w14:textId="77777777" w:rsidR="007204B6" w:rsidRDefault="00397A64">
      <w:pPr>
        <w:pStyle w:val="Overskrift2"/>
        <w:rPr>
          <w:lang w:val="en-GB"/>
        </w:rPr>
      </w:pPr>
      <w:bookmarkStart w:id="10" w:name="_Toc403375062"/>
      <w:bookmarkEnd w:id="10"/>
      <w:r>
        <w:rPr>
          <w:lang w:val="en-GB"/>
        </w:rPr>
        <w:t>Communication flow</w:t>
      </w:r>
    </w:p>
    <w:p w14:paraId="78B0F022" w14:textId="77777777" w:rsidR="007204B6" w:rsidRDefault="007204B6">
      <w:pPr>
        <w:rPr>
          <w:lang w:val="en-GB"/>
        </w:rPr>
      </w:pPr>
    </w:p>
    <w:p w14:paraId="36F93214" w14:textId="6D7103FC" w:rsidR="007204B6" w:rsidRPr="004A6442" w:rsidRDefault="00397A64">
      <w:pPr>
        <w:rPr>
          <w:lang w:val="en-US"/>
        </w:rPr>
      </w:pPr>
      <w:r>
        <w:rPr>
          <w:lang w:val="en-GB"/>
        </w:rPr>
        <w:t xml:space="preserve">All technical questions and requests have to be sent to </w:t>
      </w:r>
      <w:hyperlink r:id="rId14">
        <w:r>
          <w:rPr>
            <w:rStyle w:val="InternetLink"/>
            <w:webHidden/>
            <w:lang w:val="en-GB"/>
          </w:rPr>
          <w:t>youtrack@fportalen.no</w:t>
        </w:r>
      </w:hyperlink>
      <w:r>
        <w:rPr>
          <w:lang w:val="en-GB"/>
        </w:rPr>
        <w:t xml:space="preserve"> </w:t>
      </w:r>
      <w:bookmarkStart w:id="11" w:name="_GoBack"/>
      <w:bookmarkEnd w:id="11"/>
      <w:r>
        <w:rPr>
          <w:lang w:val="en-GB"/>
        </w:rPr>
        <w:t xml:space="preserve">. An e-mail to this address will automatically lead to a support issue being registered in </w:t>
      </w:r>
      <w:proofErr w:type="spellStart"/>
      <w:r>
        <w:rPr>
          <w:lang w:val="en-GB"/>
        </w:rPr>
        <w:t>Finansportalen’s</w:t>
      </w:r>
      <w:proofErr w:type="spellEnd"/>
      <w:r>
        <w:rPr>
          <w:lang w:val="en-GB"/>
        </w:rPr>
        <w:t xml:space="preserve"> issue tracking </w:t>
      </w:r>
      <w:r>
        <w:rPr>
          <w:lang w:val="en-GB"/>
        </w:rPr>
        <w:lastRenderedPageBreak/>
        <w:t xml:space="preserve">system and the </w:t>
      </w:r>
      <w:proofErr w:type="spellStart"/>
      <w:r>
        <w:rPr>
          <w:lang w:val="en-GB"/>
        </w:rPr>
        <w:t>Finansportalen</w:t>
      </w:r>
      <w:proofErr w:type="spellEnd"/>
      <w:r>
        <w:rPr>
          <w:lang w:val="en-GB"/>
        </w:rPr>
        <w:t xml:space="preserve"> support team will take care of it. </w:t>
      </w:r>
      <w:r w:rsidR="007620A5">
        <w:rPr>
          <w:rStyle w:val="hps"/>
          <w:lang w:val="en"/>
        </w:rPr>
        <w:t>Further</w:t>
      </w:r>
      <w:r>
        <w:rPr>
          <w:rStyle w:val="shorttext"/>
          <w:lang w:val="en"/>
        </w:rPr>
        <w:t xml:space="preserve"> </w:t>
      </w:r>
      <w:r>
        <w:rPr>
          <w:rStyle w:val="hps"/>
          <w:lang w:val="en"/>
        </w:rPr>
        <w:t xml:space="preserve">communication with </w:t>
      </w:r>
      <w:r>
        <w:rPr>
          <w:lang w:val="en-GB"/>
        </w:rPr>
        <w:t>“</w:t>
      </w:r>
      <w:proofErr w:type="spellStart"/>
      <w:r>
        <w:rPr>
          <w:lang w:val="en-GB"/>
        </w:rPr>
        <w:t>finansportalen</w:t>
      </w:r>
      <w:proofErr w:type="spellEnd"/>
      <w:r>
        <w:rPr>
          <w:lang w:val="en-GB"/>
        </w:rPr>
        <w:t>” support team</w:t>
      </w:r>
      <w:r w:rsidR="007620A5">
        <w:rPr>
          <w:rStyle w:val="hps"/>
          <w:lang w:val="en"/>
        </w:rPr>
        <w:t xml:space="preserve"> should be via e-mail, </w:t>
      </w:r>
      <w:r w:rsidR="007620A5">
        <w:rPr>
          <w:lang w:val="en-GB"/>
        </w:rPr>
        <w:t>during</w:t>
      </w:r>
      <w:r>
        <w:rPr>
          <w:lang w:val="en-GB"/>
        </w:rPr>
        <w:t xml:space="preserve"> communication never exclude </w:t>
      </w:r>
      <w:hyperlink r:id="rId15">
        <w:r>
          <w:rPr>
            <w:rStyle w:val="InternetLink"/>
            <w:webHidden/>
            <w:lang w:val="en-GB"/>
          </w:rPr>
          <w:t>youtrack@fportalen.no</w:t>
        </w:r>
      </w:hyperlink>
      <w:ins w:id="12" w:author="Helge Alexander Venge Tollefsen" w:date="2019-03-12T09:21:00Z">
        <w:r w:rsidR="0029654E">
          <w:rPr>
            <w:lang w:val="en-GB"/>
          </w:rPr>
          <w:t xml:space="preserve"> </w:t>
        </w:r>
      </w:ins>
      <w:r>
        <w:rPr>
          <w:lang w:val="en-GB"/>
        </w:rPr>
        <w:t xml:space="preserve"> from the recipient list (as CC: </w:t>
      </w:r>
      <w:hyperlink r:id="rId16">
        <w:r>
          <w:rPr>
            <w:rStyle w:val="InternetLink"/>
            <w:webHidden/>
            <w:lang w:val="en-GB"/>
          </w:rPr>
          <w:t>youtrack@fportalen.no</w:t>
        </w:r>
      </w:hyperlink>
      <w:r>
        <w:rPr>
          <w:lang w:val="en-GB"/>
        </w:rPr>
        <w:t xml:space="preserve">) and don’t change the email subject. </w:t>
      </w:r>
      <w:proofErr w:type="gramStart"/>
      <w:r>
        <w:rPr>
          <w:lang w:val="en-GB"/>
        </w:rPr>
        <w:t>Also</w:t>
      </w:r>
      <w:proofErr w:type="gramEnd"/>
      <w:r>
        <w:rPr>
          <w:lang w:val="en-GB"/>
        </w:rPr>
        <w:t xml:space="preserve"> please note that support requests are closed if there has been no response from company in 7 days (unless this was otherwise agreed).</w:t>
      </w:r>
    </w:p>
    <w:p w14:paraId="1102E822" w14:textId="77777777" w:rsidR="007204B6" w:rsidRDefault="007204B6">
      <w:pPr>
        <w:rPr>
          <w:lang w:val="en-GB"/>
        </w:rPr>
      </w:pPr>
    </w:p>
    <w:p w14:paraId="3790230A" w14:textId="77777777" w:rsidR="007204B6" w:rsidRDefault="00397A64">
      <w:pPr>
        <w:pStyle w:val="Overskrift2"/>
        <w:rPr>
          <w:lang w:val="en-GB"/>
        </w:rPr>
      </w:pPr>
      <w:bookmarkStart w:id="13" w:name="_Toc403375063"/>
      <w:bookmarkEnd w:id="13"/>
      <w:r>
        <w:rPr>
          <w:lang w:val="en-GB"/>
        </w:rPr>
        <w:t>FAQ</w:t>
      </w:r>
    </w:p>
    <w:p w14:paraId="2F9D0370" w14:textId="77777777" w:rsidR="007204B6" w:rsidRDefault="007204B6">
      <w:pPr>
        <w:rPr>
          <w:lang w:val="en-GB"/>
        </w:rPr>
      </w:pPr>
    </w:p>
    <w:p w14:paraId="35999A22" w14:textId="77777777" w:rsidR="007204B6" w:rsidRDefault="00397A64">
      <w:pPr>
        <w:rPr>
          <w:lang w:val="en-GB"/>
        </w:rPr>
      </w:pPr>
      <w:r>
        <w:rPr>
          <w:b/>
          <w:lang w:val="en-GB"/>
        </w:rPr>
        <w:t>Q:</w:t>
      </w:r>
      <w:r>
        <w:rPr>
          <w:lang w:val="en-GB"/>
        </w:rPr>
        <w:t xml:space="preserve"> Terms and conditions are entered in “</w:t>
      </w:r>
      <w:proofErr w:type="spellStart"/>
      <w:r>
        <w:rPr>
          <w:lang w:val="en-GB"/>
        </w:rPr>
        <w:t>datafanger</w:t>
      </w:r>
      <w:proofErr w:type="spellEnd"/>
      <w:r>
        <w:rPr>
          <w:lang w:val="en-GB"/>
        </w:rPr>
        <w:t xml:space="preserve">” application, but in </w:t>
      </w:r>
      <w:proofErr w:type="spellStart"/>
      <w:r>
        <w:rPr>
          <w:lang w:val="en-GB"/>
        </w:rPr>
        <w:t>Finansportalen</w:t>
      </w:r>
      <w:proofErr w:type="spellEnd"/>
      <w:r>
        <w:rPr>
          <w:lang w:val="en-GB"/>
        </w:rPr>
        <w:t xml:space="preserve"> they are not displayed. Why?</w:t>
      </w:r>
    </w:p>
    <w:p w14:paraId="60BAD7E7" w14:textId="77777777" w:rsidR="007204B6" w:rsidRDefault="00397A64">
      <w:pPr>
        <w:rPr>
          <w:lang w:val="en-GB"/>
        </w:rPr>
      </w:pPr>
      <w:r>
        <w:rPr>
          <w:b/>
          <w:lang w:val="en-GB"/>
        </w:rPr>
        <w:t>A:</w:t>
      </w:r>
      <w:r>
        <w:rPr>
          <w:lang w:val="en-GB"/>
        </w:rPr>
        <w:t xml:space="preserve"> Ensure that the product name in the web service response is </w:t>
      </w:r>
      <w:proofErr w:type="gramStart"/>
      <w:r>
        <w:rPr>
          <w:lang w:val="en-GB"/>
        </w:rPr>
        <w:t>exactly the same</w:t>
      </w:r>
      <w:proofErr w:type="gramEnd"/>
      <w:r>
        <w:rPr>
          <w:lang w:val="en-GB"/>
        </w:rPr>
        <w:t xml:space="preserve"> as the product name entered into the “</w:t>
      </w:r>
      <w:proofErr w:type="spellStart"/>
      <w:r>
        <w:rPr>
          <w:lang w:val="en-GB"/>
        </w:rPr>
        <w:t>Datafanger</w:t>
      </w:r>
      <w:proofErr w:type="spellEnd"/>
      <w:r>
        <w:rPr>
          <w:lang w:val="en-GB"/>
        </w:rPr>
        <w:t>” application. Capital letters must also be exactly same.</w:t>
      </w:r>
    </w:p>
    <w:p w14:paraId="7AF992AE" w14:textId="77777777" w:rsidR="007204B6" w:rsidRDefault="007204B6">
      <w:pPr>
        <w:rPr>
          <w:lang w:val="en-GB"/>
        </w:rPr>
      </w:pPr>
    </w:p>
    <w:p w14:paraId="537D0E47" w14:textId="77777777" w:rsidR="007204B6" w:rsidRDefault="00397A64">
      <w:pPr>
        <w:rPr>
          <w:lang w:val="en-GB"/>
        </w:rPr>
      </w:pPr>
      <w:r>
        <w:rPr>
          <w:b/>
          <w:lang w:val="en-GB"/>
        </w:rPr>
        <w:t>Q:</w:t>
      </w:r>
      <w:r>
        <w:rPr>
          <w:lang w:val="en-GB"/>
        </w:rPr>
        <w:t xml:space="preserve"> How is the communication between the client and the web services secured?</w:t>
      </w:r>
    </w:p>
    <w:p w14:paraId="7F999760" w14:textId="77777777" w:rsidR="007204B6" w:rsidRDefault="00397A64">
      <w:pPr>
        <w:rPr>
          <w:lang w:val="en-GB"/>
        </w:rPr>
      </w:pPr>
      <w:r>
        <w:rPr>
          <w:b/>
          <w:lang w:val="en-GB"/>
        </w:rPr>
        <w:t>A:</w:t>
      </w:r>
      <w:r>
        <w:rPr>
          <w:lang w:val="en-GB"/>
        </w:rPr>
        <w:t xml:space="preserve"> Two-way SSL</w:t>
      </w:r>
    </w:p>
    <w:p w14:paraId="4251390F" w14:textId="77777777" w:rsidR="007204B6" w:rsidRDefault="007204B6">
      <w:pPr>
        <w:rPr>
          <w:lang w:val="en-GB"/>
        </w:rPr>
      </w:pPr>
    </w:p>
    <w:p w14:paraId="4106BF9A" w14:textId="77777777" w:rsidR="007204B6" w:rsidRDefault="00397A64">
      <w:pPr>
        <w:rPr>
          <w:lang w:val="en-GB"/>
        </w:rPr>
      </w:pPr>
      <w:r>
        <w:rPr>
          <w:b/>
          <w:lang w:val="en-GB"/>
        </w:rPr>
        <w:t>Q:</w:t>
      </w:r>
      <w:r>
        <w:rPr>
          <w:lang w:val="en-GB"/>
        </w:rPr>
        <w:t xml:space="preserve"> What should be returned if we are unable to give a price</w:t>
      </w:r>
    </w:p>
    <w:p w14:paraId="3AF157E7" w14:textId="77777777" w:rsidR="007204B6" w:rsidRDefault="00397A64">
      <w:pPr>
        <w:rPr>
          <w:lang w:val="en-GB"/>
        </w:rPr>
      </w:pPr>
      <w:r>
        <w:rPr>
          <w:b/>
          <w:lang w:val="en-GB"/>
        </w:rPr>
        <w:t>A:</w:t>
      </w:r>
      <w:r>
        <w:rPr>
          <w:lang w:val="en-GB"/>
        </w:rPr>
        <w:t xml:space="preserve"> In case you are not able to give a </w:t>
      </w:r>
      <w:proofErr w:type="gramStart"/>
      <w:r>
        <w:rPr>
          <w:lang w:val="en-GB"/>
        </w:rPr>
        <w:t>price</w:t>
      </w:r>
      <w:proofErr w:type="gramEnd"/>
      <w:r>
        <w:rPr>
          <w:lang w:val="en-GB"/>
        </w:rPr>
        <w:t xml:space="preserve"> you have two options:</w:t>
      </w:r>
    </w:p>
    <w:p w14:paraId="57C61467" w14:textId="77777777" w:rsidR="007204B6" w:rsidRDefault="00397A64">
      <w:pPr>
        <w:pStyle w:val="Listeavsnitt"/>
        <w:numPr>
          <w:ilvl w:val="0"/>
          <w:numId w:val="6"/>
        </w:numPr>
        <w:rPr>
          <w:lang w:val="en-GB"/>
        </w:rPr>
      </w:pPr>
      <w:r>
        <w:rPr>
          <w:lang w:val="en-GB"/>
        </w:rPr>
        <w:t>return "</w:t>
      </w:r>
      <w:proofErr w:type="spellStart"/>
      <w:r>
        <w:rPr>
          <w:lang w:val="en-GB"/>
        </w:rPr>
        <w:t>PriceUnavailable</w:t>
      </w:r>
      <w:proofErr w:type="spellEnd"/>
      <w:r>
        <w:rPr>
          <w:lang w:val="en-GB"/>
        </w:rPr>
        <w:t>" error provided with your error message</w:t>
      </w:r>
    </w:p>
    <w:p w14:paraId="6509AB4D" w14:textId="77777777" w:rsidR="007204B6" w:rsidRPr="004A6442" w:rsidRDefault="00397A64">
      <w:pPr>
        <w:pStyle w:val="Listeavsnitt"/>
        <w:numPr>
          <w:ilvl w:val="0"/>
          <w:numId w:val="6"/>
        </w:numPr>
        <w:rPr>
          <w:lang w:val="en-US"/>
        </w:rPr>
      </w:pPr>
      <w:r>
        <w:rPr>
          <w:lang w:val="en-GB"/>
        </w:rPr>
        <w:t xml:space="preserve">return response with </w:t>
      </w:r>
      <w:proofErr w:type="spellStart"/>
      <w:r>
        <w:rPr>
          <w:lang w:val="en-GB"/>
        </w:rPr>
        <w:t>feilmelding</w:t>
      </w:r>
      <w:proofErr w:type="spellEnd"/>
      <w:r>
        <w:rPr>
          <w:lang w:val="en-GB"/>
        </w:rPr>
        <w:t xml:space="preserve"> = "Your error message"</w:t>
      </w:r>
    </w:p>
    <w:sectPr w:rsidR="007204B6" w:rsidRPr="004A6442">
      <w:headerReference w:type="default" r:id="rId17"/>
      <w:footerReference w:type="default" r:id="rId18"/>
      <w:pgSz w:w="11906" w:h="16838"/>
      <w:pgMar w:top="1417" w:right="1417" w:bottom="1417" w:left="1417" w:header="708"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1644B" w14:textId="77777777" w:rsidR="00397A64" w:rsidRDefault="00397A64">
      <w:r>
        <w:separator/>
      </w:r>
    </w:p>
  </w:endnote>
  <w:endnote w:type="continuationSeparator" w:id="0">
    <w:p w14:paraId="051E2A4E" w14:textId="77777777" w:rsidR="00397A64" w:rsidRDefault="00397A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8D34B" w14:textId="77777777" w:rsidR="007204B6" w:rsidRPr="004A6442" w:rsidRDefault="00397A64">
    <w:pPr>
      <w:pStyle w:val="Bunntekst"/>
      <w:rPr>
        <w:lang w:val="en-US"/>
      </w:rPr>
    </w:pPr>
    <w:r>
      <w:rPr>
        <w:color w:val="002060"/>
        <w:sz w:val="16"/>
        <w:lang w:val="en-US"/>
      </w:rPr>
      <w:t xml:space="preserve">Author: Roberts Vartins </w:t>
    </w:r>
    <w:r>
      <w:rPr>
        <w:color w:val="002060"/>
        <w:sz w:val="16"/>
        <w:lang w:val="en-US"/>
      </w:rPr>
      <w:tab/>
      <w:t xml:space="preserve">Page </w:t>
    </w:r>
    <w:r>
      <w:rPr>
        <w:color w:val="002060"/>
        <w:sz w:val="16"/>
        <w:lang w:val="en-US"/>
      </w:rPr>
      <w:fldChar w:fldCharType="begin"/>
    </w:r>
    <w:r w:rsidRPr="004A6442">
      <w:rPr>
        <w:lang w:val="en-US"/>
      </w:rPr>
      <w:instrText>PAGE</w:instrText>
    </w:r>
    <w:r>
      <w:fldChar w:fldCharType="separate"/>
    </w:r>
    <w:r w:rsidR="007620A5" w:rsidRPr="004A6442">
      <w:rPr>
        <w:noProof/>
        <w:lang w:val="en-US"/>
      </w:rPr>
      <w:t>7</w:t>
    </w:r>
    <w:r>
      <w:fldChar w:fldCharType="end"/>
    </w:r>
    <w:r>
      <w:rPr>
        <w:color w:val="002060"/>
        <w:sz w:val="16"/>
        <w:lang w:val="en-US"/>
      </w:rPr>
      <w:t xml:space="preserve"> of </w:t>
    </w:r>
    <w:r>
      <w:rPr>
        <w:rStyle w:val="Sidetall"/>
        <w:rFonts w:eastAsiaTheme="majorEastAsia"/>
        <w:color w:val="002060"/>
        <w:sz w:val="16"/>
        <w:lang w:val="en-US"/>
      </w:rPr>
      <w:fldChar w:fldCharType="begin"/>
    </w:r>
    <w:r w:rsidRPr="004A6442">
      <w:rPr>
        <w:lang w:val="en-US"/>
      </w:rPr>
      <w:instrText>NUMPAGES</w:instrText>
    </w:r>
    <w:r>
      <w:fldChar w:fldCharType="separate"/>
    </w:r>
    <w:r w:rsidR="007620A5" w:rsidRPr="004A6442">
      <w:rPr>
        <w:noProof/>
        <w:lang w:val="en-US"/>
      </w:rPr>
      <w:t>7</w:t>
    </w:r>
    <w:r>
      <w:fldChar w:fldCharType="end"/>
    </w:r>
    <w:r>
      <w:rPr>
        <w:rStyle w:val="Sidetall"/>
        <w:rFonts w:eastAsiaTheme="majorEastAsia"/>
        <w:color w:val="002060"/>
        <w:sz w:val="16"/>
        <w:lang w:val="en-US"/>
      </w:rPr>
      <w:tab/>
      <w:t>2014.11.27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43D872" w14:textId="77777777" w:rsidR="00397A64" w:rsidRDefault="00397A64">
      <w:r>
        <w:separator/>
      </w:r>
    </w:p>
  </w:footnote>
  <w:footnote w:type="continuationSeparator" w:id="0">
    <w:p w14:paraId="1A8593C0" w14:textId="77777777" w:rsidR="00397A64" w:rsidRDefault="00397A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28D56" w14:textId="3A2D7B58" w:rsidR="00692BFE" w:rsidRDefault="00692BFE" w:rsidP="00692BFE">
    <w:pPr>
      <w:pStyle w:val="Topptekst"/>
      <w:pBdr>
        <w:bottom w:val="single" w:sz="12" w:space="1" w:color="002060"/>
      </w:pBdr>
      <w:tabs>
        <w:tab w:val="clear" w:pos="4536"/>
        <w:tab w:val="right" w:pos="8505"/>
      </w:tabs>
      <w:rPr>
        <w:rFonts w:ascii="Calibri" w:hAnsi="Calibri"/>
        <w:color w:val="0D0D0D" w:themeColor="text1" w:themeTint="F2"/>
        <w:sz w:val="20"/>
        <w:szCs w:val="20"/>
        <w:lang w:val="en-US"/>
      </w:rPr>
    </w:pPr>
    <w:r>
      <w:rPr>
        <w:rFonts w:ascii="Calibri" w:hAnsi="Calibri"/>
        <w:noProof/>
      </w:rPr>
      <w:drawing>
        <wp:anchor distT="0" distB="0" distL="114300" distR="114300" simplePos="0" relativeHeight="251665920" behindDoc="1" locked="0" layoutInCell="1" allowOverlap="1" wp14:anchorId="666479D3" wp14:editId="1F19C1D3">
          <wp:simplePos x="0" y="0"/>
          <wp:positionH relativeFrom="rightMargin">
            <wp:align>left</wp:align>
          </wp:positionH>
          <wp:positionV relativeFrom="paragraph">
            <wp:posOffset>-159385</wp:posOffset>
          </wp:positionV>
          <wp:extent cx="447675" cy="528320"/>
          <wp:effectExtent l="0" t="0" r="9525" b="5080"/>
          <wp:wrapTight wrapText="bothSides">
            <wp:wrapPolygon edited="0">
              <wp:start x="7353" y="779"/>
              <wp:lineTo x="0" y="3894"/>
              <wp:lineTo x="0" y="8567"/>
              <wp:lineTo x="2757" y="14798"/>
              <wp:lineTo x="6434" y="21029"/>
              <wp:lineTo x="7353" y="21029"/>
              <wp:lineTo x="11949" y="21029"/>
              <wp:lineTo x="12868" y="21029"/>
              <wp:lineTo x="18383" y="14798"/>
              <wp:lineTo x="21140" y="9346"/>
              <wp:lineTo x="21140" y="779"/>
              <wp:lineTo x="7353" y="779"/>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7675" cy="528320"/>
                  </a:xfrm>
                  <a:prstGeom prst="rect">
                    <a:avLst/>
                  </a:prstGeom>
                  <a:noFill/>
                </pic:spPr>
              </pic:pic>
            </a:graphicData>
          </a:graphic>
          <wp14:sizeRelH relativeFrom="margin">
            <wp14:pctWidth>0</wp14:pctWidth>
          </wp14:sizeRelH>
          <wp14:sizeRelV relativeFrom="margin">
            <wp14:pctHeight>0</wp14:pctHeight>
          </wp14:sizeRelV>
        </wp:anchor>
      </w:drawing>
    </w:r>
    <w:proofErr w:type="spellStart"/>
    <w:r>
      <w:rPr>
        <w:color w:val="0D0D0D" w:themeColor="text1" w:themeTint="F2"/>
        <w:sz w:val="20"/>
        <w:lang w:val="en-US"/>
      </w:rPr>
      <w:t>Finansportalen</w:t>
    </w:r>
    <w:proofErr w:type="spellEnd"/>
    <w:r>
      <w:rPr>
        <w:color w:val="0D0D0D" w:themeColor="text1" w:themeTint="F2"/>
        <w:sz w:val="20"/>
        <w:lang w:val="en-US"/>
      </w:rPr>
      <w:t xml:space="preserve">                                                                          </w:t>
    </w:r>
  </w:p>
  <w:p w14:paraId="3845C71C" w14:textId="7F00D139" w:rsidR="007204B6" w:rsidRPr="00692BFE" w:rsidRDefault="00692BFE">
    <w:pPr>
      <w:pStyle w:val="Topptekst"/>
      <w:rPr>
        <w:lang w:val="en-US"/>
      </w:rPr>
    </w:pPr>
    <w:r>
      <w:rPr>
        <w:b/>
        <w:color w:val="002060"/>
        <w:sz w:val="20"/>
        <w:szCs w:val="20"/>
      </w:rPr>
      <w:t xml:space="preserve">Integration </w:t>
    </w:r>
    <w:proofErr w:type="spellStart"/>
    <w:r>
      <w:rPr>
        <w:b/>
        <w:color w:val="002060"/>
        <w:sz w:val="20"/>
        <w:szCs w:val="20"/>
      </w:rPr>
      <w:t>overview</w:t>
    </w:r>
    <w:proofErr w:type="spellEnd"/>
    <w:r>
      <w:rPr>
        <w:b/>
        <w:color w:val="002060"/>
        <w:sz w:val="20"/>
        <w:szCs w:val="20"/>
      </w:rPr>
      <w:t xml:space="preserve"> 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A1802"/>
    <w:multiLevelType w:val="multilevel"/>
    <w:tmpl w:val="75966A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322E3D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3BD2578"/>
    <w:multiLevelType w:val="multilevel"/>
    <w:tmpl w:val="7160FECA"/>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3" w15:restartNumberingAfterBreak="0">
    <w:nsid w:val="4CBB6704"/>
    <w:multiLevelType w:val="multilevel"/>
    <w:tmpl w:val="915E66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678C3547"/>
    <w:multiLevelType w:val="multilevel"/>
    <w:tmpl w:val="48F2DD3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cs="Wingdings" w:hint="default"/>
      </w:rPr>
    </w:lvl>
  </w:abstractNum>
  <w:abstractNum w:abstractNumId="5" w15:restartNumberingAfterBreak="0">
    <w:nsid w:val="680D1730"/>
    <w:multiLevelType w:val="multilevel"/>
    <w:tmpl w:val="A4108A8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15:restartNumberingAfterBreak="0">
    <w:nsid w:val="6B7F23F0"/>
    <w:multiLevelType w:val="multilevel"/>
    <w:tmpl w:val="BDAACF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0"/>
  </w:num>
  <w:num w:numId="4">
    <w:abstractNumId w:val="4"/>
  </w:num>
  <w:num w:numId="5">
    <w:abstractNumId w:val="5"/>
  </w:num>
  <w:num w:numId="6">
    <w:abstractNumId w:val="6"/>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lge Alexander Venge Tollefsen">
    <w15:presenceInfo w15:providerId="AD" w15:userId="S-1-5-21-1766271819-301527014-3155076379-27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4B6"/>
    <w:rsid w:val="0003673B"/>
    <w:rsid w:val="002242FC"/>
    <w:rsid w:val="0029654E"/>
    <w:rsid w:val="00397A64"/>
    <w:rsid w:val="004A6442"/>
    <w:rsid w:val="00692BFE"/>
    <w:rsid w:val="007204B6"/>
    <w:rsid w:val="007620A5"/>
    <w:rsid w:val="007B233E"/>
    <w:rsid w:val="00935899"/>
    <w:rsid w:val="00F14E35"/>
    <w:rsid w:val="00F267C4"/>
  </w:rsids>
  <m:mathPr>
    <m:mathFont m:val="Cambria Math"/>
    <m:brkBin m:val="before"/>
    <m:brkBinSub m:val="--"/>
    <m:smallFrac m:val="0"/>
    <m:dispDef/>
    <m:lMargin m:val="0"/>
    <m:rMargin m:val="0"/>
    <m:defJc m:val="centerGroup"/>
    <m:wrapIndent m:val="1440"/>
    <m:intLim m:val="subSup"/>
    <m:naryLim m:val="undOvr"/>
  </m:mathPr>
  <w:themeFontLang w:val="nb-NO" w:eastAsia="" w:bidi=""/>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E163E43"/>
  <w15:docId w15:val="{C60EB03A-466B-4B2D-A92D-0F0C79BF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6FF4"/>
    <w:rPr>
      <w:rFonts w:asciiTheme="minorHAnsi" w:hAnsiTheme="minorHAnsi"/>
      <w:sz w:val="22"/>
      <w:szCs w:val="24"/>
    </w:rPr>
  </w:style>
  <w:style w:type="paragraph" w:styleId="Overskrift1">
    <w:name w:val="heading 1"/>
    <w:basedOn w:val="Normal"/>
    <w:next w:val="Normal"/>
    <w:link w:val="Overskrift1Tegn"/>
    <w:uiPriority w:val="9"/>
    <w:qFormat/>
    <w:rsid w:val="00FB6D81"/>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F215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F2156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TittelTegn">
    <w:name w:val="Tittel Tegn"/>
    <w:basedOn w:val="Standardskriftforavsnitt"/>
    <w:link w:val="Tittel"/>
    <w:uiPriority w:val="10"/>
    <w:qFormat/>
    <w:rsid w:val="00F21567"/>
    <w:rPr>
      <w:rFonts w:asciiTheme="majorHAnsi" w:eastAsiaTheme="majorEastAsia" w:hAnsiTheme="majorHAnsi" w:cstheme="majorBidi"/>
      <w:color w:val="17365D" w:themeColor="text2" w:themeShade="BF"/>
      <w:spacing w:val="5"/>
      <w:sz w:val="52"/>
      <w:szCs w:val="52"/>
    </w:rPr>
  </w:style>
  <w:style w:type="character" w:customStyle="1" w:styleId="Overskrift2Tegn">
    <w:name w:val="Overskrift 2 Tegn"/>
    <w:basedOn w:val="Standardskriftforavsnitt"/>
    <w:link w:val="Overskrift2"/>
    <w:uiPriority w:val="9"/>
    <w:qFormat/>
    <w:rsid w:val="00F21567"/>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foravsnitt"/>
    <w:link w:val="Overskrift3"/>
    <w:uiPriority w:val="9"/>
    <w:qFormat/>
    <w:rsid w:val="00F21567"/>
    <w:rPr>
      <w:rFonts w:asciiTheme="majorHAnsi" w:eastAsiaTheme="majorEastAsia" w:hAnsiTheme="majorHAnsi" w:cstheme="majorBidi"/>
      <w:b/>
      <w:bCs/>
      <w:color w:val="4F81BD" w:themeColor="accent1"/>
      <w:sz w:val="22"/>
      <w:szCs w:val="24"/>
    </w:rPr>
  </w:style>
  <w:style w:type="character" w:customStyle="1" w:styleId="BobletekstTegn">
    <w:name w:val="Bobletekst Tegn"/>
    <w:basedOn w:val="Standardskriftforavsnitt"/>
    <w:link w:val="Bobletekst"/>
    <w:uiPriority w:val="99"/>
    <w:semiHidden/>
    <w:qFormat/>
    <w:rsid w:val="00F21567"/>
    <w:rPr>
      <w:rFonts w:ascii="Tahoma" w:hAnsi="Tahoma" w:cs="Tahoma"/>
      <w:sz w:val="16"/>
      <w:szCs w:val="16"/>
    </w:rPr>
  </w:style>
  <w:style w:type="character" w:customStyle="1" w:styleId="pp-place-title">
    <w:name w:val="pp-place-title"/>
    <w:basedOn w:val="Standardskriftforavsnitt"/>
    <w:qFormat/>
    <w:rsid w:val="00F433BA"/>
  </w:style>
  <w:style w:type="character" w:customStyle="1" w:styleId="Overskrift1Tegn">
    <w:name w:val="Overskrift 1 Tegn"/>
    <w:basedOn w:val="Standardskriftforavsnitt"/>
    <w:link w:val="Overskrift1"/>
    <w:uiPriority w:val="9"/>
    <w:qFormat/>
    <w:rsid w:val="00FB6D81"/>
    <w:rPr>
      <w:rFonts w:asciiTheme="majorHAnsi" w:eastAsiaTheme="majorEastAsia" w:hAnsiTheme="majorHAnsi" w:cstheme="majorBidi"/>
      <w:b/>
      <w:bCs/>
      <w:color w:val="365F91" w:themeColor="accent1" w:themeShade="BF"/>
      <w:sz w:val="28"/>
      <w:szCs w:val="28"/>
    </w:rPr>
  </w:style>
  <w:style w:type="character" w:customStyle="1" w:styleId="TopptekstTegn">
    <w:name w:val="Topptekst Tegn"/>
    <w:basedOn w:val="Standardskriftforavsnitt"/>
    <w:link w:val="Topptekst"/>
    <w:uiPriority w:val="99"/>
    <w:qFormat/>
    <w:rsid w:val="000025F0"/>
    <w:rPr>
      <w:rFonts w:asciiTheme="minorHAnsi" w:hAnsiTheme="minorHAnsi"/>
      <w:sz w:val="22"/>
      <w:szCs w:val="24"/>
    </w:rPr>
  </w:style>
  <w:style w:type="character" w:customStyle="1" w:styleId="BunntekstTegn">
    <w:name w:val="Bunntekst Tegn"/>
    <w:basedOn w:val="Standardskriftforavsnitt"/>
    <w:link w:val="Bunntekst"/>
    <w:uiPriority w:val="99"/>
    <w:qFormat/>
    <w:rsid w:val="000025F0"/>
    <w:rPr>
      <w:rFonts w:asciiTheme="minorHAnsi" w:hAnsiTheme="minorHAnsi"/>
      <w:sz w:val="22"/>
      <w:szCs w:val="24"/>
    </w:rPr>
  </w:style>
  <w:style w:type="character" w:styleId="Sidetall">
    <w:name w:val="page number"/>
    <w:basedOn w:val="Standardskriftforavsnitt"/>
    <w:semiHidden/>
    <w:qFormat/>
    <w:rsid w:val="0041749B"/>
  </w:style>
  <w:style w:type="character" w:styleId="Svakutheving">
    <w:name w:val="Subtle Emphasis"/>
    <w:basedOn w:val="Standardskriftforavsnitt"/>
    <w:uiPriority w:val="19"/>
    <w:qFormat/>
    <w:rsid w:val="005E36DC"/>
    <w:rPr>
      <w:i/>
      <w:iCs/>
      <w:color w:val="808080" w:themeColor="text1" w:themeTint="7F"/>
    </w:rPr>
  </w:style>
  <w:style w:type="character" w:styleId="Utheving">
    <w:name w:val="Emphasis"/>
    <w:basedOn w:val="Standardskriftforavsnitt"/>
    <w:uiPriority w:val="20"/>
    <w:qFormat/>
    <w:rsid w:val="005E36DC"/>
    <w:rPr>
      <w:i/>
      <w:iCs/>
    </w:rPr>
  </w:style>
  <w:style w:type="character" w:customStyle="1" w:styleId="InternetLink">
    <w:name w:val="Internet Link"/>
    <w:basedOn w:val="Standardskriftforavsnitt"/>
    <w:uiPriority w:val="99"/>
    <w:unhideWhenUsed/>
    <w:rsid w:val="00A51CE7"/>
    <w:rPr>
      <w:color w:val="0000FF" w:themeColor="hyperlink"/>
      <w:u w:val="single"/>
    </w:rPr>
  </w:style>
  <w:style w:type="character" w:styleId="Fulgthyperkobling">
    <w:name w:val="FollowedHyperlink"/>
    <w:basedOn w:val="Standardskriftforavsnitt"/>
    <w:uiPriority w:val="99"/>
    <w:semiHidden/>
    <w:unhideWhenUsed/>
    <w:qFormat/>
    <w:rsid w:val="002663FF"/>
    <w:rPr>
      <w:color w:val="800080" w:themeColor="followedHyperlink"/>
      <w:u w:val="single"/>
    </w:rPr>
  </w:style>
  <w:style w:type="character" w:styleId="Merknadsreferanse">
    <w:name w:val="annotation reference"/>
    <w:basedOn w:val="Standardskriftforavsnitt"/>
    <w:uiPriority w:val="99"/>
    <w:semiHidden/>
    <w:unhideWhenUsed/>
    <w:qFormat/>
    <w:rsid w:val="0002100F"/>
    <w:rPr>
      <w:sz w:val="16"/>
      <w:szCs w:val="16"/>
    </w:rPr>
  </w:style>
  <w:style w:type="character" w:customStyle="1" w:styleId="MerknadstekstTegn">
    <w:name w:val="Merknadstekst Tegn"/>
    <w:basedOn w:val="Standardskriftforavsnitt"/>
    <w:link w:val="Merknadstekst"/>
    <w:uiPriority w:val="99"/>
    <w:semiHidden/>
    <w:qFormat/>
    <w:rsid w:val="0002100F"/>
    <w:rPr>
      <w:rFonts w:asciiTheme="minorHAnsi" w:hAnsiTheme="minorHAnsi"/>
    </w:rPr>
  </w:style>
  <w:style w:type="character" w:customStyle="1" w:styleId="KommentaremneTegn">
    <w:name w:val="Kommentaremne Tegn"/>
    <w:basedOn w:val="MerknadstekstTegn"/>
    <w:link w:val="Kommentaremne"/>
    <w:uiPriority w:val="99"/>
    <w:semiHidden/>
    <w:qFormat/>
    <w:rsid w:val="0002100F"/>
    <w:rPr>
      <w:rFonts w:asciiTheme="minorHAnsi" w:hAnsiTheme="minorHAnsi"/>
      <w:b/>
      <w:bCs/>
    </w:rPr>
  </w:style>
  <w:style w:type="character" w:styleId="Sterk">
    <w:name w:val="Strong"/>
    <w:basedOn w:val="Standardskriftforavsnitt"/>
    <w:uiPriority w:val="22"/>
    <w:qFormat/>
    <w:rsid w:val="005A093F"/>
    <w:rPr>
      <w:b/>
      <w:bCs/>
    </w:rPr>
  </w:style>
  <w:style w:type="character" w:customStyle="1" w:styleId="shorttext">
    <w:name w:val="short_text"/>
    <w:basedOn w:val="Standardskriftforavsnitt"/>
    <w:qFormat/>
    <w:rsid w:val="008F647C"/>
  </w:style>
  <w:style w:type="character" w:customStyle="1" w:styleId="hps">
    <w:name w:val="hps"/>
    <w:basedOn w:val="Standardskriftforavsnitt"/>
    <w:qFormat/>
    <w:rsid w:val="008F647C"/>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ListLabel3">
    <w:name w:val="ListLabel 3"/>
    <w:qFormat/>
    <w:rPr>
      <w:rFonts w:eastAsia="Times New Roman" w:cs="Times New Roman"/>
    </w:rPr>
  </w:style>
  <w:style w:type="character" w:customStyle="1" w:styleId="IndexLink">
    <w:name w:val="Index Link"/>
    <w:qFormat/>
  </w:style>
  <w:style w:type="paragraph" w:customStyle="1" w:styleId="Heading">
    <w:name w:val="Heading"/>
    <w:basedOn w:val="Normal"/>
    <w:next w:val="TextBody"/>
    <w:qFormat/>
    <w:pPr>
      <w:keepNext/>
      <w:spacing w:before="240" w:after="120"/>
    </w:pPr>
    <w:rPr>
      <w:rFonts w:ascii="Liberation Sans" w:eastAsia="Microsoft YaHei" w:hAnsi="Liberation Sans" w:cs="Arial"/>
      <w:sz w:val="28"/>
      <w:szCs w:val="28"/>
    </w:rPr>
  </w:style>
  <w:style w:type="paragraph" w:customStyle="1" w:styleId="TextBody">
    <w:name w:val="Text Body"/>
    <w:basedOn w:val="Normal"/>
    <w:pPr>
      <w:spacing w:after="140" w:line="288" w:lineRule="auto"/>
    </w:pPr>
  </w:style>
  <w:style w:type="paragraph" w:styleId="Liste">
    <w:name w:val="List"/>
    <w:basedOn w:val="TextBody"/>
    <w:rPr>
      <w:rFonts w:cs="Arial"/>
    </w:rPr>
  </w:style>
  <w:style w:type="paragraph" w:styleId="Bildetekst">
    <w:name w:val="caption"/>
    <w:basedOn w:val="Normal"/>
    <w:next w:val="Normal"/>
    <w:uiPriority w:val="35"/>
    <w:unhideWhenUsed/>
    <w:qFormat/>
    <w:rsid w:val="001735CA"/>
    <w:pPr>
      <w:spacing w:after="200"/>
    </w:pPr>
    <w:rPr>
      <w:b/>
      <w:bCs/>
      <w:color w:val="4F81BD" w:themeColor="accent1"/>
      <w:sz w:val="18"/>
      <w:szCs w:val="18"/>
    </w:rPr>
  </w:style>
  <w:style w:type="paragraph" w:customStyle="1" w:styleId="Index">
    <w:name w:val="Index"/>
    <w:basedOn w:val="Normal"/>
    <w:qFormat/>
    <w:pPr>
      <w:suppressLineNumbers/>
    </w:pPr>
    <w:rPr>
      <w:rFonts w:cs="Arial"/>
    </w:rPr>
  </w:style>
  <w:style w:type="paragraph" w:customStyle="1" w:styleId="Ingress">
    <w:name w:val="Ingress"/>
    <w:basedOn w:val="Normal"/>
    <w:qFormat/>
    <w:rsid w:val="00475D97"/>
    <w:rPr>
      <w:b/>
      <w:sz w:val="24"/>
    </w:rPr>
  </w:style>
  <w:style w:type="paragraph" w:styleId="Tittel">
    <w:name w:val="Title"/>
    <w:basedOn w:val="Normal"/>
    <w:next w:val="Normal"/>
    <w:link w:val="TittelTegn"/>
    <w:uiPriority w:val="10"/>
    <w:qFormat/>
    <w:rsid w:val="00F21567"/>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Bobletekst">
    <w:name w:val="Balloon Text"/>
    <w:basedOn w:val="Normal"/>
    <w:link w:val="BobletekstTegn"/>
    <w:uiPriority w:val="99"/>
    <w:semiHidden/>
    <w:unhideWhenUsed/>
    <w:qFormat/>
    <w:rsid w:val="00F21567"/>
    <w:rPr>
      <w:rFonts w:ascii="Tahoma" w:hAnsi="Tahoma" w:cs="Tahoma"/>
      <w:sz w:val="16"/>
      <w:szCs w:val="16"/>
    </w:rPr>
  </w:style>
  <w:style w:type="paragraph" w:customStyle="1" w:styleId="AxureTableNormalText">
    <w:name w:val="AxureTableNormalText"/>
    <w:basedOn w:val="Normal"/>
    <w:uiPriority w:val="99"/>
    <w:qFormat/>
    <w:rsid w:val="003166BC"/>
    <w:pPr>
      <w:suppressAutoHyphens/>
      <w:spacing w:before="60" w:after="60"/>
    </w:pPr>
    <w:rPr>
      <w:rFonts w:ascii="Arial" w:eastAsiaTheme="minorEastAsia" w:hAnsi="Arial" w:cs="Arial"/>
      <w:sz w:val="16"/>
      <w:szCs w:val="16"/>
      <w:lang w:val="en-US" w:eastAsia="ar-SA"/>
    </w:rPr>
  </w:style>
  <w:style w:type="paragraph" w:styleId="Listeavsnitt">
    <w:name w:val="List Paragraph"/>
    <w:basedOn w:val="Normal"/>
    <w:uiPriority w:val="34"/>
    <w:qFormat/>
    <w:rsid w:val="003166BC"/>
    <w:pPr>
      <w:ind w:left="720"/>
      <w:contextualSpacing/>
    </w:pPr>
  </w:style>
  <w:style w:type="paragraph" w:styleId="Topptekst">
    <w:name w:val="header"/>
    <w:basedOn w:val="Normal"/>
    <w:link w:val="TopptekstTegn"/>
    <w:uiPriority w:val="99"/>
    <w:unhideWhenUsed/>
    <w:rsid w:val="000025F0"/>
    <w:pPr>
      <w:tabs>
        <w:tab w:val="center" w:pos="4536"/>
        <w:tab w:val="right" w:pos="9072"/>
      </w:tabs>
    </w:pPr>
  </w:style>
  <w:style w:type="paragraph" w:styleId="Bunntekst">
    <w:name w:val="footer"/>
    <w:basedOn w:val="Normal"/>
    <w:link w:val="BunntekstTegn"/>
    <w:uiPriority w:val="99"/>
    <w:unhideWhenUsed/>
    <w:rsid w:val="000025F0"/>
    <w:pPr>
      <w:tabs>
        <w:tab w:val="center" w:pos="4536"/>
        <w:tab w:val="right" w:pos="9072"/>
      </w:tabs>
    </w:pPr>
  </w:style>
  <w:style w:type="paragraph" w:customStyle="1" w:styleId="ContentsHeading">
    <w:name w:val="Contents Heading"/>
    <w:basedOn w:val="Overskrift1"/>
    <w:next w:val="Normal"/>
    <w:uiPriority w:val="39"/>
    <w:semiHidden/>
    <w:unhideWhenUsed/>
    <w:qFormat/>
    <w:rsid w:val="004E1DB3"/>
    <w:pPr>
      <w:spacing w:line="276" w:lineRule="auto"/>
    </w:pPr>
    <w:rPr>
      <w:lang w:val="en-US" w:eastAsia="ja-JP"/>
    </w:rPr>
  </w:style>
  <w:style w:type="paragraph" w:customStyle="1" w:styleId="Contents2">
    <w:name w:val="Contents 2"/>
    <w:basedOn w:val="Normal"/>
    <w:next w:val="Normal"/>
    <w:autoRedefine/>
    <w:uiPriority w:val="39"/>
    <w:unhideWhenUsed/>
    <w:rsid w:val="004E1DB3"/>
    <w:pPr>
      <w:spacing w:after="100"/>
      <w:ind w:left="220"/>
    </w:pPr>
  </w:style>
  <w:style w:type="paragraph" w:styleId="Merknadstekst">
    <w:name w:val="annotation text"/>
    <w:basedOn w:val="Normal"/>
    <w:link w:val="MerknadstekstTegn"/>
    <w:uiPriority w:val="99"/>
    <w:semiHidden/>
    <w:unhideWhenUsed/>
    <w:qFormat/>
    <w:rsid w:val="0002100F"/>
    <w:rPr>
      <w:sz w:val="20"/>
      <w:szCs w:val="20"/>
    </w:rPr>
  </w:style>
  <w:style w:type="paragraph" w:styleId="Kommentaremne">
    <w:name w:val="annotation subject"/>
    <w:basedOn w:val="Merknadstekst"/>
    <w:link w:val="KommentaremneTegn"/>
    <w:uiPriority w:val="99"/>
    <w:semiHidden/>
    <w:unhideWhenUsed/>
    <w:qFormat/>
    <w:rsid w:val="0002100F"/>
    <w:rPr>
      <w:b/>
      <w:bCs/>
    </w:rPr>
  </w:style>
  <w:style w:type="paragraph" w:customStyle="1" w:styleId="Contents3">
    <w:name w:val="Contents 3"/>
    <w:basedOn w:val="Normal"/>
    <w:next w:val="Normal"/>
    <w:autoRedefine/>
    <w:uiPriority w:val="39"/>
    <w:unhideWhenUsed/>
    <w:rsid w:val="008F59F5"/>
    <w:pPr>
      <w:spacing w:after="100"/>
      <w:ind w:left="440"/>
    </w:pPr>
  </w:style>
  <w:style w:type="table" w:styleId="Tabellrutenett">
    <w:name w:val="Table Grid"/>
    <w:basedOn w:val="Vanligtabell"/>
    <w:uiPriority w:val="59"/>
    <w:rsid w:val="00F21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19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youtrack@fportalen.no"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mailto:youtrack@fportalen.no"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yperlink" Target="mailto:youtrack@fportalen.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01B62-0176-4A2B-9EFF-8C03D1EA0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1358</Words>
  <Characters>7199</Characters>
  <Application>Microsoft Office Word</Application>
  <DocSecurity>0</DocSecurity>
  <Lines>59</Lines>
  <Paragraphs>17</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Forbrukerrådet</Company>
  <LinksUpToDate>false</LinksUpToDate>
  <CharactersWithSpaces>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Erland Madsen</dc:creator>
  <cp:lastModifiedBy>Helge Alexander Venge Tollefsen</cp:lastModifiedBy>
  <cp:revision>5</cp:revision>
  <cp:lastPrinted>2011-04-07T11:55:00Z</cp:lastPrinted>
  <dcterms:created xsi:type="dcterms:W3CDTF">2019-03-08T13:55:00Z</dcterms:created>
  <dcterms:modified xsi:type="dcterms:W3CDTF">2019-03-12T08:22:00Z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Forbrukerrådet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