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2C4B5" w14:textId="77777777" w:rsidR="00E83F27" w:rsidRPr="00E83F27" w:rsidRDefault="00E83F27" w:rsidP="008309E6">
      <w:pPr>
        <w:pStyle w:val="Ingenmellomrom"/>
        <w:rPr>
          <w:rFonts w:cs="Calibri"/>
          <w:lang w:val="en-GB" w:eastAsia="ar-SA"/>
        </w:rPr>
      </w:pPr>
      <w:bookmarkStart w:id="0" w:name="_Hlk535234138"/>
      <w:r w:rsidRPr="00E83F27">
        <w:rPr>
          <w:lang w:val="en-GB" w:eastAsia="ar-SA"/>
        </w:rPr>
        <w:t xml:space="preserve">Message exchange between </w:t>
      </w:r>
      <w:proofErr w:type="spellStart"/>
      <w:r w:rsidRPr="00E83F27">
        <w:rPr>
          <w:lang w:val="en-GB" w:eastAsia="ar-SA"/>
        </w:rPr>
        <w:t>Finansportalen</w:t>
      </w:r>
      <w:proofErr w:type="spellEnd"/>
      <w:r w:rsidRPr="00E83F27">
        <w:rPr>
          <w:lang w:val="en-GB" w:eastAsia="ar-SA"/>
        </w:rPr>
        <w:t xml:space="preserve"> and the insurance </w:t>
      </w:r>
      <w:proofErr w:type="gramStart"/>
      <w:r w:rsidRPr="00E83F27">
        <w:rPr>
          <w:lang w:val="en-GB" w:eastAsia="ar-SA"/>
        </w:rPr>
        <w:t>companies</w:t>
      </w:r>
      <w:proofErr w:type="gramEnd"/>
      <w:r w:rsidRPr="00E83F27">
        <w:rPr>
          <w:lang w:val="en-GB" w:eastAsia="ar-SA"/>
        </w:rPr>
        <w:t xml:space="preserve"> version </w:t>
      </w:r>
      <w:r w:rsidR="007914CD">
        <w:rPr>
          <w:lang w:val="en-GB" w:eastAsia="ar-SA"/>
        </w:rPr>
        <w:t>4.0</w:t>
      </w:r>
    </w:p>
    <w:bookmarkEnd w:id="0"/>
    <w:p w14:paraId="6111506F" w14:textId="77777777" w:rsidR="00427B2F" w:rsidRPr="00185CD7" w:rsidRDefault="00427B2F" w:rsidP="00E83F27">
      <w:pPr>
        <w:rPr>
          <w:rStyle w:val="Sterkutheving"/>
          <w:i w:val="0"/>
          <w:iCs w:val="0"/>
          <w:lang w:val="en-US"/>
        </w:rPr>
      </w:pPr>
    </w:p>
    <w:p w14:paraId="704795C0" w14:textId="1A7139C2" w:rsidR="00E83F27" w:rsidRPr="00185CD7" w:rsidRDefault="00E83F27" w:rsidP="00E83F27">
      <w:pPr>
        <w:rPr>
          <w:rStyle w:val="Sterkutheving"/>
          <w:i w:val="0"/>
          <w:iCs w:val="0"/>
          <w:lang w:val="en-US"/>
        </w:rPr>
      </w:pPr>
      <w:r w:rsidRPr="00185CD7">
        <w:rPr>
          <w:rStyle w:val="Sterkutheving"/>
          <w:i w:val="0"/>
          <w:iCs w:val="0"/>
          <w:lang w:val="en-US"/>
        </w:rPr>
        <w:t>In this version we only make changes to car</w:t>
      </w:r>
      <w:r w:rsidR="00A32503">
        <w:rPr>
          <w:rStyle w:val="Sterkutheving"/>
          <w:i w:val="0"/>
          <w:iCs w:val="0"/>
          <w:lang w:val="en-US"/>
        </w:rPr>
        <w:t xml:space="preserve"> (</w:t>
      </w:r>
      <w:proofErr w:type="spellStart"/>
      <w:r w:rsidR="00A32503">
        <w:rPr>
          <w:rStyle w:val="Sterkutheving"/>
          <w:i w:val="0"/>
          <w:iCs w:val="0"/>
          <w:lang w:val="en-US"/>
        </w:rPr>
        <w:t>bil</w:t>
      </w:r>
      <w:proofErr w:type="spellEnd"/>
      <w:r w:rsidR="00A32503">
        <w:rPr>
          <w:rStyle w:val="Sterkutheving"/>
          <w:i w:val="0"/>
          <w:iCs w:val="0"/>
          <w:lang w:val="en-US"/>
        </w:rPr>
        <w:t>)</w:t>
      </w:r>
      <w:r w:rsidRPr="00185CD7">
        <w:rPr>
          <w:rStyle w:val="Sterkutheving"/>
          <w:i w:val="0"/>
          <w:iCs w:val="0"/>
          <w:lang w:val="en-US"/>
        </w:rPr>
        <w:t>, travel</w:t>
      </w:r>
      <w:r w:rsidR="00A32503">
        <w:rPr>
          <w:rStyle w:val="Sterkutheving"/>
          <w:i w:val="0"/>
          <w:iCs w:val="0"/>
          <w:lang w:val="en-US"/>
        </w:rPr>
        <w:t xml:space="preserve"> (</w:t>
      </w:r>
      <w:proofErr w:type="spellStart"/>
      <w:r w:rsidR="00A32503">
        <w:rPr>
          <w:rStyle w:val="Sterkutheving"/>
          <w:i w:val="0"/>
          <w:iCs w:val="0"/>
          <w:lang w:val="en-US"/>
        </w:rPr>
        <w:t>reise</w:t>
      </w:r>
      <w:proofErr w:type="spellEnd"/>
      <w:r w:rsidR="00A32503">
        <w:rPr>
          <w:rStyle w:val="Sterkutheving"/>
          <w:i w:val="0"/>
          <w:iCs w:val="0"/>
          <w:lang w:val="en-US"/>
        </w:rPr>
        <w:t>)</w:t>
      </w:r>
      <w:r w:rsidRPr="00185CD7">
        <w:rPr>
          <w:rStyle w:val="Sterkutheving"/>
          <w:i w:val="0"/>
          <w:iCs w:val="0"/>
          <w:lang w:val="en-US"/>
        </w:rPr>
        <w:t>, house</w:t>
      </w:r>
      <w:r w:rsidR="00A32503">
        <w:rPr>
          <w:rStyle w:val="Sterkutheving"/>
          <w:i w:val="0"/>
          <w:iCs w:val="0"/>
          <w:lang w:val="en-US"/>
        </w:rPr>
        <w:t xml:space="preserve"> (</w:t>
      </w:r>
      <w:proofErr w:type="spellStart"/>
      <w:r w:rsidR="00A32503">
        <w:rPr>
          <w:rStyle w:val="Sterkutheving"/>
          <w:i w:val="0"/>
          <w:iCs w:val="0"/>
          <w:lang w:val="en-US"/>
        </w:rPr>
        <w:t>hus</w:t>
      </w:r>
      <w:proofErr w:type="spellEnd"/>
      <w:r w:rsidR="00A32503">
        <w:rPr>
          <w:rStyle w:val="Sterkutheving"/>
          <w:i w:val="0"/>
          <w:iCs w:val="0"/>
          <w:lang w:val="en-US"/>
        </w:rPr>
        <w:t>)</w:t>
      </w:r>
      <w:r w:rsidRPr="00185CD7">
        <w:rPr>
          <w:rStyle w:val="Sterkutheving"/>
          <w:i w:val="0"/>
          <w:iCs w:val="0"/>
          <w:lang w:val="en-US"/>
        </w:rPr>
        <w:t>, and house content</w:t>
      </w:r>
      <w:r w:rsidR="00A32503">
        <w:rPr>
          <w:rStyle w:val="Sterkutheving"/>
          <w:i w:val="0"/>
          <w:iCs w:val="0"/>
          <w:lang w:val="en-US"/>
        </w:rPr>
        <w:t xml:space="preserve"> (</w:t>
      </w:r>
      <w:proofErr w:type="spellStart"/>
      <w:r w:rsidR="00A32503">
        <w:rPr>
          <w:rStyle w:val="Sterkutheving"/>
          <w:i w:val="0"/>
          <w:iCs w:val="0"/>
          <w:lang w:val="en-US"/>
        </w:rPr>
        <w:t>innbo</w:t>
      </w:r>
      <w:proofErr w:type="spellEnd"/>
      <w:r w:rsidR="00A32503">
        <w:rPr>
          <w:rStyle w:val="Sterkutheving"/>
          <w:i w:val="0"/>
          <w:iCs w:val="0"/>
          <w:lang w:val="en-US"/>
        </w:rPr>
        <w:t>)</w:t>
      </w:r>
      <w:r w:rsidRPr="00185CD7">
        <w:rPr>
          <w:rStyle w:val="Sterkutheving"/>
          <w:i w:val="0"/>
          <w:iCs w:val="0"/>
          <w:lang w:val="en-US"/>
        </w:rPr>
        <w:t xml:space="preserve"> insurance.</w:t>
      </w:r>
      <w:r w:rsidR="00A32503">
        <w:rPr>
          <w:rStyle w:val="Sterkutheving"/>
          <w:i w:val="0"/>
          <w:iCs w:val="0"/>
          <w:lang w:val="en-US"/>
        </w:rPr>
        <w:t xml:space="preserve"> Child(barn), accident</w:t>
      </w:r>
      <w:r w:rsidR="00C80191">
        <w:rPr>
          <w:rStyle w:val="Sterkutheving"/>
          <w:i w:val="0"/>
          <w:iCs w:val="0"/>
          <w:lang w:val="en-US"/>
        </w:rPr>
        <w:t xml:space="preserve"> </w:t>
      </w:r>
      <w:r w:rsidR="00A32503">
        <w:rPr>
          <w:rStyle w:val="Sterkutheving"/>
          <w:i w:val="0"/>
          <w:iCs w:val="0"/>
          <w:lang w:val="en-US"/>
        </w:rPr>
        <w:t>(</w:t>
      </w:r>
      <w:proofErr w:type="spellStart"/>
      <w:r w:rsidR="00A32503">
        <w:rPr>
          <w:rStyle w:val="Sterkutheving"/>
          <w:i w:val="0"/>
          <w:iCs w:val="0"/>
          <w:lang w:val="en-US"/>
        </w:rPr>
        <w:t>ulykke</w:t>
      </w:r>
      <w:proofErr w:type="spellEnd"/>
      <w:r w:rsidR="00A32503">
        <w:rPr>
          <w:rStyle w:val="Sterkutheving"/>
          <w:i w:val="0"/>
          <w:iCs w:val="0"/>
          <w:lang w:val="en-US"/>
        </w:rPr>
        <w:t>), life</w:t>
      </w:r>
      <w:r w:rsidR="00C80191">
        <w:rPr>
          <w:rStyle w:val="Sterkutheving"/>
          <w:i w:val="0"/>
          <w:iCs w:val="0"/>
          <w:lang w:val="en-US"/>
        </w:rPr>
        <w:t xml:space="preserve"> </w:t>
      </w:r>
      <w:r w:rsidR="00A32503">
        <w:rPr>
          <w:rStyle w:val="Sterkutheving"/>
          <w:i w:val="0"/>
          <w:iCs w:val="0"/>
          <w:lang w:val="en-US"/>
        </w:rPr>
        <w:t>(</w:t>
      </w:r>
      <w:proofErr w:type="spellStart"/>
      <w:r w:rsidR="00A32503">
        <w:rPr>
          <w:rStyle w:val="Sterkutheving"/>
          <w:i w:val="0"/>
          <w:iCs w:val="0"/>
          <w:lang w:val="en-US"/>
        </w:rPr>
        <w:t>livs</w:t>
      </w:r>
      <w:proofErr w:type="spellEnd"/>
      <w:r w:rsidR="00A32503">
        <w:rPr>
          <w:rStyle w:val="Sterkutheving"/>
          <w:i w:val="0"/>
          <w:iCs w:val="0"/>
          <w:lang w:val="en-US"/>
        </w:rPr>
        <w:t>), critical disease</w:t>
      </w:r>
      <w:r w:rsidR="00C80191">
        <w:rPr>
          <w:rStyle w:val="Sterkutheving"/>
          <w:i w:val="0"/>
          <w:iCs w:val="0"/>
          <w:lang w:val="en-US"/>
        </w:rPr>
        <w:t xml:space="preserve"> </w:t>
      </w:r>
      <w:r w:rsidR="00A32503">
        <w:rPr>
          <w:rStyle w:val="Sterkutheving"/>
          <w:i w:val="0"/>
          <w:iCs w:val="0"/>
          <w:lang w:val="en-US"/>
        </w:rPr>
        <w:t>(</w:t>
      </w:r>
      <w:proofErr w:type="spellStart"/>
      <w:r w:rsidR="00A32503">
        <w:rPr>
          <w:rStyle w:val="Sterkutheving"/>
          <w:i w:val="0"/>
          <w:iCs w:val="0"/>
          <w:lang w:val="en-US"/>
        </w:rPr>
        <w:t>kritisk</w:t>
      </w:r>
      <w:proofErr w:type="spellEnd"/>
      <w:r w:rsidR="00A32503">
        <w:rPr>
          <w:rStyle w:val="Sterkutheving"/>
          <w:i w:val="0"/>
          <w:iCs w:val="0"/>
          <w:lang w:val="en-US"/>
        </w:rPr>
        <w:t xml:space="preserve"> </w:t>
      </w:r>
      <w:proofErr w:type="spellStart"/>
      <w:r w:rsidR="00A32503">
        <w:rPr>
          <w:rStyle w:val="Sterkutheving"/>
          <w:i w:val="0"/>
          <w:iCs w:val="0"/>
          <w:lang w:val="en-US"/>
        </w:rPr>
        <w:t>sykdom</w:t>
      </w:r>
      <w:proofErr w:type="spellEnd"/>
      <w:r w:rsidR="00A32503">
        <w:rPr>
          <w:rStyle w:val="Sterkutheving"/>
          <w:i w:val="0"/>
          <w:iCs w:val="0"/>
          <w:lang w:val="en-US"/>
        </w:rPr>
        <w:t xml:space="preserve">) </w:t>
      </w:r>
      <w:r w:rsidR="00C80191">
        <w:rPr>
          <w:rStyle w:val="Sterkutheving"/>
          <w:i w:val="0"/>
          <w:iCs w:val="0"/>
          <w:lang w:val="en-US"/>
        </w:rPr>
        <w:t xml:space="preserve">insurance will be beyond the scope of 4.0. </w:t>
      </w:r>
    </w:p>
    <w:p w14:paraId="59078E01" w14:textId="61292F50" w:rsidR="00584BF6" w:rsidRDefault="00584BF6" w:rsidP="00584BF6">
      <w:pPr>
        <w:rPr>
          <w:rFonts w:asciiTheme="minorHAnsi" w:hAnsiTheme="minorHAnsi" w:cstheme="minorHAnsi"/>
          <w:lang w:val="en-GB"/>
        </w:rPr>
      </w:pPr>
      <w:r w:rsidRPr="00925024">
        <w:rPr>
          <w:rFonts w:asciiTheme="minorHAnsi" w:hAnsiTheme="minorHAnsi" w:cstheme="minorHAnsi"/>
          <w:lang w:val="en-GB"/>
        </w:rPr>
        <w:t>All participating companies must change to version</w:t>
      </w:r>
      <w:r>
        <w:rPr>
          <w:rFonts w:asciiTheme="minorHAnsi" w:hAnsiTheme="minorHAnsi" w:cstheme="minorHAnsi"/>
          <w:lang w:val="en-GB"/>
        </w:rPr>
        <w:t xml:space="preserve"> </w:t>
      </w:r>
      <w:r w:rsidR="007914CD">
        <w:rPr>
          <w:rFonts w:asciiTheme="minorHAnsi" w:hAnsiTheme="minorHAnsi" w:cstheme="minorHAnsi"/>
          <w:lang w:val="en-GB"/>
        </w:rPr>
        <w:t>4.</w:t>
      </w:r>
      <w:r w:rsidR="00E648C4">
        <w:rPr>
          <w:rFonts w:asciiTheme="minorHAnsi" w:hAnsiTheme="minorHAnsi" w:cstheme="minorHAnsi"/>
          <w:lang w:val="en-GB"/>
        </w:rPr>
        <w:t>0</w:t>
      </w:r>
      <w:r w:rsidR="00B76E9A">
        <w:rPr>
          <w:rFonts w:asciiTheme="minorHAnsi" w:hAnsiTheme="minorHAnsi" w:cstheme="minorHAnsi"/>
          <w:lang w:val="en-GB"/>
        </w:rPr>
        <w:t xml:space="preserve"> </w:t>
      </w:r>
      <w:r>
        <w:rPr>
          <w:rFonts w:asciiTheme="minorHAnsi" w:hAnsiTheme="minorHAnsi" w:cstheme="minorHAnsi"/>
          <w:lang w:val="en-GB"/>
        </w:rPr>
        <w:t>on XX</w:t>
      </w:r>
      <w:r w:rsidRPr="00925024">
        <w:rPr>
          <w:rFonts w:asciiTheme="minorHAnsi" w:hAnsiTheme="minorHAnsi" w:cstheme="minorHAnsi"/>
          <w:lang w:val="en-GB"/>
        </w:rPr>
        <w:t xml:space="preserve"> </w:t>
      </w:r>
      <w:r>
        <w:rPr>
          <w:rFonts w:asciiTheme="minorHAnsi" w:hAnsiTheme="minorHAnsi" w:cstheme="minorHAnsi"/>
          <w:lang w:val="en-GB"/>
        </w:rPr>
        <w:t>2019</w:t>
      </w:r>
      <w:r w:rsidRPr="00925024">
        <w:rPr>
          <w:rFonts w:asciiTheme="minorHAnsi" w:hAnsiTheme="minorHAnsi" w:cstheme="minorHAnsi"/>
          <w:lang w:val="en-GB"/>
        </w:rPr>
        <w:t xml:space="preserve">, </w:t>
      </w:r>
    </w:p>
    <w:p w14:paraId="11DFA21E"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 xml:space="preserve">This document shows the data the user will </w:t>
      </w:r>
      <w:proofErr w:type="gramStart"/>
      <w:r w:rsidRPr="00925024">
        <w:rPr>
          <w:rFonts w:asciiTheme="minorHAnsi" w:hAnsiTheme="minorHAnsi" w:cstheme="minorHAnsi"/>
          <w:lang w:val="en-GB"/>
        </w:rPr>
        <w:t>enter in</w:t>
      </w:r>
      <w:r>
        <w:rPr>
          <w:rFonts w:asciiTheme="minorHAnsi" w:hAnsiTheme="minorHAnsi" w:cstheme="minorHAnsi"/>
          <w:lang w:val="en-GB"/>
        </w:rPr>
        <w:t>to</w:t>
      </w:r>
      <w:proofErr w:type="gram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Finansportalen’s</w:t>
      </w:r>
      <w:proofErr w:type="spellEnd"/>
      <w:r w:rsidRPr="00925024">
        <w:rPr>
          <w:rFonts w:asciiTheme="minorHAnsi" w:hAnsiTheme="minorHAnsi" w:cstheme="minorHAnsi"/>
          <w:lang w:val="en-GB"/>
        </w:rPr>
        <w:t xml:space="preserve"> insurance calculators, which are subsequently conveyed to the insurance companies in real time. The content of the companies’ reply messages are also shown. (In addition, there will be purely technical fields to ensure transactions and security that are not shown here).  </w:t>
      </w:r>
    </w:p>
    <w:p w14:paraId="4B5B2600" w14:textId="77777777" w:rsidR="00584BF6" w:rsidRPr="00925024" w:rsidRDefault="00584BF6" w:rsidP="00584BF6">
      <w:pPr>
        <w:rPr>
          <w:rFonts w:asciiTheme="minorHAnsi" w:hAnsiTheme="minorHAnsi" w:cstheme="minorHAnsi"/>
          <w:lang w:val="en-GB"/>
        </w:rPr>
      </w:pPr>
    </w:p>
    <w:p w14:paraId="02CDA452"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This is a semi-technical document. Actual web service code examples, adhering to the SOAP standard, will be sent in a separate document when this document has been discussed and finalized.</w:t>
      </w:r>
    </w:p>
    <w:p w14:paraId="26259ADC" w14:textId="77777777" w:rsidR="00584BF6" w:rsidRPr="00925024" w:rsidRDefault="00584BF6" w:rsidP="00584BF6">
      <w:pPr>
        <w:rPr>
          <w:rFonts w:asciiTheme="minorHAnsi" w:hAnsiTheme="minorHAnsi" w:cstheme="minorHAnsi"/>
          <w:lang w:val="en-GB"/>
        </w:rPr>
      </w:pPr>
    </w:p>
    <w:p w14:paraId="5E83D845" w14:textId="77777777" w:rsidR="00584BF6" w:rsidRPr="00925024" w:rsidRDefault="00584BF6" w:rsidP="00584BF6">
      <w:pPr>
        <w:rPr>
          <w:rFonts w:asciiTheme="minorHAnsi" w:hAnsiTheme="minorHAnsi" w:cstheme="minorHAnsi"/>
          <w:lang w:val="en-GB"/>
        </w:rPr>
      </w:pPr>
    </w:p>
    <w:p w14:paraId="030CC42F"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b/>
          <w:bCs/>
          <w:lang w:val="en-GB"/>
        </w:rPr>
        <w:t xml:space="preserve">W = warning: </w:t>
      </w:r>
      <w:r w:rsidRPr="00925024">
        <w:rPr>
          <w:rFonts w:asciiTheme="minorHAnsi" w:hAnsiTheme="minorHAnsi" w:cstheme="minorHAnsi"/>
          <w:bCs/>
          <w:lang w:val="en-GB"/>
        </w:rPr>
        <w:t xml:space="preserve">The user is shown a warning if the field is not filled in, or unsatisfactory answered. But the user </w:t>
      </w:r>
      <w:proofErr w:type="gramStart"/>
      <w:r w:rsidRPr="00925024">
        <w:rPr>
          <w:rFonts w:asciiTheme="minorHAnsi" w:hAnsiTheme="minorHAnsi" w:cstheme="minorHAnsi"/>
          <w:bCs/>
          <w:lang w:val="en-GB"/>
        </w:rPr>
        <w:t>is allowed to</w:t>
      </w:r>
      <w:proofErr w:type="gramEnd"/>
      <w:r w:rsidRPr="00925024">
        <w:rPr>
          <w:rFonts w:asciiTheme="minorHAnsi" w:hAnsiTheme="minorHAnsi" w:cstheme="minorHAnsi"/>
          <w:bCs/>
          <w:lang w:val="en-GB"/>
        </w:rPr>
        <w:t xml:space="preserve"> continue.</w:t>
      </w:r>
    </w:p>
    <w:p w14:paraId="1BCEEEE2" w14:textId="77777777" w:rsidR="00584BF6" w:rsidRPr="00925024" w:rsidRDefault="00584BF6" w:rsidP="00584BF6">
      <w:pPr>
        <w:rPr>
          <w:rFonts w:asciiTheme="minorHAnsi" w:hAnsiTheme="minorHAnsi" w:cstheme="minorHAnsi"/>
          <w:lang w:val="en-GB"/>
        </w:rPr>
      </w:pPr>
      <w:r w:rsidRPr="00925024">
        <w:rPr>
          <w:rFonts w:asciiTheme="minorHAnsi" w:hAnsiTheme="minorHAnsi" w:cstheme="minorHAnsi"/>
          <w:b/>
          <w:bCs/>
          <w:lang w:val="en-GB"/>
        </w:rPr>
        <w:t xml:space="preserve">NO = non-obligatory: </w:t>
      </w:r>
      <w:r w:rsidRPr="00925024">
        <w:rPr>
          <w:rFonts w:asciiTheme="minorHAnsi" w:hAnsiTheme="minorHAnsi" w:cstheme="minorHAnsi"/>
          <w:bCs/>
          <w:lang w:val="en-GB"/>
        </w:rPr>
        <w:t>The user does not have to fill in the field. No warning is given.</w:t>
      </w:r>
    </w:p>
    <w:p w14:paraId="6CAF033B" w14:textId="77777777" w:rsidR="00584BF6" w:rsidRPr="00925024" w:rsidRDefault="00584BF6" w:rsidP="00584BF6">
      <w:pPr>
        <w:rPr>
          <w:rFonts w:asciiTheme="minorHAnsi" w:hAnsiTheme="minorHAnsi" w:cstheme="minorHAnsi"/>
          <w:lang w:val="en-GB"/>
        </w:rPr>
      </w:pPr>
    </w:p>
    <w:p w14:paraId="111BE8F2" w14:textId="4CF27E54" w:rsidR="00584BF6" w:rsidRPr="00925024" w:rsidRDefault="00584BF6" w:rsidP="00584BF6">
      <w:pPr>
        <w:rPr>
          <w:rFonts w:asciiTheme="minorHAnsi" w:hAnsiTheme="minorHAnsi" w:cstheme="minorHAnsi"/>
          <w:lang w:val="en-GB"/>
        </w:rPr>
      </w:pPr>
      <w:r w:rsidRPr="00925024">
        <w:rPr>
          <w:rFonts w:asciiTheme="minorHAnsi" w:hAnsiTheme="minorHAnsi" w:cstheme="minorHAnsi"/>
          <w:lang w:val="en-GB"/>
        </w:rPr>
        <w:t xml:space="preserve">Changes from version </w:t>
      </w:r>
      <w:r w:rsidR="007914CD">
        <w:rPr>
          <w:rFonts w:asciiTheme="minorHAnsi" w:hAnsiTheme="minorHAnsi" w:cstheme="minorHAnsi"/>
          <w:lang w:val="en-GB"/>
        </w:rPr>
        <w:t>3</w:t>
      </w:r>
      <w:r w:rsidR="0058667E">
        <w:rPr>
          <w:rFonts w:asciiTheme="minorHAnsi" w:hAnsiTheme="minorHAnsi" w:cstheme="minorHAnsi"/>
          <w:lang w:val="en-GB"/>
        </w:rPr>
        <w:t>.</w:t>
      </w:r>
      <w:r w:rsidR="007914CD">
        <w:rPr>
          <w:rFonts w:asciiTheme="minorHAnsi" w:hAnsiTheme="minorHAnsi" w:cstheme="minorHAnsi"/>
          <w:lang w:val="en-GB"/>
        </w:rPr>
        <w:t>1</w:t>
      </w:r>
      <w:r w:rsidRPr="00925024">
        <w:rPr>
          <w:rFonts w:asciiTheme="minorHAnsi" w:hAnsiTheme="minorHAnsi" w:cstheme="minorHAnsi"/>
          <w:lang w:val="en-GB"/>
        </w:rPr>
        <w:t xml:space="preserve"> (the cu</w:t>
      </w:r>
      <w:r w:rsidR="007914CD">
        <w:rPr>
          <w:rFonts w:asciiTheme="minorHAnsi" w:hAnsiTheme="minorHAnsi" w:cstheme="minorHAnsi"/>
          <w:lang w:val="en-GB"/>
        </w:rPr>
        <w:t>rrent version the spring of 2018</w:t>
      </w:r>
      <w:r w:rsidRPr="00925024">
        <w:rPr>
          <w:rFonts w:asciiTheme="minorHAnsi" w:hAnsiTheme="minorHAnsi" w:cstheme="minorHAnsi"/>
          <w:lang w:val="en-GB"/>
        </w:rPr>
        <w:t>) are emphasized thus:</w:t>
      </w:r>
    </w:p>
    <w:p w14:paraId="76C43ECA" w14:textId="77777777" w:rsidR="00584BF6" w:rsidRPr="00925024" w:rsidRDefault="00584BF6" w:rsidP="00584BF6">
      <w:pPr>
        <w:rPr>
          <w:rFonts w:asciiTheme="minorHAnsi" w:hAnsiTheme="minorHAnsi" w:cstheme="minorHAnsi"/>
          <w:lang w:val="en-GB"/>
        </w:rPr>
      </w:pPr>
    </w:p>
    <w:tbl>
      <w:tblPr>
        <w:tblStyle w:val="Tabellrutenett"/>
        <w:tblW w:w="932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6804"/>
      </w:tblGrid>
      <w:tr w:rsidR="00584BF6" w:rsidRPr="00925024" w14:paraId="4E97D6AC" w14:textId="77777777" w:rsidTr="00686743">
        <w:tc>
          <w:tcPr>
            <w:tcW w:w="2518" w:type="dxa"/>
            <w:shd w:val="clear" w:color="auto" w:fill="CCFFCC"/>
          </w:tcPr>
          <w:p w14:paraId="61A9B208" w14:textId="77777777" w:rsidR="00584BF6" w:rsidRPr="00925024" w:rsidRDefault="00584BF6" w:rsidP="00686743">
            <w:pPr>
              <w:rPr>
                <w:rFonts w:asciiTheme="minorHAnsi" w:hAnsiTheme="minorHAnsi" w:cstheme="minorHAnsi"/>
                <w:lang w:val="en-GB"/>
              </w:rPr>
            </w:pPr>
            <w:r>
              <w:rPr>
                <w:rFonts w:asciiTheme="minorHAnsi" w:hAnsiTheme="minorHAnsi" w:cstheme="minorHAnsi"/>
                <w:lang w:val="en-GB"/>
              </w:rPr>
              <w:t>Green Rows</w:t>
            </w:r>
          </w:p>
        </w:tc>
        <w:tc>
          <w:tcPr>
            <w:tcW w:w="6804" w:type="dxa"/>
            <w:shd w:val="clear" w:color="auto" w:fill="CCFFCC"/>
          </w:tcPr>
          <w:p w14:paraId="461FD76A" w14:textId="77777777" w:rsidR="00584BF6" w:rsidRPr="00925024" w:rsidRDefault="00584BF6" w:rsidP="00686743">
            <w:pPr>
              <w:rPr>
                <w:rFonts w:asciiTheme="minorHAnsi" w:hAnsiTheme="minorHAnsi" w:cstheme="minorHAnsi"/>
                <w:lang w:val="en-GB"/>
              </w:rPr>
            </w:pPr>
            <w:r w:rsidRPr="00925024">
              <w:rPr>
                <w:rFonts w:asciiTheme="minorHAnsi" w:hAnsiTheme="minorHAnsi" w:cstheme="minorHAnsi"/>
                <w:lang w:val="en-GB"/>
              </w:rPr>
              <w:t>New parameter</w:t>
            </w:r>
          </w:p>
        </w:tc>
      </w:tr>
      <w:tr w:rsidR="00584BF6" w:rsidRPr="00925024" w14:paraId="0C0E2684" w14:textId="77777777" w:rsidTr="00686743">
        <w:tc>
          <w:tcPr>
            <w:tcW w:w="2518" w:type="dxa"/>
            <w:shd w:val="clear" w:color="auto" w:fill="FFCCFF"/>
          </w:tcPr>
          <w:p w14:paraId="3213642B" w14:textId="77777777" w:rsidR="00584BF6" w:rsidRPr="00925024" w:rsidRDefault="00584BF6" w:rsidP="00686743">
            <w:pPr>
              <w:rPr>
                <w:rFonts w:asciiTheme="minorHAnsi" w:hAnsiTheme="minorHAnsi" w:cstheme="minorHAnsi"/>
                <w:lang w:val="en-GB"/>
              </w:rPr>
            </w:pPr>
            <w:r>
              <w:rPr>
                <w:rFonts w:asciiTheme="minorHAnsi" w:hAnsiTheme="minorHAnsi" w:cstheme="minorHAnsi"/>
                <w:lang w:val="en-GB"/>
              </w:rPr>
              <w:t>Red rows</w:t>
            </w:r>
          </w:p>
        </w:tc>
        <w:tc>
          <w:tcPr>
            <w:tcW w:w="6804" w:type="dxa"/>
            <w:shd w:val="clear" w:color="auto" w:fill="FFCCFF"/>
          </w:tcPr>
          <w:p w14:paraId="2CF69DBD" w14:textId="77777777" w:rsidR="00584BF6" w:rsidRPr="00925024" w:rsidRDefault="00584BF6" w:rsidP="00686743">
            <w:pPr>
              <w:rPr>
                <w:rFonts w:asciiTheme="minorHAnsi" w:hAnsiTheme="minorHAnsi" w:cstheme="minorHAnsi"/>
                <w:lang w:val="en-GB"/>
              </w:rPr>
            </w:pPr>
            <w:r w:rsidRPr="00925024">
              <w:rPr>
                <w:rFonts w:asciiTheme="minorHAnsi" w:hAnsiTheme="minorHAnsi" w:cstheme="minorHAnsi"/>
                <w:lang w:val="en-GB"/>
              </w:rPr>
              <w:t>Parameter removed</w:t>
            </w:r>
          </w:p>
        </w:tc>
      </w:tr>
    </w:tbl>
    <w:p w14:paraId="15E85B0A" w14:textId="77777777" w:rsidR="00584BF6" w:rsidRDefault="00584BF6" w:rsidP="00E83F27">
      <w:pPr>
        <w:rPr>
          <w:rStyle w:val="Sterkutheving"/>
          <w:i w:val="0"/>
          <w:iCs w:val="0"/>
        </w:rPr>
      </w:pPr>
    </w:p>
    <w:p w14:paraId="0DF9543F" w14:textId="77777777" w:rsidR="00185CD7" w:rsidRPr="00185CD7" w:rsidRDefault="00280CFD" w:rsidP="00280CFD">
      <w:pPr>
        <w:rPr>
          <w:rFonts w:asciiTheme="minorHAnsi" w:hAnsiTheme="minorHAnsi" w:cstheme="minorHAnsi"/>
          <w:lang w:val="en-GB"/>
        </w:rPr>
      </w:pPr>
      <w:r w:rsidRPr="00185CD7">
        <w:rPr>
          <w:rFonts w:asciiTheme="minorHAnsi" w:hAnsiTheme="minorHAnsi" w:cstheme="minorHAnsi"/>
          <w:color w:val="00B050"/>
          <w:lang w:val="en-GB"/>
        </w:rPr>
        <w:t xml:space="preserve">Changed/added </w:t>
      </w:r>
      <w:r w:rsidRPr="00925024">
        <w:rPr>
          <w:rFonts w:asciiTheme="minorHAnsi" w:hAnsiTheme="minorHAnsi" w:cstheme="minorHAnsi"/>
          <w:color w:val="00B050"/>
          <w:lang w:val="en-GB"/>
        </w:rPr>
        <w:t xml:space="preserve">text can be </w:t>
      </w:r>
      <w:proofErr w:type="gramStart"/>
      <w:r w:rsidRPr="00925024">
        <w:rPr>
          <w:rFonts w:asciiTheme="minorHAnsi" w:hAnsiTheme="minorHAnsi" w:cstheme="minorHAnsi"/>
          <w:color w:val="00B050"/>
          <w:lang w:val="en-GB"/>
        </w:rPr>
        <w:t>green</w:t>
      </w:r>
      <w:r w:rsidRPr="00925024">
        <w:rPr>
          <w:rFonts w:asciiTheme="minorHAnsi" w:hAnsiTheme="minorHAnsi" w:cstheme="minorHAnsi"/>
          <w:lang w:val="en-GB"/>
        </w:rPr>
        <w:t xml:space="preserve"> </w:t>
      </w:r>
      <w:r w:rsidR="00185CD7">
        <w:rPr>
          <w:rFonts w:asciiTheme="minorHAnsi" w:hAnsiTheme="minorHAnsi" w:cstheme="minorHAnsi"/>
          <w:lang w:val="en-GB"/>
        </w:rPr>
        <w:t>,</w:t>
      </w:r>
      <w:proofErr w:type="gramEnd"/>
      <w:r w:rsidR="00185CD7">
        <w:rPr>
          <w:rFonts w:asciiTheme="minorHAnsi" w:hAnsiTheme="minorHAnsi" w:cstheme="minorHAnsi"/>
          <w:lang w:val="en-GB"/>
        </w:rPr>
        <w:t xml:space="preserve"> </w:t>
      </w:r>
      <w:r w:rsidRPr="00925024">
        <w:rPr>
          <w:rFonts w:asciiTheme="minorHAnsi" w:hAnsiTheme="minorHAnsi" w:cstheme="minorHAnsi"/>
          <w:b/>
          <w:strike/>
          <w:color w:val="FF0000"/>
          <w:lang w:val="en-GB"/>
        </w:rPr>
        <w:t>deleted text crossed out</w:t>
      </w:r>
      <w:r w:rsidR="00185CD7">
        <w:rPr>
          <w:rFonts w:asciiTheme="minorHAnsi" w:hAnsiTheme="minorHAnsi" w:cstheme="minorHAnsi"/>
          <w:lang w:val="en-GB"/>
        </w:rPr>
        <w:t xml:space="preserve">  and </w:t>
      </w:r>
      <w:r w:rsidR="00185CD7">
        <w:rPr>
          <w:rFonts w:asciiTheme="minorHAnsi" w:hAnsiTheme="minorHAnsi" w:cstheme="minorHAnsi"/>
          <w:b/>
          <w:color w:val="FF0000"/>
          <w:lang w:val="en-GB"/>
        </w:rPr>
        <w:t>Comments in “</w:t>
      </w:r>
      <w:proofErr w:type="spellStart"/>
      <w:r w:rsidR="00185CD7">
        <w:rPr>
          <w:rFonts w:asciiTheme="minorHAnsi" w:hAnsiTheme="minorHAnsi" w:cstheme="minorHAnsi"/>
          <w:b/>
          <w:color w:val="FF0000"/>
          <w:lang w:val="en-GB"/>
        </w:rPr>
        <w:t>beskrivelse</w:t>
      </w:r>
      <w:proofErr w:type="spellEnd"/>
      <w:r w:rsidR="00185CD7">
        <w:rPr>
          <w:rFonts w:asciiTheme="minorHAnsi" w:hAnsiTheme="minorHAnsi" w:cstheme="minorHAnsi"/>
          <w:b/>
          <w:color w:val="FF0000"/>
          <w:lang w:val="en-GB"/>
        </w:rPr>
        <w:t>” field</w:t>
      </w:r>
    </w:p>
    <w:p w14:paraId="31219E8C" w14:textId="77777777" w:rsidR="00193E0C" w:rsidRDefault="00193E0C" w:rsidP="00193E0C">
      <w:pPr>
        <w:pStyle w:val="Overskrift2"/>
        <w:rPr>
          <w:lang w:val="en-GB"/>
        </w:rPr>
      </w:pPr>
      <w:r>
        <w:rPr>
          <w:lang w:val="en-GB"/>
        </w:rPr>
        <w:t>Summary of changes from version 3.0:</w:t>
      </w:r>
    </w:p>
    <w:p w14:paraId="71CC3A65" w14:textId="77777777" w:rsidR="00584BF6" w:rsidRDefault="00BB2791" w:rsidP="00E83F27">
      <w:pPr>
        <w:rPr>
          <w:rStyle w:val="Sterkutheving"/>
          <w:i w:val="0"/>
          <w:iCs w:val="0"/>
          <w:lang w:val="en-US"/>
        </w:rPr>
      </w:pPr>
      <w:r>
        <w:rPr>
          <w:rStyle w:val="Sterkutheving"/>
          <w:i w:val="0"/>
          <w:iCs w:val="0"/>
          <w:lang w:val="en-US"/>
        </w:rPr>
        <w:br/>
      </w:r>
      <w:r w:rsidR="00193E0C" w:rsidRPr="00BB2791">
        <w:rPr>
          <w:rStyle w:val="Sterkutheving"/>
          <w:i w:val="0"/>
          <w:iCs w:val="0"/>
          <w:lang w:val="en-US"/>
        </w:rPr>
        <w:t xml:space="preserve">Since the latest </w:t>
      </w:r>
      <w:r w:rsidRPr="00BB2791">
        <w:rPr>
          <w:rStyle w:val="Sterkutheving"/>
          <w:i w:val="0"/>
          <w:iCs w:val="0"/>
          <w:lang w:val="en-US"/>
        </w:rPr>
        <w:t>version</w:t>
      </w:r>
      <w:r w:rsidR="00193E0C" w:rsidRPr="00BB2791">
        <w:rPr>
          <w:rStyle w:val="Sterkutheving"/>
          <w:i w:val="0"/>
          <w:iCs w:val="0"/>
          <w:lang w:val="en-US"/>
        </w:rPr>
        <w:t xml:space="preserve"> of webservice dialog was </w:t>
      </w:r>
      <w:r w:rsidRPr="00BB2791">
        <w:rPr>
          <w:rStyle w:val="Sterkutheving"/>
          <w:i w:val="0"/>
          <w:iCs w:val="0"/>
          <w:lang w:val="en-US"/>
        </w:rPr>
        <w:t>implemented</w:t>
      </w:r>
      <w:r w:rsidR="00193E0C" w:rsidRPr="00BB2791">
        <w:rPr>
          <w:rStyle w:val="Sterkutheving"/>
          <w:i w:val="0"/>
          <w:iCs w:val="0"/>
          <w:lang w:val="en-US"/>
        </w:rPr>
        <w:t xml:space="preserve"> </w:t>
      </w:r>
      <w:r w:rsidRPr="00BB2791">
        <w:rPr>
          <w:rStyle w:val="Sterkutheving"/>
          <w:i w:val="0"/>
          <w:iCs w:val="0"/>
          <w:lang w:val="en-US"/>
        </w:rPr>
        <w:t>companies have started to ask for name before they can give their users a</w:t>
      </w:r>
      <w:r w:rsidR="008C45BD">
        <w:rPr>
          <w:rStyle w:val="Sterkutheving"/>
          <w:i w:val="0"/>
          <w:iCs w:val="0"/>
          <w:lang w:val="en-US"/>
        </w:rPr>
        <w:t xml:space="preserve"> binding</w:t>
      </w:r>
      <w:r w:rsidRPr="00BB2791">
        <w:rPr>
          <w:rStyle w:val="Sterkutheving"/>
          <w:i w:val="0"/>
          <w:iCs w:val="0"/>
          <w:lang w:val="en-US"/>
        </w:rPr>
        <w:t xml:space="preserve"> price. This is because they want to match it against birth number to prevent ID theft.</w:t>
      </w:r>
      <w:r>
        <w:rPr>
          <w:rStyle w:val="Sterkutheving"/>
          <w:i w:val="0"/>
          <w:iCs w:val="0"/>
          <w:lang w:val="en-US"/>
        </w:rPr>
        <w:t xml:space="preserve"> </w:t>
      </w:r>
    </w:p>
    <w:p w14:paraId="42E93737" w14:textId="77777777" w:rsidR="00BB2791" w:rsidRPr="00BB2791" w:rsidRDefault="008C45BD" w:rsidP="00E83F27">
      <w:pPr>
        <w:rPr>
          <w:rStyle w:val="Sterkutheving"/>
          <w:i w:val="0"/>
          <w:iCs w:val="0"/>
          <w:lang w:val="en-US"/>
        </w:rPr>
      </w:pPr>
      <w:r>
        <w:rPr>
          <w:lang w:val="en-GB"/>
        </w:rPr>
        <w:t>N</w:t>
      </w:r>
      <w:r w:rsidR="00BB2791">
        <w:rPr>
          <w:lang w:val="en-GB"/>
        </w:rPr>
        <w:t>ame</w:t>
      </w:r>
      <w:r>
        <w:rPr>
          <w:lang w:val="en-GB"/>
        </w:rPr>
        <w:t xml:space="preserve"> </w:t>
      </w:r>
      <w:proofErr w:type="gramStart"/>
      <w:r>
        <w:rPr>
          <w:lang w:val="en-GB"/>
        </w:rPr>
        <w:t>has to</w:t>
      </w:r>
      <w:proofErr w:type="gramEnd"/>
      <w:r>
        <w:rPr>
          <w:lang w:val="en-GB"/>
        </w:rPr>
        <w:t xml:space="preserve"> be matched with birth number is</w:t>
      </w:r>
      <w:r w:rsidR="00BB2791">
        <w:rPr>
          <w:lang w:val="en-GB"/>
        </w:rPr>
        <w:t xml:space="preserve"> obligatory</w:t>
      </w:r>
      <w:r>
        <w:rPr>
          <w:lang w:val="en-GB"/>
        </w:rPr>
        <w:t xml:space="preserve"> for price,</w:t>
      </w:r>
      <w:r w:rsidR="00BB2791">
        <w:rPr>
          <w:lang w:val="en-GB"/>
        </w:rPr>
        <w:t xml:space="preserve"> and all prices computed and presented to the user will be binding on the part of the company: The user shall meet exactly the same price and terms when he gets to the company’s web page. He shall not be asked additional questions that could increase the price.</w:t>
      </w:r>
      <w:r w:rsidR="00BB2791">
        <w:rPr>
          <w:lang w:val="en-GB"/>
        </w:rPr>
        <w:br/>
      </w:r>
    </w:p>
    <w:p w14:paraId="07F82302" w14:textId="77777777" w:rsidR="00193E0C" w:rsidRPr="00185CD7" w:rsidRDefault="00193E0C" w:rsidP="00E83F27">
      <w:pPr>
        <w:rPr>
          <w:rStyle w:val="Sterkutheving"/>
          <w:iCs w:val="0"/>
          <w:lang w:val="en-US"/>
        </w:rPr>
      </w:pPr>
    </w:p>
    <w:p w14:paraId="5563B807" w14:textId="77777777" w:rsidR="00193E0C" w:rsidRDefault="00193E0C" w:rsidP="00193E0C">
      <w:pPr>
        <w:rPr>
          <w:rStyle w:val="Sterkutheving"/>
          <w:lang w:val="en-GB"/>
        </w:rPr>
      </w:pPr>
      <w:r w:rsidRPr="00BB2791">
        <w:rPr>
          <w:rStyle w:val="Sterkutheving"/>
          <w:lang w:val="en-GB"/>
        </w:rPr>
        <w:t xml:space="preserve">Questions </w:t>
      </w:r>
      <w:r w:rsidR="00BB2791" w:rsidRPr="00BB2791">
        <w:rPr>
          <w:rStyle w:val="Sterkutheving"/>
          <w:lang w:val="en-GB"/>
        </w:rPr>
        <w:t>removed,</w:t>
      </w:r>
      <w:r w:rsidRPr="00BB2791">
        <w:rPr>
          <w:rStyle w:val="Sterkutheving"/>
          <w:lang w:val="en-GB"/>
        </w:rPr>
        <w:t xml:space="preserve"> and questions added</w:t>
      </w:r>
      <w:r>
        <w:rPr>
          <w:rStyle w:val="Sterkutheving"/>
          <w:lang w:val="en-GB"/>
        </w:rPr>
        <w:t xml:space="preserve">, conditions on </w:t>
      </w:r>
      <w:proofErr w:type="spellStart"/>
      <w:r>
        <w:rPr>
          <w:rStyle w:val="Sterkutheving"/>
          <w:lang w:val="en-GB"/>
        </w:rPr>
        <w:t>Finansportalen’s</w:t>
      </w:r>
      <w:proofErr w:type="spellEnd"/>
      <w:r>
        <w:rPr>
          <w:rStyle w:val="Sterkutheving"/>
          <w:lang w:val="en-GB"/>
        </w:rPr>
        <w:t xml:space="preserve"> part</w:t>
      </w:r>
    </w:p>
    <w:p w14:paraId="6D97B623" w14:textId="38ACBF69" w:rsidR="00193E0C" w:rsidRDefault="00193E0C" w:rsidP="00193E0C">
      <w:pPr>
        <w:rPr>
          <w:lang w:val="en-GB"/>
        </w:rPr>
      </w:pPr>
      <w:r>
        <w:rPr>
          <w:lang w:val="en-GB"/>
        </w:rPr>
        <w:lastRenderedPageBreak/>
        <w:t xml:space="preserve">Some questions seem no longer to be used by the companies in their own calculators. We suggest removing these. On the other hand, we have had to add a few new questions that some of the companies are found to use </w:t>
      </w:r>
      <w:proofErr w:type="gramStart"/>
      <w:r>
        <w:rPr>
          <w:lang w:val="en-GB"/>
        </w:rPr>
        <w:t>in order to</w:t>
      </w:r>
      <w:proofErr w:type="gramEnd"/>
      <w:r>
        <w:rPr>
          <w:lang w:val="en-GB"/>
        </w:rPr>
        <w:t xml:space="preserve"> keep our user promise: That the prices shown in </w:t>
      </w:r>
      <w:proofErr w:type="spellStart"/>
      <w:r>
        <w:rPr>
          <w:lang w:val="en-GB"/>
        </w:rPr>
        <w:t>Finansportalen</w:t>
      </w:r>
      <w:proofErr w:type="spellEnd"/>
      <w:r>
        <w:rPr>
          <w:lang w:val="en-GB"/>
        </w:rPr>
        <w:t xml:space="preserve"> should be correct and binding.</w:t>
      </w:r>
    </w:p>
    <w:p w14:paraId="7033557F" w14:textId="77777777" w:rsidR="00BB2791" w:rsidRPr="00BB2791" w:rsidRDefault="00BB2791" w:rsidP="00193E0C">
      <w:pPr>
        <w:rPr>
          <w:lang w:val="en-GB"/>
        </w:rPr>
      </w:pPr>
      <w:r>
        <w:rPr>
          <w:lang w:val="en-GB"/>
        </w:rPr>
        <w:t>Some questions asked by the companies are relevant only for a limited, few customers. Instead of posing the questions, we suggest that certain conditions are presumed for all requests.</w:t>
      </w:r>
    </w:p>
    <w:p w14:paraId="7C63E1D8" w14:textId="77777777" w:rsidR="00193E0C" w:rsidRPr="00185CD7" w:rsidRDefault="00193E0C" w:rsidP="00E83F27">
      <w:pPr>
        <w:rPr>
          <w:rStyle w:val="Sterkutheving"/>
          <w:i w:val="0"/>
          <w:iCs w:val="0"/>
          <w:lang w:val="en-US"/>
        </w:rPr>
      </w:pPr>
    </w:p>
    <w:p w14:paraId="1EDC0D4A" w14:textId="77777777" w:rsidR="00584BF6" w:rsidRPr="00925024" w:rsidRDefault="00584BF6" w:rsidP="00584BF6">
      <w:pPr>
        <w:pStyle w:val="Overskrift2"/>
        <w:tabs>
          <w:tab w:val="left" w:pos="576"/>
        </w:tabs>
        <w:rPr>
          <w:rFonts w:asciiTheme="minorHAnsi" w:hAnsiTheme="minorHAnsi" w:cstheme="minorHAnsi"/>
          <w:lang w:val="en-GB"/>
        </w:rPr>
      </w:pPr>
      <w:r w:rsidRPr="00925024">
        <w:rPr>
          <w:lang w:val="en-GB"/>
        </w:rPr>
        <w:t>Car Insurance:  Data set in the message from FP to the companies</w:t>
      </w:r>
    </w:p>
    <w:p w14:paraId="7AF6800F" w14:textId="77777777" w:rsidR="00584BF6" w:rsidRPr="00925024" w:rsidRDefault="00584BF6" w:rsidP="00584BF6">
      <w:pPr>
        <w:rPr>
          <w:bCs/>
          <w:lang w:val="en-GB"/>
        </w:rPr>
      </w:pPr>
    </w:p>
    <w:p w14:paraId="5D9BB7C8"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584BF6" w:rsidRPr="00925024" w14:paraId="6D1D442B" w14:textId="77777777" w:rsidTr="00686743">
        <w:trPr>
          <w:cantSplit/>
          <w:trHeight w:val="144"/>
          <w:tblHeader/>
        </w:trPr>
        <w:tc>
          <w:tcPr>
            <w:tcW w:w="1932" w:type="dxa"/>
            <w:tcBorders>
              <w:top w:val="single" w:sz="4" w:space="0" w:color="000000"/>
              <w:left w:val="single" w:sz="4" w:space="0" w:color="000000"/>
              <w:bottom w:val="single" w:sz="4" w:space="0" w:color="000000"/>
              <w:right w:val="nil"/>
            </w:tcBorders>
            <w:shd w:val="clear" w:color="auto" w:fill="1F497D"/>
          </w:tcPr>
          <w:p w14:paraId="39E66912" w14:textId="77777777" w:rsidR="00584BF6" w:rsidRPr="00925024" w:rsidRDefault="00584BF6" w:rsidP="00686743">
            <w:pPr>
              <w:pStyle w:val="AxureTableHeaderText"/>
              <w:widowControl w:val="0"/>
              <w:snapToGrid w:val="0"/>
              <w:rPr>
                <w:rFonts w:asciiTheme="minorHAnsi" w:hAnsiTheme="minorHAnsi" w:cstheme="minorHAnsi"/>
                <w:color w:val="FFFFFF"/>
                <w:lang w:val="en-GB"/>
              </w:rPr>
            </w:pPr>
            <w:r w:rsidRPr="00925024">
              <w:rPr>
                <w:rFonts w:asciiTheme="minorHAnsi" w:hAnsiTheme="minorHAnsi" w:cstheme="minorHAnsi"/>
                <w:b w:val="0"/>
                <w:bCs w:val="0"/>
                <w:sz w:val="20"/>
                <w:szCs w:val="20"/>
                <w:lang w:val="en-GB"/>
              </w:rPr>
              <w:t xml:space="preserve">\ </w:t>
            </w:r>
            <w:r w:rsidRPr="00925024">
              <w:rPr>
                <w:rFonts w:asciiTheme="minorHAnsi" w:hAnsiTheme="minorHAnsi" w:cstheme="minorHAnsi"/>
                <w:color w:val="FFFFFF"/>
                <w:lang w:val="en-GB"/>
              </w:rPr>
              <w:t>Felt</w:t>
            </w:r>
          </w:p>
        </w:tc>
        <w:tc>
          <w:tcPr>
            <w:tcW w:w="1968" w:type="dxa"/>
            <w:tcBorders>
              <w:top w:val="single" w:sz="4" w:space="0" w:color="000000"/>
              <w:left w:val="single" w:sz="4" w:space="0" w:color="000000"/>
              <w:bottom w:val="single" w:sz="4" w:space="0" w:color="000000"/>
              <w:right w:val="nil"/>
            </w:tcBorders>
            <w:shd w:val="clear" w:color="auto" w:fill="1F497D"/>
          </w:tcPr>
          <w:p w14:paraId="5759A337" w14:textId="77777777" w:rsidR="00584BF6" w:rsidRPr="00925024" w:rsidRDefault="00584BF6" w:rsidP="00686743">
            <w:pPr>
              <w:pStyle w:val="AxureTableHeaderText"/>
              <w:widowControl w:val="0"/>
              <w:snapToGrid w:val="0"/>
              <w:rPr>
                <w:rFonts w:asciiTheme="minorHAnsi" w:hAnsiTheme="minorHAnsi" w:cstheme="minorHAnsi"/>
                <w:color w:val="FFFFFF"/>
                <w:lang w:val="en-GB"/>
              </w:rPr>
            </w:pPr>
            <w:proofErr w:type="spellStart"/>
            <w:r w:rsidRPr="00925024">
              <w:rPr>
                <w:rFonts w:asciiTheme="minorHAnsi" w:hAnsiTheme="minorHAnsi" w:cstheme="minorHAnsi"/>
                <w:color w:val="FFFFFF"/>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tcPr>
          <w:p w14:paraId="24D7605B" w14:textId="77777777" w:rsidR="00584BF6" w:rsidRPr="00925024" w:rsidRDefault="00584BF6" w:rsidP="00686743">
            <w:pPr>
              <w:pStyle w:val="AxureTableHeaderText"/>
              <w:widowControl w:val="0"/>
              <w:snapToGrid w:val="0"/>
              <w:rPr>
                <w:rFonts w:asciiTheme="minorHAnsi" w:hAnsiTheme="minorHAnsi" w:cstheme="minorHAnsi"/>
                <w:color w:val="FFFFFF"/>
                <w:lang w:val="en-GB"/>
              </w:rPr>
            </w:pPr>
            <w:proofErr w:type="spellStart"/>
            <w:r w:rsidRPr="00925024">
              <w:rPr>
                <w:rFonts w:asciiTheme="minorHAnsi" w:hAnsiTheme="minorHAnsi" w:cstheme="minorHAnsi"/>
                <w:color w:val="FFFFFF"/>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tcPr>
          <w:p w14:paraId="759841B2" w14:textId="77777777" w:rsidR="00584BF6" w:rsidRPr="00925024" w:rsidRDefault="00584BF6" w:rsidP="00686743">
            <w:pPr>
              <w:pStyle w:val="AxureTableHeaderText"/>
              <w:widowControl w:val="0"/>
              <w:snapToGrid w:val="0"/>
              <w:rPr>
                <w:rFonts w:asciiTheme="minorHAnsi" w:hAnsiTheme="minorHAnsi" w:cstheme="minorHAnsi"/>
                <w:color w:val="FFFFFF"/>
                <w:lang w:val="en-GB"/>
              </w:rPr>
            </w:pPr>
            <w:r w:rsidRPr="00925024">
              <w:rPr>
                <w:rFonts w:asciiTheme="minorHAnsi" w:hAnsiTheme="minorHAnsi" w:cstheme="minorHAnsi"/>
                <w:color w:val="FFFFFF"/>
                <w:lang w:val="en-GB"/>
              </w:rPr>
              <w:t>Format</w:t>
            </w:r>
          </w:p>
        </w:tc>
      </w:tr>
      <w:tr w:rsidR="00921E4D" w:rsidRPr="00925024" w14:paraId="1BEF8CF7" w14:textId="77777777" w:rsidTr="00921E4D">
        <w:trPr>
          <w:cantSplit/>
          <w:trHeight w:val="144"/>
        </w:trPr>
        <w:tc>
          <w:tcPr>
            <w:tcW w:w="1932" w:type="dxa"/>
            <w:tcBorders>
              <w:top w:val="single" w:sz="4" w:space="0" w:color="000000"/>
              <w:left w:val="single" w:sz="4" w:space="0" w:color="000000"/>
              <w:bottom w:val="single" w:sz="4" w:space="0" w:color="000000"/>
              <w:right w:val="nil"/>
            </w:tcBorders>
            <w:shd w:val="clear" w:color="auto" w:fill="CCFFCC"/>
          </w:tcPr>
          <w:p w14:paraId="16CD253A" w14:textId="77777777" w:rsidR="00921E4D" w:rsidRPr="00921E4D" w:rsidRDefault="00921E4D" w:rsidP="00921E4D">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1E4D">
              <w:rPr>
                <w:rFonts w:asciiTheme="minorHAnsi" w:hAnsiTheme="minorHAnsi" w:cstheme="minorHAnsi"/>
                <w:szCs w:val="20"/>
                <w:lang w:val="en-GB"/>
              </w:rPr>
              <w:t>Registreringsnummer</w:t>
            </w:r>
            <w:proofErr w:type="spellEnd"/>
          </w:p>
        </w:tc>
        <w:tc>
          <w:tcPr>
            <w:tcW w:w="1968" w:type="dxa"/>
            <w:tcBorders>
              <w:top w:val="single" w:sz="4" w:space="0" w:color="000000"/>
              <w:left w:val="single" w:sz="4" w:space="0" w:color="000000"/>
              <w:bottom w:val="single" w:sz="4" w:space="0" w:color="000000"/>
              <w:right w:val="nil"/>
            </w:tcBorders>
            <w:shd w:val="clear" w:color="auto" w:fill="CCFFCC"/>
          </w:tcPr>
          <w:p w14:paraId="5719E26F" w14:textId="0E3E4480" w:rsidR="00921E4D" w:rsidRPr="00921E4D" w:rsidRDefault="00873EAA" w:rsidP="00921E4D">
            <w:pPr>
              <w:pStyle w:val="AxureTableNormalText"/>
              <w:snapToGrid w:val="0"/>
              <w:rPr>
                <w:rFonts w:asciiTheme="minorHAnsi" w:hAnsiTheme="minorHAnsi" w:cstheme="minorHAnsi"/>
                <w:color w:val="FF0000"/>
                <w:lang w:val="nb-NO"/>
              </w:rPr>
            </w:pPr>
            <w:proofErr w:type="spellStart"/>
            <w:r>
              <w:rPr>
                <w:rFonts w:asciiTheme="minorHAnsi" w:hAnsiTheme="minorHAnsi" w:cstheme="minorHAnsi"/>
                <w:lang w:val="nb-NO"/>
              </w:rPr>
              <w:t>b</w:t>
            </w:r>
            <w:r w:rsidR="00921E4D" w:rsidRPr="00921E4D">
              <w:rPr>
                <w:rFonts w:asciiTheme="minorHAnsi" w:hAnsiTheme="minorHAnsi" w:cstheme="minorHAnsi"/>
                <w:lang w:val="nb-NO"/>
              </w:rPr>
              <w:t>il</w:t>
            </w:r>
            <w:r w:rsidR="00921E4D">
              <w:rPr>
                <w:rFonts w:asciiTheme="minorHAnsi" w:hAnsiTheme="minorHAnsi" w:cstheme="minorHAnsi"/>
                <w:lang w:val="nb-NO"/>
              </w:rPr>
              <w:t>_registreringsnummer</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1710974A" w14:textId="77777777" w:rsidR="00921E4D" w:rsidRDefault="00921E4D" w:rsidP="00921E4D">
            <w:pPr>
              <w:pStyle w:val="AxureTableNormalText"/>
              <w:snapToGrid w:val="0"/>
              <w:rPr>
                <w:rFonts w:asciiTheme="minorHAnsi" w:hAnsiTheme="minorHAnsi" w:cstheme="minorHAnsi"/>
                <w:lang w:val="en-GB"/>
              </w:rPr>
            </w:pPr>
            <w:r w:rsidRPr="00921E4D">
              <w:rPr>
                <w:rFonts w:asciiTheme="minorHAnsi" w:hAnsiTheme="minorHAnsi" w:cstheme="minorHAnsi"/>
                <w:lang w:val="en-GB"/>
              </w:rPr>
              <w:t xml:space="preserve">Cars registration number </w:t>
            </w:r>
            <w:proofErr w:type="gramStart"/>
            <w:r>
              <w:rPr>
                <w:rFonts w:asciiTheme="minorHAnsi" w:hAnsiTheme="minorHAnsi" w:cstheme="minorHAnsi"/>
                <w:lang w:val="en-GB"/>
              </w:rPr>
              <w:t>( letters</w:t>
            </w:r>
            <w:proofErr w:type="gramEnd"/>
            <w:r>
              <w:rPr>
                <w:rFonts w:asciiTheme="minorHAnsi" w:hAnsiTheme="minorHAnsi" w:cstheme="minorHAnsi"/>
                <w:lang w:val="en-GB"/>
              </w:rPr>
              <w:t xml:space="preserve"> and numbers)</w:t>
            </w:r>
          </w:p>
          <w:p w14:paraId="05665D70" w14:textId="77777777" w:rsidR="00185CD7" w:rsidRDefault="00185CD7" w:rsidP="0045408C">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In Norway a licence plate </w:t>
            </w:r>
            <w:r w:rsidR="0045408C">
              <w:rPr>
                <w:rFonts w:asciiTheme="minorHAnsi" w:hAnsiTheme="minorHAnsi" w:cstheme="minorHAnsi"/>
                <w:b/>
                <w:color w:val="FF0000"/>
                <w:lang w:val="en-GB"/>
              </w:rPr>
              <w:t>has two letters first and then five numbers like: NL36582</w:t>
            </w:r>
          </w:p>
          <w:p w14:paraId="31399736" w14:textId="71B0EECE" w:rsidR="00DF0D31" w:rsidRDefault="00DF0D31" w:rsidP="0045408C">
            <w:pPr>
              <w:pStyle w:val="AxureTableNormalText"/>
              <w:snapToGrid w:val="0"/>
              <w:rPr>
                <w:rFonts w:asciiTheme="minorHAnsi" w:hAnsiTheme="minorHAnsi" w:cstheme="minorHAnsi"/>
                <w:b/>
                <w:color w:val="FF0000"/>
                <w:lang w:val="en-GB"/>
              </w:rPr>
            </w:pPr>
          </w:p>
          <w:p w14:paraId="224BF9B9" w14:textId="77777777" w:rsidR="00643F2D" w:rsidRPr="00643F2D" w:rsidRDefault="00643F2D" w:rsidP="00643F2D">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02B5C38B" w14:textId="5A6A8807" w:rsidR="00DF0D31" w:rsidRDefault="00DF0D31" w:rsidP="0045408C">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Mandatory to either add registration number or </w:t>
            </w:r>
            <w:r w:rsidR="00D54866">
              <w:rPr>
                <w:rFonts w:asciiTheme="minorHAnsi" w:hAnsiTheme="minorHAnsi" w:cstheme="minorHAnsi"/>
                <w:b/>
                <w:color w:val="FF0000"/>
                <w:lang w:val="en-GB"/>
              </w:rPr>
              <w:t xml:space="preserve">add car details like previous </w:t>
            </w:r>
            <w:r w:rsidR="00B04AEF">
              <w:rPr>
                <w:rFonts w:asciiTheme="minorHAnsi" w:hAnsiTheme="minorHAnsi" w:cstheme="minorHAnsi"/>
                <w:b/>
                <w:color w:val="FF0000"/>
                <w:lang w:val="en-GB"/>
              </w:rPr>
              <w:t>version (</w:t>
            </w:r>
            <w:proofErr w:type="spellStart"/>
            <w:r w:rsidR="00D54866" w:rsidRPr="00D54866">
              <w:rPr>
                <w:rFonts w:asciiTheme="minorHAnsi" w:hAnsiTheme="minorHAnsi" w:cstheme="minorHAnsi"/>
                <w:b/>
                <w:color w:val="FF0000"/>
                <w:lang w:val="en-GB"/>
              </w:rPr>
              <w:t>Merke</w:t>
            </w:r>
            <w:proofErr w:type="spellEnd"/>
            <w:r w:rsidR="00D54866" w:rsidRPr="00D54866">
              <w:rPr>
                <w:rFonts w:asciiTheme="minorHAnsi" w:hAnsiTheme="minorHAnsi" w:cstheme="minorHAnsi"/>
                <w:b/>
                <w:color w:val="FF0000"/>
                <w:lang w:val="en-GB"/>
              </w:rPr>
              <w:t xml:space="preserve"> </w:t>
            </w:r>
            <w:proofErr w:type="spellStart"/>
            <w:r w:rsidR="00D54866" w:rsidRPr="00D54866">
              <w:rPr>
                <w:rFonts w:asciiTheme="minorHAnsi" w:hAnsiTheme="minorHAnsi" w:cstheme="minorHAnsi"/>
                <w:b/>
                <w:color w:val="FF0000"/>
                <w:lang w:val="en-GB"/>
              </w:rPr>
              <w:t>på</w:t>
            </w:r>
            <w:proofErr w:type="spellEnd"/>
            <w:r w:rsidR="00D54866" w:rsidRPr="00D54866">
              <w:rPr>
                <w:rFonts w:asciiTheme="minorHAnsi" w:hAnsiTheme="minorHAnsi" w:cstheme="minorHAnsi"/>
                <w:b/>
                <w:color w:val="FF0000"/>
                <w:lang w:val="en-GB"/>
              </w:rPr>
              <w:t xml:space="preserve"> </w:t>
            </w:r>
            <w:proofErr w:type="spellStart"/>
            <w:r w:rsidR="00D54866" w:rsidRPr="00D54866">
              <w:rPr>
                <w:rFonts w:asciiTheme="minorHAnsi" w:hAnsiTheme="minorHAnsi" w:cstheme="minorHAnsi"/>
                <w:b/>
                <w:color w:val="FF0000"/>
                <w:lang w:val="en-GB"/>
              </w:rPr>
              <w:t>bil</w:t>
            </w:r>
            <w:proofErr w:type="spellEnd"/>
            <w:r w:rsidR="00D54866">
              <w:rPr>
                <w:rFonts w:asciiTheme="minorHAnsi" w:hAnsiTheme="minorHAnsi" w:cstheme="minorHAnsi"/>
                <w:b/>
                <w:color w:val="FF0000"/>
                <w:lang w:val="en-GB"/>
              </w:rPr>
              <w:t>,</w:t>
            </w:r>
            <w:r w:rsidR="00D54866" w:rsidRPr="00D54866">
              <w:rPr>
                <w:rFonts w:asciiTheme="minorHAnsi" w:hAnsiTheme="minorHAnsi" w:cstheme="minorHAnsi"/>
                <w:b/>
                <w:color w:val="FF0000"/>
                <w:lang w:val="en-GB"/>
              </w:rPr>
              <w:t xml:space="preserve"> </w:t>
            </w:r>
            <w:proofErr w:type="spellStart"/>
            <w:r w:rsidR="00D54866">
              <w:rPr>
                <w:rFonts w:asciiTheme="minorHAnsi" w:hAnsiTheme="minorHAnsi" w:cstheme="minorHAnsi"/>
                <w:b/>
                <w:color w:val="FF0000"/>
                <w:lang w:val="en-GB"/>
              </w:rPr>
              <w:t>bilmodel</w:t>
            </w:r>
            <w:proofErr w:type="spellEnd"/>
            <w:r w:rsidR="00D54866">
              <w:rPr>
                <w:rFonts w:asciiTheme="minorHAnsi" w:hAnsiTheme="minorHAnsi" w:cstheme="minorHAnsi"/>
                <w:b/>
                <w:color w:val="FF0000"/>
                <w:lang w:val="en-GB"/>
              </w:rPr>
              <w:t xml:space="preserve">, registered </w:t>
            </w:r>
            <w:proofErr w:type="spellStart"/>
            <w:r w:rsidR="00D54866">
              <w:rPr>
                <w:rFonts w:asciiTheme="minorHAnsi" w:hAnsiTheme="minorHAnsi" w:cstheme="minorHAnsi"/>
                <w:b/>
                <w:color w:val="FF0000"/>
                <w:lang w:val="en-GB"/>
              </w:rPr>
              <w:t>første</w:t>
            </w:r>
            <w:proofErr w:type="spellEnd"/>
            <w:r w:rsidR="00D54866">
              <w:rPr>
                <w:rFonts w:asciiTheme="minorHAnsi" w:hAnsiTheme="minorHAnsi" w:cstheme="minorHAnsi"/>
                <w:b/>
                <w:color w:val="FF0000"/>
                <w:lang w:val="en-GB"/>
              </w:rPr>
              <w:t xml:space="preserve"> gang,</w:t>
            </w:r>
            <w:r w:rsidR="00D54866">
              <w:t xml:space="preserve"> </w:t>
            </w:r>
            <w:proofErr w:type="spellStart"/>
            <w:r w:rsidR="00D54866" w:rsidRPr="00D54866">
              <w:rPr>
                <w:rFonts w:asciiTheme="minorHAnsi" w:hAnsiTheme="minorHAnsi" w:cstheme="minorHAnsi"/>
                <w:b/>
                <w:color w:val="FF0000"/>
                <w:lang w:val="en-GB"/>
              </w:rPr>
              <w:t>Modellvariant</w:t>
            </w:r>
            <w:proofErr w:type="spellEnd"/>
            <w:r w:rsidR="00D54866">
              <w:rPr>
                <w:rFonts w:asciiTheme="minorHAnsi" w:hAnsiTheme="minorHAnsi" w:cstheme="minorHAnsi"/>
                <w:b/>
                <w:color w:val="FF0000"/>
                <w:lang w:val="en-GB"/>
              </w:rPr>
              <w:t xml:space="preserve"> and so on)</w:t>
            </w:r>
          </w:p>
          <w:p w14:paraId="022DAA37" w14:textId="476D46B0" w:rsidR="00DF0D31" w:rsidRPr="00185CD7" w:rsidRDefault="00DF0D31" w:rsidP="0045408C">
            <w:pPr>
              <w:pStyle w:val="AxureTableNormalText"/>
              <w:snapToGrid w:val="0"/>
              <w:rPr>
                <w:rFonts w:asciiTheme="minorHAnsi" w:hAnsiTheme="minorHAnsi" w:cstheme="minorHAnsi"/>
                <w:b/>
                <w:color w:val="FF0000"/>
                <w:lang w:val="en-GB"/>
              </w:rPr>
            </w:pPr>
          </w:p>
        </w:tc>
        <w:tc>
          <w:tcPr>
            <w:tcW w:w="1559" w:type="dxa"/>
            <w:tcBorders>
              <w:top w:val="single" w:sz="4" w:space="0" w:color="000000"/>
              <w:left w:val="single" w:sz="4" w:space="0" w:color="000000"/>
              <w:bottom w:val="single" w:sz="4" w:space="0" w:color="000000"/>
              <w:right w:val="nil"/>
            </w:tcBorders>
            <w:shd w:val="clear" w:color="auto" w:fill="CCFFCC"/>
          </w:tcPr>
          <w:p w14:paraId="2CE7AD77" w14:textId="77777777" w:rsidR="00921E4D" w:rsidRPr="00185CD7" w:rsidRDefault="00921E4D" w:rsidP="00921E4D">
            <w:pPr>
              <w:pStyle w:val="AxureTableNormalText"/>
              <w:snapToGrid w:val="0"/>
              <w:rPr>
                <w:rFonts w:asciiTheme="minorHAnsi" w:hAnsiTheme="minorHAnsi" w:cstheme="minorHAnsi"/>
                <w:lang w:val="nb-NO"/>
              </w:rPr>
            </w:pPr>
            <w:proofErr w:type="gramStart"/>
            <w:r w:rsidRPr="00185CD7">
              <w:rPr>
                <w:rFonts w:asciiTheme="minorHAnsi" w:hAnsiTheme="minorHAnsi" w:cstheme="minorHAnsi"/>
                <w:lang w:val="nb-NO"/>
              </w:rPr>
              <w:t>Test( bokstaver</w:t>
            </w:r>
            <w:proofErr w:type="gramEnd"/>
            <w:r w:rsidRPr="00185CD7">
              <w:rPr>
                <w:rFonts w:asciiTheme="minorHAnsi" w:hAnsiTheme="minorHAnsi" w:cstheme="minorHAnsi"/>
                <w:lang w:val="nb-NO"/>
              </w:rPr>
              <w:t xml:space="preserve"> og tall)</w:t>
            </w:r>
          </w:p>
          <w:p w14:paraId="4EF66B86" w14:textId="77777777" w:rsidR="008C45BD" w:rsidRPr="00185CD7" w:rsidRDefault="008C45BD" w:rsidP="00921E4D">
            <w:pPr>
              <w:pStyle w:val="AxureTableNormalText"/>
              <w:snapToGrid w:val="0"/>
              <w:rPr>
                <w:rFonts w:asciiTheme="minorHAnsi" w:hAnsiTheme="minorHAnsi" w:cstheme="minorHAnsi"/>
                <w:lang w:val="nb-NO"/>
              </w:rPr>
            </w:pPr>
            <w:r w:rsidRPr="00185CD7">
              <w:rPr>
                <w:rFonts w:asciiTheme="minorHAnsi" w:hAnsiTheme="minorHAnsi" w:cstheme="minorHAnsi"/>
                <w:lang w:val="nb-NO"/>
              </w:rPr>
              <w:t xml:space="preserve">Or </w:t>
            </w:r>
          </w:p>
          <w:p w14:paraId="5E87D47C" w14:textId="77777777" w:rsidR="008C45BD" w:rsidRPr="00185CD7" w:rsidRDefault="008C45BD" w:rsidP="00921E4D">
            <w:pPr>
              <w:pStyle w:val="AxureTableNormalText"/>
              <w:snapToGrid w:val="0"/>
              <w:rPr>
                <w:rFonts w:asciiTheme="minorHAnsi" w:hAnsiTheme="minorHAnsi" w:cstheme="minorHAnsi"/>
                <w:lang w:val="nb-NO"/>
              </w:rPr>
            </w:pPr>
            <w:r w:rsidRPr="00185CD7">
              <w:rPr>
                <w:rFonts w:asciiTheme="minorHAnsi" w:hAnsiTheme="minorHAnsi" w:cstheme="minorHAnsi"/>
                <w:lang w:val="nb-NO"/>
              </w:rPr>
              <w:t xml:space="preserve">Fortsett uten </w:t>
            </w:r>
            <w:r w:rsidRPr="00185CD7">
              <w:rPr>
                <w:rFonts w:asciiTheme="minorHAnsi" w:hAnsiTheme="minorHAnsi" w:cstheme="minorHAnsi"/>
                <w:szCs w:val="20"/>
                <w:lang w:val="nb-NO"/>
              </w:rPr>
              <w:t>registreringsnummer</w:t>
            </w:r>
          </w:p>
        </w:tc>
      </w:tr>
      <w:tr w:rsidR="005D6EE5" w:rsidRPr="00925024" w14:paraId="2FE2203C" w14:textId="77777777" w:rsidTr="005D6EE5">
        <w:trPr>
          <w:cantSplit/>
          <w:trHeight w:val="144"/>
        </w:trPr>
        <w:tc>
          <w:tcPr>
            <w:tcW w:w="1932" w:type="dxa"/>
            <w:tcBorders>
              <w:top w:val="single" w:sz="4" w:space="0" w:color="000000"/>
              <w:left w:val="single" w:sz="4" w:space="0" w:color="000000"/>
              <w:bottom w:val="single" w:sz="4" w:space="0" w:color="000000"/>
              <w:right w:val="nil"/>
            </w:tcBorders>
            <w:shd w:val="clear" w:color="auto" w:fill="auto"/>
          </w:tcPr>
          <w:p w14:paraId="56D8EEAA" w14:textId="364FF499" w:rsidR="005D6EE5" w:rsidRPr="00925024" w:rsidRDefault="00D372E4" w:rsidP="005D6EE5">
            <w:pPr>
              <w:pStyle w:val="AxureTableNormalText"/>
              <w:snapToGrid w:val="0"/>
              <w:rPr>
                <w:rFonts w:asciiTheme="minorHAnsi" w:hAnsiTheme="minorHAnsi" w:cstheme="minorHAnsi"/>
                <w:sz w:val="20"/>
                <w:szCs w:val="20"/>
                <w:lang w:val="en-GB"/>
              </w:rPr>
            </w:pPr>
            <w:r>
              <w:rPr>
                <w:rFonts w:asciiTheme="minorHAnsi" w:hAnsiTheme="minorHAnsi" w:cstheme="minorHAnsi"/>
                <w:b/>
                <w:color w:val="00B050"/>
                <w:lang w:val="nb-NO"/>
              </w:rPr>
              <w:t xml:space="preserve">\ </w:t>
            </w:r>
            <w:r w:rsidR="009B2C6B" w:rsidRPr="009B2C6B">
              <w:rPr>
                <w:rFonts w:asciiTheme="minorHAnsi" w:hAnsiTheme="minorHAnsi" w:cstheme="minorHAnsi"/>
                <w:b/>
                <w:color w:val="00B050"/>
                <w:lang w:val="nb-NO"/>
              </w:rPr>
              <w:t xml:space="preserve">Er bilen leaset? </w:t>
            </w:r>
            <w:r w:rsidR="009B2C6B" w:rsidRPr="009B2C6B">
              <w:rPr>
                <w:rFonts w:asciiTheme="minorHAnsi" w:hAnsiTheme="minorHAnsi" w:cstheme="minorHAnsi"/>
                <w:b/>
                <w:color w:val="00B050"/>
                <w:lang w:val="en-GB"/>
              </w:rPr>
              <w:t>*</w:t>
            </w:r>
          </w:p>
        </w:tc>
        <w:tc>
          <w:tcPr>
            <w:tcW w:w="1968" w:type="dxa"/>
            <w:tcBorders>
              <w:top w:val="single" w:sz="4" w:space="0" w:color="000000"/>
              <w:left w:val="single" w:sz="4" w:space="0" w:color="000000"/>
              <w:bottom w:val="single" w:sz="4" w:space="0" w:color="000000"/>
              <w:right w:val="nil"/>
            </w:tcBorders>
            <w:shd w:val="clear" w:color="auto" w:fill="auto"/>
          </w:tcPr>
          <w:p w14:paraId="5B48E5EB" w14:textId="0554FE5C" w:rsidR="005D6EE5" w:rsidRDefault="005D6EE5" w:rsidP="005D6EE5">
            <w:pPr>
              <w:pStyle w:val="AxureTableNormalText"/>
              <w:snapToGrid w:val="0"/>
              <w:rPr>
                <w:rFonts w:asciiTheme="minorHAnsi" w:hAnsiTheme="minorHAnsi" w:cstheme="minorHAnsi"/>
                <w:lang w:val="nb-NO"/>
              </w:rPr>
            </w:pPr>
            <w:r>
              <w:rPr>
                <w:rFonts w:asciiTheme="minorHAnsi" w:hAnsiTheme="minorHAnsi" w:cstheme="minorHAnsi"/>
                <w:b/>
                <w:strike/>
                <w:color w:val="FF0000"/>
                <w:lang w:val="nb-NO"/>
              </w:rPr>
              <w:br/>
            </w:r>
            <w:proofErr w:type="spellStart"/>
            <w:r>
              <w:rPr>
                <w:rFonts w:asciiTheme="minorHAnsi" w:hAnsiTheme="minorHAnsi" w:cstheme="minorHAnsi"/>
                <w:lang w:val="nb-NO"/>
              </w:rPr>
              <w:t>bil_leasing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63096909" w14:textId="7B68EDAA" w:rsidR="005D6EE5" w:rsidRDefault="005D6EE5" w:rsidP="005D6EE5">
            <w:pPr>
              <w:pStyle w:val="AxureTableNormalText"/>
              <w:snapToGrid w:val="0"/>
              <w:rPr>
                <w:rFonts w:asciiTheme="minorHAnsi" w:hAnsiTheme="minorHAnsi" w:cstheme="minorHAnsi"/>
                <w:lang w:val="en-GB"/>
              </w:rPr>
            </w:pPr>
            <w:r>
              <w:rPr>
                <w:rFonts w:asciiTheme="minorHAnsi" w:hAnsiTheme="minorHAnsi" w:cstheme="minorHAnsi"/>
                <w:lang w:val="en-GB"/>
              </w:rPr>
              <w:t>(checkbox) whether the car is leased (only private leasing – company cars are not encompasses by the calculator).</w:t>
            </w:r>
          </w:p>
          <w:p w14:paraId="16A9535F" w14:textId="1E4BDAC3" w:rsidR="005D6EE5" w:rsidRPr="00921E4D" w:rsidRDefault="005D6EE5" w:rsidP="009B2C6B">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675EA954" w14:textId="77777777" w:rsidR="009B2C6B" w:rsidRPr="005D4416" w:rsidRDefault="009B2C6B" w:rsidP="009B2C6B">
            <w:pPr>
              <w:pStyle w:val="AxureTableNormalText"/>
              <w:snapToGrid w:val="0"/>
              <w:rPr>
                <w:rFonts w:asciiTheme="minorHAnsi" w:hAnsiTheme="minorHAnsi" w:cstheme="minorHAnsi"/>
                <w:lang w:val="en-GB"/>
              </w:rPr>
            </w:pPr>
            <w:proofErr w:type="spellStart"/>
            <w:r w:rsidRPr="005D4416">
              <w:rPr>
                <w:rFonts w:asciiTheme="minorHAnsi" w:hAnsiTheme="minorHAnsi" w:cstheme="minorHAnsi"/>
                <w:lang w:val="en-GB"/>
              </w:rPr>
              <w:t>Ja</w:t>
            </w:r>
            <w:proofErr w:type="spellEnd"/>
          </w:p>
          <w:p w14:paraId="78F025AC" w14:textId="3592E145" w:rsidR="009B2C6B" w:rsidRPr="00185CD7" w:rsidRDefault="009B2C6B" w:rsidP="009B2C6B">
            <w:pPr>
              <w:pStyle w:val="AxureTableNormalText"/>
              <w:snapToGrid w:val="0"/>
              <w:rPr>
                <w:rFonts w:asciiTheme="minorHAnsi" w:hAnsiTheme="minorHAnsi" w:cstheme="minorHAnsi"/>
                <w:lang w:val="nb-NO"/>
              </w:rPr>
            </w:pPr>
            <w:proofErr w:type="spellStart"/>
            <w:r w:rsidRPr="005D4416">
              <w:rPr>
                <w:rFonts w:asciiTheme="minorHAnsi" w:hAnsiTheme="minorHAnsi" w:cstheme="minorHAnsi"/>
                <w:lang w:val="en-GB"/>
              </w:rPr>
              <w:t>Nei</w:t>
            </w:r>
            <w:proofErr w:type="spellEnd"/>
          </w:p>
        </w:tc>
      </w:tr>
      <w:tr w:rsidR="005D6EE5" w:rsidRPr="00925024" w14:paraId="339E736A" w14:textId="77777777" w:rsidTr="002E6131">
        <w:trPr>
          <w:cantSplit/>
          <w:trHeight w:val="1233"/>
        </w:trPr>
        <w:tc>
          <w:tcPr>
            <w:tcW w:w="1932" w:type="dxa"/>
            <w:tcBorders>
              <w:top w:val="single" w:sz="4" w:space="0" w:color="auto"/>
              <w:left w:val="single" w:sz="4" w:space="0" w:color="auto"/>
              <w:bottom w:val="single" w:sz="4" w:space="0" w:color="auto"/>
              <w:right w:val="single" w:sz="4" w:space="0" w:color="auto"/>
            </w:tcBorders>
            <w:shd w:val="clear" w:color="auto" w:fill="auto"/>
          </w:tcPr>
          <w:p w14:paraId="73AE8702" w14:textId="77777777" w:rsidR="005D6EE5" w:rsidRPr="00925024" w:rsidRDefault="005D6EE5" w:rsidP="00462B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Pant </w:t>
            </w:r>
            <w:proofErr w:type="spellStart"/>
            <w:r w:rsidRPr="00925024">
              <w:rPr>
                <w:rFonts w:asciiTheme="minorHAnsi" w:hAnsiTheme="minorHAnsi" w:cstheme="minorHAnsi"/>
                <w:lang w:val="en-GB"/>
              </w:rPr>
              <w:t>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bilen</w:t>
            </w:r>
            <w:proofErr w:type="spellEnd"/>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097E480C" w14:textId="61101129" w:rsidR="005D6EE5" w:rsidRPr="00925024" w:rsidRDefault="005D6EE5" w:rsidP="00462B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bil_pant</w:t>
            </w:r>
            <w:r w:rsidR="00C40BF3">
              <w:rPr>
                <w:rFonts w:asciiTheme="minorHAnsi" w:hAnsiTheme="minorHAnsi" w:cstheme="minorHAnsi"/>
                <w:lang w:val="en-GB"/>
              </w:rPr>
              <w:t>_i_bil</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4026AECB" w14:textId="77777777" w:rsidR="005D6EE5" w:rsidRDefault="005D6EE5" w:rsidP="00462B43">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Is the car currently collateral for a loan?</w:t>
            </w:r>
          </w:p>
          <w:p w14:paraId="5F5C30F1" w14:textId="77777777" w:rsidR="00870FE6" w:rsidRDefault="00870FE6" w:rsidP="00870FE6">
            <w:pPr>
              <w:pStyle w:val="AxureTableNormalText"/>
              <w:snapToGrid w:val="0"/>
              <w:rPr>
                <w:rFonts w:asciiTheme="minorHAnsi" w:hAnsiTheme="minorHAnsi" w:cstheme="minorHAnsi"/>
                <w:b/>
                <w:color w:val="FF0000"/>
                <w:lang w:val="en-GB"/>
              </w:rPr>
            </w:pPr>
          </w:p>
          <w:p w14:paraId="1E633C48" w14:textId="6ECE765F" w:rsidR="00870FE6" w:rsidRPr="00643F2D" w:rsidRDefault="00870FE6" w:rsidP="00462B43">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4C9EB2A0" w14:textId="7F0DB5C2" w:rsidR="00870FE6" w:rsidRPr="00870FE6" w:rsidRDefault="00870FE6" w:rsidP="00462B43">
            <w:pPr>
              <w:pStyle w:val="AxureTableNormalText"/>
              <w:snapToGrid w:val="0"/>
              <w:rPr>
                <w:rFonts w:asciiTheme="minorHAnsi" w:hAnsiTheme="minorHAnsi" w:cstheme="minorHAnsi"/>
                <w:b/>
                <w:bCs/>
                <w:color w:val="FF0000"/>
                <w:sz w:val="18"/>
                <w:lang w:val="en-GB"/>
              </w:rPr>
            </w:pPr>
            <w:r>
              <w:rPr>
                <w:rFonts w:asciiTheme="minorHAnsi" w:hAnsiTheme="minorHAnsi" w:cstheme="minorHAnsi"/>
                <w:b/>
                <w:bCs/>
                <w:color w:val="FF0000"/>
                <w:sz w:val="18"/>
                <w:lang w:val="en-GB"/>
              </w:rPr>
              <w:t>Need to be moved from dependent on “</w:t>
            </w:r>
            <w:proofErr w:type="spellStart"/>
            <w:r>
              <w:rPr>
                <w:rFonts w:asciiTheme="minorHAnsi" w:hAnsiTheme="minorHAnsi" w:cstheme="minorHAnsi"/>
                <w:b/>
                <w:bCs/>
                <w:color w:val="FF0000"/>
                <w:sz w:val="18"/>
                <w:lang w:val="en-GB"/>
              </w:rPr>
              <w:t>dekning</w:t>
            </w:r>
            <w:proofErr w:type="spellEnd"/>
            <w:r>
              <w:rPr>
                <w:rFonts w:asciiTheme="minorHAnsi" w:hAnsiTheme="minorHAnsi" w:cstheme="minorHAnsi"/>
                <w:b/>
                <w:bCs/>
                <w:color w:val="FF0000"/>
                <w:sz w:val="18"/>
                <w:lang w:val="en-GB"/>
              </w:rPr>
              <w:t xml:space="preserve">” = </w:t>
            </w:r>
            <w:r w:rsidR="00643F2D">
              <w:rPr>
                <w:rFonts w:asciiTheme="minorHAnsi" w:hAnsiTheme="minorHAnsi" w:cstheme="minorHAnsi"/>
                <w:b/>
                <w:bCs/>
                <w:color w:val="FF0000"/>
                <w:sz w:val="18"/>
                <w:lang w:val="en-GB"/>
              </w:rPr>
              <w:t>“</w:t>
            </w:r>
            <w:proofErr w:type="spellStart"/>
            <w:r>
              <w:rPr>
                <w:rFonts w:asciiTheme="minorHAnsi" w:hAnsiTheme="minorHAnsi" w:cstheme="minorHAnsi"/>
                <w:b/>
                <w:bCs/>
                <w:color w:val="FF0000"/>
                <w:sz w:val="18"/>
                <w:lang w:val="en-GB"/>
              </w:rPr>
              <w:t>kasko</w:t>
            </w:r>
            <w:proofErr w:type="spellEnd"/>
            <w:r w:rsidR="00643F2D">
              <w:rPr>
                <w:rFonts w:asciiTheme="minorHAnsi" w:hAnsiTheme="minorHAnsi" w:cstheme="minorHAnsi"/>
                <w:b/>
                <w:bCs/>
                <w:color w:val="FF0000"/>
                <w:sz w:val="18"/>
                <w:lang w:val="en-GB"/>
              </w:rPr>
              <w:t>”</w:t>
            </w:r>
            <w:r>
              <w:rPr>
                <w:rFonts w:asciiTheme="minorHAnsi" w:hAnsiTheme="minorHAnsi" w:cstheme="minorHAnsi"/>
                <w:b/>
                <w:bCs/>
                <w:color w:val="FF0000"/>
                <w:sz w:val="18"/>
                <w:lang w:val="en-GB"/>
              </w:rPr>
              <w:t xml:space="preserve"> </w:t>
            </w:r>
            <w:r w:rsidR="00643F2D">
              <w:rPr>
                <w:rFonts w:asciiTheme="minorHAnsi" w:hAnsiTheme="minorHAnsi" w:cstheme="minorHAnsi"/>
                <w:b/>
                <w:bCs/>
                <w:color w:val="FF0000"/>
                <w:sz w:val="18"/>
                <w:lang w:val="en-GB"/>
              </w:rPr>
              <w:t>to mandatory parameter.</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E94E228" w14:textId="77777777" w:rsidR="005D6EE5" w:rsidRPr="00925024" w:rsidRDefault="005D6EE5" w:rsidP="00462B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Ja</w:t>
            </w:r>
            <w:proofErr w:type="spellEnd"/>
          </w:p>
          <w:p w14:paraId="00B4D00F" w14:textId="77777777" w:rsidR="005D6EE5" w:rsidRPr="00925024" w:rsidRDefault="005D6EE5" w:rsidP="00462B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584BF6" w:rsidRPr="00925024" w14:paraId="36B4F899" w14:textId="77777777" w:rsidTr="00686743">
        <w:trPr>
          <w:cantSplit/>
          <w:trHeight w:val="144"/>
        </w:trPr>
        <w:tc>
          <w:tcPr>
            <w:tcW w:w="1932" w:type="dxa"/>
            <w:tcBorders>
              <w:top w:val="single" w:sz="4" w:space="0" w:color="000000"/>
              <w:left w:val="single" w:sz="4" w:space="0" w:color="000000"/>
              <w:bottom w:val="single" w:sz="4" w:space="0" w:color="000000"/>
              <w:right w:val="nil"/>
            </w:tcBorders>
          </w:tcPr>
          <w:p w14:paraId="4FFF9321" w14:textId="77777777" w:rsidR="00584BF6" w:rsidRPr="00925024" w:rsidRDefault="00584BF6" w:rsidP="00686743">
            <w:pPr>
              <w:pStyle w:val="AxureTableNormalText"/>
              <w:snapToGrid w:val="0"/>
              <w:rPr>
                <w:rFonts w:asciiTheme="minorHAnsi" w:hAnsiTheme="minorHAnsi" w:cstheme="minorHAnsi"/>
                <w:lang w:val="en-GB"/>
              </w:rPr>
            </w:pPr>
            <w:bookmarkStart w:id="1" w:name="_Hlk268815"/>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Postnummer</w:t>
            </w:r>
            <w:proofErr w:type="spellEnd"/>
          </w:p>
        </w:tc>
        <w:tc>
          <w:tcPr>
            <w:tcW w:w="1968" w:type="dxa"/>
            <w:tcBorders>
              <w:top w:val="single" w:sz="4" w:space="0" w:color="000000"/>
              <w:left w:val="single" w:sz="4" w:space="0" w:color="000000"/>
              <w:bottom w:val="single" w:sz="4" w:space="0" w:color="000000"/>
              <w:right w:val="nil"/>
            </w:tcBorders>
          </w:tcPr>
          <w:p w14:paraId="1ABC4A0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bil_postnr</w:t>
            </w:r>
            <w:proofErr w:type="spellEnd"/>
          </w:p>
        </w:tc>
        <w:tc>
          <w:tcPr>
            <w:tcW w:w="3827" w:type="dxa"/>
            <w:tcBorders>
              <w:top w:val="single" w:sz="4" w:space="0" w:color="000000"/>
              <w:left w:val="single" w:sz="4" w:space="0" w:color="000000"/>
              <w:bottom w:val="single" w:sz="4" w:space="0" w:color="000000"/>
              <w:right w:val="nil"/>
            </w:tcBorders>
          </w:tcPr>
          <w:p w14:paraId="4471D899"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Post code</w:t>
            </w:r>
          </w:p>
        </w:tc>
        <w:tc>
          <w:tcPr>
            <w:tcW w:w="1559" w:type="dxa"/>
            <w:tcBorders>
              <w:top w:val="single" w:sz="4" w:space="0" w:color="000000"/>
              <w:left w:val="single" w:sz="4" w:space="0" w:color="000000"/>
              <w:bottom w:val="single" w:sz="4" w:space="0" w:color="000000"/>
              <w:right w:val="nil"/>
            </w:tcBorders>
          </w:tcPr>
          <w:p w14:paraId="5E8F336E"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bookmarkEnd w:id="1"/>
      <w:tr w:rsidR="00584BF6" w:rsidRPr="00925024" w14:paraId="6876A191" w14:textId="77777777" w:rsidTr="00686743">
        <w:trPr>
          <w:cantSplit/>
          <w:trHeight w:val="144"/>
        </w:trPr>
        <w:tc>
          <w:tcPr>
            <w:tcW w:w="1932" w:type="dxa"/>
            <w:tcBorders>
              <w:top w:val="single" w:sz="4" w:space="0" w:color="000000"/>
              <w:left w:val="single" w:sz="4" w:space="0" w:color="000000"/>
              <w:bottom w:val="single" w:sz="4" w:space="0" w:color="000000"/>
              <w:right w:val="nil"/>
            </w:tcBorders>
          </w:tcPr>
          <w:p w14:paraId="57B1E62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1968" w:type="dxa"/>
            <w:tcBorders>
              <w:top w:val="single" w:sz="4" w:space="0" w:color="000000"/>
              <w:left w:val="single" w:sz="4" w:space="0" w:color="000000"/>
              <w:bottom w:val="single" w:sz="4" w:space="0" w:color="000000"/>
              <w:right w:val="nil"/>
            </w:tcBorders>
          </w:tcPr>
          <w:p w14:paraId="5ED7B844"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bil_gatenavn</w:t>
            </w:r>
            <w:proofErr w:type="spellEnd"/>
          </w:p>
          <w:p w14:paraId="14C4EED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bil_gatenr</w:t>
            </w:r>
            <w:proofErr w:type="spellEnd"/>
          </w:p>
        </w:tc>
        <w:tc>
          <w:tcPr>
            <w:tcW w:w="3827" w:type="dxa"/>
            <w:tcBorders>
              <w:top w:val="single" w:sz="4" w:space="0" w:color="000000"/>
              <w:left w:val="single" w:sz="4" w:space="0" w:color="000000"/>
              <w:bottom w:val="single" w:sz="4" w:space="0" w:color="000000"/>
              <w:right w:val="nil"/>
            </w:tcBorders>
          </w:tcPr>
          <w:p w14:paraId="620B2AF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 where the insurance customer lives.</w:t>
            </w:r>
          </w:p>
        </w:tc>
        <w:tc>
          <w:tcPr>
            <w:tcW w:w="1559" w:type="dxa"/>
            <w:tcBorders>
              <w:top w:val="single" w:sz="4" w:space="0" w:color="000000"/>
              <w:left w:val="single" w:sz="4" w:space="0" w:color="000000"/>
              <w:bottom w:val="single" w:sz="4" w:space="0" w:color="000000"/>
              <w:right w:val="nil"/>
            </w:tcBorders>
          </w:tcPr>
          <w:p w14:paraId="617BE114" w14:textId="77777777" w:rsidR="00584BF6" w:rsidRPr="00925024" w:rsidRDefault="00584BF6" w:rsidP="00686743">
            <w:pPr>
              <w:pStyle w:val="AxureTableNormalText"/>
              <w:snapToGrid w:val="0"/>
              <w:rPr>
                <w:rFonts w:asciiTheme="minorHAnsi" w:hAnsiTheme="minorHAnsi" w:cstheme="minorHAnsi"/>
                <w:lang w:val="en-GB"/>
              </w:rPr>
            </w:pPr>
            <w:proofErr w:type="gramStart"/>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proofErr w:type="gram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584BF6" w:rsidRPr="00925024" w14:paraId="52AF129A" w14:textId="77777777" w:rsidTr="00686743">
        <w:trPr>
          <w:cantSplit/>
          <w:trHeight w:val="144"/>
        </w:trPr>
        <w:tc>
          <w:tcPr>
            <w:tcW w:w="1932" w:type="dxa"/>
            <w:tcBorders>
              <w:top w:val="single" w:sz="4" w:space="0" w:color="000000"/>
              <w:left w:val="single" w:sz="4" w:space="0" w:color="000000"/>
              <w:bottom w:val="single" w:sz="4" w:space="0" w:color="000000"/>
              <w:right w:val="nil"/>
            </w:tcBorders>
          </w:tcPr>
          <w:p w14:paraId="2A2127B2" w14:textId="30D5A24D" w:rsidR="00584BF6" w:rsidRPr="001C5415" w:rsidRDefault="00584BF6" w:rsidP="00686743">
            <w:pPr>
              <w:pStyle w:val="AxureTableNormalText"/>
              <w:snapToGrid w:val="0"/>
              <w:rPr>
                <w:rFonts w:asciiTheme="minorHAnsi" w:hAnsiTheme="minorHAnsi" w:cstheme="minorHAnsi"/>
                <w:b/>
                <w:color w:val="00B050"/>
                <w:lang w:val="en-GB"/>
              </w:rPr>
            </w:pPr>
            <w:r w:rsidRPr="001C5415">
              <w:rPr>
                <w:rFonts w:asciiTheme="minorHAnsi" w:hAnsiTheme="minorHAnsi" w:cstheme="minorHAnsi"/>
                <w:b/>
                <w:color w:val="00B050"/>
                <w:sz w:val="20"/>
                <w:szCs w:val="20"/>
                <w:lang w:val="en-GB"/>
              </w:rPr>
              <w:lastRenderedPageBreak/>
              <w:t xml:space="preserve">\ </w:t>
            </w:r>
            <w:proofErr w:type="spellStart"/>
            <w:r w:rsidR="001C5415" w:rsidRPr="001C5415">
              <w:rPr>
                <w:rFonts w:asciiTheme="minorHAnsi" w:hAnsiTheme="minorHAnsi" w:cstheme="minorHAnsi"/>
                <w:b/>
                <w:color w:val="00B050"/>
                <w:lang w:val="en-GB"/>
              </w:rPr>
              <w:t>B</w:t>
            </w:r>
            <w:r w:rsidRPr="001C5415">
              <w:rPr>
                <w:rFonts w:asciiTheme="minorHAnsi" w:hAnsiTheme="minorHAnsi" w:cstheme="minorHAnsi"/>
                <w:b/>
                <w:color w:val="00B050"/>
                <w:lang w:val="en-GB"/>
              </w:rPr>
              <w:t>onussats</w:t>
            </w:r>
            <w:proofErr w:type="spellEnd"/>
            <w:r w:rsidRPr="001C5415">
              <w:rPr>
                <w:rFonts w:asciiTheme="minorHAnsi" w:hAnsiTheme="minorHAnsi" w:cstheme="minorHAnsi"/>
                <w:b/>
                <w:color w:val="00B050"/>
                <w:lang w:val="en-GB"/>
              </w:rPr>
              <w:t>?</w:t>
            </w:r>
          </w:p>
        </w:tc>
        <w:tc>
          <w:tcPr>
            <w:tcW w:w="1968" w:type="dxa"/>
            <w:tcBorders>
              <w:top w:val="single" w:sz="4" w:space="0" w:color="000000"/>
              <w:left w:val="single" w:sz="4" w:space="0" w:color="000000"/>
              <w:bottom w:val="single" w:sz="4" w:space="0" w:color="000000"/>
              <w:right w:val="nil"/>
            </w:tcBorders>
          </w:tcPr>
          <w:p w14:paraId="54FCA058" w14:textId="26729021"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bil_bonus_prosent</w:t>
            </w:r>
            <w:proofErr w:type="spellEnd"/>
          </w:p>
          <w:p w14:paraId="7AA03126"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bil_bonus_varighet</w:t>
            </w:r>
            <w:proofErr w:type="spellEnd"/>
          </w:p>
        </w:tc>
        <w:tc>
          <w:tcPr>
            <w:tcW w:w="3827" w:type="dxa"/>
            <w:tcBorders>
              <w:top w:val="single" w:sz="4" w:space="0" w:color="000000"/>
              <w:left w:val="single" w:sz="4" w:space="0" w:color="000000"/>
              <w:bottom w:val="single" w:sz="4" w:space="0" w:color="000000"/>
              <w:right w:val="nil"/>
            </w:tcBorders>
          </w:tcPr>
          <w:p w14:paraId="6E8A6F3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percentage of earned bonus</w:t>
            </w:r>
          </w:p>
          <w:p w14:paraId="4FD8BCA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time the user has upheld this bonus</w:t>
            </w:r>
          </w:p>
          <w:p w14:paraId="48CB7897" w14:textId="77777777" w:rsidR="00584BF6" w:rsidRPr="00925024" w:rsidRDefault="00584BF6" w:rsidP="00686743">
            <w:pPr>
              <w:pStyle w:val="AxureTableNormalText"/>
              <w:snapToGrid w:val="0"/>
              <w:rPr>
                <w:rFonts w:asciiTheme="minorHAnsi" w:hAnsiTheme="minorHAnsi" w:cstheme="minorHAnsi"/>
                <w:lang w:val="en-GB"/>
              </w:rPr>
            </w:pPr>
          </w:p>
          <w:p w14:paraId="40DE0BB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(“Bonus” must not be confused with the habitual English language use of the word in insurance lingo. In Norway, it reflects the number of years the driver has driven without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A high bonus will entitle you to rebate. Normally, you reach 75% bonus within five years.)</w:t>
            </w:r>
          </w:p>
          <w:p w14:paraId="7102FABA" w14:textId="77777777" w:rsidR="00584BF6" w:rsidRDefault="00584BF6" w:rsidP="00686743">
            <w:pPr>
              <w:pStyle w:val="AxureTableNormalText"/>
              <w:rPr>
                <w:rFonts w:asciiTheme="minorHAnsi" w:hAnsiTheme="minorHAnsi" w:cstheme="minorHAnsi"/>
                <w:lang w:val="en-GB"/>
              </w:rPr>
            </w:pPr>
          </w:p>
          <w:p w14:paraId="1A59AF61" w14:textId="77777777" w:rsidR="007566EB" w:rsidRPr="00643F2D" w:rsidRDefault="007566EB" w:rsidP="007566EB">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766FF2B4" w14:textId="77777777" w:rsidR="007566EB" w:rsidRDefault="007566EB" w:rsidP="00686743">
            <w:pPr>
              <w:pStyle w:val="AxureTableNormalText"/>
              <w:rPr>
                <w:rFonts w:asciiTheme="minorHAnsi" w:hAnsiTheme="minorHAnsi" w:cstheme="minorHAnsi"/>
                <w:lang w:val="en-GB"/>
              </w:rPr>
            </w:pPr>
          </w:p>
          <w:p w14:paraId="5C56574F" w14:textId="422E7872" w:rsidR="007566EB" w:rsidRPr="001A2A56" w:rsidRDefault="007566EB" w:rsidP="00686743">
            <w:pPr>
              <w:pStyle w:val="AxureTableNormalText"/>
              <w:rPr>
                <w:rFonts w:asciiTheme="minorHAnsi" w:hAnsiTheme="minorHAnsi" w:cstheme="minorHAnsi"/>
                <w:b/>
                <w:color w:val="FF0000"/>
                <w:lang w:val="en-GB"/>
              </w:rPr>
            </w:pPr>
            <w:r w:rsidRPr="001A2A56">
              <w:rPr>
                <w:rFonts w:asciiTheme="minorHAnsi" w:hAnsiTheme="minorHAnsi" w:cstheme="minorHAnsi"/>
                <w:b/>
                <w:color w:val="FF0000"/>
                <w:lang w:val="en-GB"/>
              </w:rPr>
              <w:t>Dependent on “</w:t>
            </w:r>
            <w:proofErr w:type="spellStart"/>
            <w:r w:rsidRPr="001A2A56">
              <w:rPr>
                <w:rFonts w:asciiTheme="minorHAnsi" w:hAnsiTheme="minorHAnsi" w:cstheme="minorHAnsi"/>
                <w:b/>
                <w:color w:val="FF0000"/>
                <w:lang w:val="en-GB"/>
              </w:rPr>
              <w:t>Første</w:t>
            </w:r>
            <w:proofErr w:type="spellEnd"/>
            <w:r w:rsidRPr="001A2A56">
              <w:rPr>
                <w:rFonts w:asciiTheme="minorHAnsi" w:hAnsiTheme="minorHAnsi" w:cstheme="minorHAnsi"/>
                <w:b/>
                <w:color w:val="FF0000"/>
                <w:lang w:val="en-GB"/>
              </w:rPr>
              <w:t xml:space="preserve"> </w:t>
            </w:r>
            <w:proofErr w:type="spellStart"/>
            <w:r w:rsidRPr="001A2A56">
              <w:rPr>
                <w:rFonts w:asciiTheme="minorHAnsi" w:hAnsiTheme="minorHAnsi" w:cstheme="minorHAnsi"/>
                <w:b/>
                <w:color w:val="FF0000"/>
                <w:lang w:val="en-GB"/>
              </w:rPr>
              <w:t>bil</w:t>
            </w:r>
            <w:proofErr w:type="spellEnd"/>
            <w:r w:rsidRPr="001A2A56">
              <w:rPr>
                <w:rFonts w:asciiTheme="minorHAnsi" w:hAnsiTheme="minorHAnsi" w:cstheme="minorHAnsi"/>
                <w:b/>
                <w:color w:val="FF0000"/>
                <w:lang w:val="en-GB"/>
              </w:rPr>
              <w:t xml:space="preserve">” below. If “yes” on that </w:t>
            </w:r>
            <w:proofErr w:type="gramStart"/>
            <w:r w:rsidRPr="001A2A56">
              <w:rPr>
                <w:rFonts w:asciiTheme="minorHAnsi" w:hAnsiTheme="minorHAnsi" w:cstheme="minorHAnsi"/>
                <w:b/>
                <w:color w:val="FF0000"/>
                <w:lang w:val="en-GB"/>
              </w:rPr>
              <w:t>question</w:t>
            </w:r>
            <w:proofErr w:type="gramEnd"/>
            <w:r w:rsidRPr="001A2A56">
              <w:rPr>
                <w:rFonts w:asciiTheme="minorHAnsi" w:hAnsiTheme="minorHAnsi" w:cstheme="minorHAnsi"/>
                <w:b/>
                <w:color w:val="FF0000"/>
                <w:lang w:val="en-GB"/>
              </w:rPr>
              <w:t xml:space="preserve"> then “</w:t>
            </w:r>
            <w:proofErr w:type="spellStart"/>
            <w:r w:rsidRPr="001A2A56">
              <w:rPr>
                <w:rFonts w:asciiTheme="minorHAnsi" w:hAnsiTheme="minorHAnsi" w:cstheme="minorHAnsi"/>
                <w:b/>
                <w:color w:val="FF0000"/>
                <w:lang w:val="en-GB"/>
              </w:rPr>
              <w:t>bonusats</w:t>
            </w:r>
            <w:proofErr w:type="spellEnd"/>
            <w:r w:rsidRPr="001A2A56">
              <w:rPr>
                <w:rFonts w:asciiTheme="minorHAnsi" w:hAnsiTheme="minorHAnsi" w:cstheme="minorHAnsi"/>
                <w:b/>
                <w:color w:val="FF0000"/>
                <w:lang w:val="en-GB"/>
              </w:rPr>
              <w:t>” can be removed from UI questions</w:t>
            </w:r>
            <w:r w:rsidR="00FC09F0">
              <w:rPr>
                <w:rFonts w:asciiTheme="minorHAnsi" w:hAnsiTheme="minorHAnsi" w:cstheme="minorHAnsi"/>
                <w:b/>
                <w:color w:val="FF0000"/>
                <w:lang w:val="en-GB"/>
              </w:rPr>
              <w:t xml:space="preserve"> and empty values will be set</w:t>
            </w:r>
            <w:r w:rsidRPr="001A2A56">
              <w:rPr>
                <w:rFonts w:asciiTheme="minorHAnsi" w:hAnsiTheme="minorHAnsi" w:cstheme="minorHAnsi"/>
                <w:b/>
                <w:color w:val="FF0000"/>
                <w:lang w:val="en-GB"/>
              </w:rPr>
              <w:t xml:space="preserve">. </w:t>
            </w:r>
          </w:p>
          <w:p w14:paraId="4845A6B6" w14:textId="77777777" w:rsidR="007566EB" w:rsidRPr="001A2A56" w:rsidRDefault="007566EB" w:rsidP="00686743">
            <w:pPr>
              <w:pStyle w:val="AxureTableNormalText"/>
              <w:rPr>
                <w:rFonts w:asciiTheme="minorHAnsi" w:hAnsiTheme="minorHAnsi" w:cstheme="minorHAnsi"/>
                <w:b/>
                <w:color w:val="FF0000"/>
                <w:lang w:val="en-GB"/>
              </w:rPr>
            </w:pPr>
          </w:p>
          <w:p w14:paraId="2174B45E" w14:textId="1E028BD6" w:rsidR="007566EB" w:rsidRPr="001A2A56" w:rsidRDefault="007566EB" w:rsidP="00686743">
            <w:pPr>
              <w:pStyle w:val="AxureTableNormalText"/>
              <w:rPr>
                <w:rFonts w:asciiTheme="minorHAnsi" w:hAnsiTheme="minorHAnsi" w:cstheme="minorHAnsi"/>
                <w:b/>
                <w:lang w:val="en-GB"/>
              </w:rPr>
            </w:pPr>
            <w:r w:rsidRPr="001A2A56">
              <w:rPr>
                <w:rFonts w:asciiTheme="minorHAnsi" w:hAnsiTheme="minorHAnsi" w:cstheme="minorHAnsi"/>
                <w:b/>
                <w:color w:val="FF0000"/>
                <w:lang w:val="en-GB"/>
              </w:rPr>
              <w:t>If “no” on “</w:t>
            </w:r>
            <w:proofErr w:type="spellStart"/>
            <w:r w:rsidRPr="001A2A56">
              <w:rPr>
                <w:rFonts w:asciiTheme="minorHAnsi" w:hAnsiTheme="minorHAnsi" w:cstheme="minorHAnsi"/>
                <w:b/>
                <w:color w:val="FF0000"/>
                <w:lang w:val="en-GB"/>
              </w:rPr>
              <w:t>Første</w:t>
            </w:r>
            <w:proofErr w:type="spellEnd"/>
            <w:r w:rsidRPr="001A2A56">
              <w:rPr>
                <w:rFonts w:asciiTheme="minorHAnsi" w:hAnsiTheme="minorHAnsi" w:cstheme="minorHAnsi"/>
                <w:b/>
                <w:color w:val="FF0000"/>
                <w:lang w:val="en-GB"/>
              </w:rPr>
              <w:t xml:space="preserve"> </w:t>
            </w:r>
            <w:proofErr w:type="spellStart"/>
            <w:r w:rsidRPr="001A2A56">
              <w:rPr>
                <w:rFonts w:asciiTheme="minorHAnsi" w:hAnsiTheme="minorHAnsi" w:cstheme="minorHAnsi"/>
                <w:b/>
                <w:color w:val="FF0000"/>
                <w:lang w:val="en-GB"/>
              </w:rPr>
              <w:t>bil</w:t>
            </w:r>
            <w:proofErr w:type="spellEnd"/>
            <w:r w:rsidRPr="001A2A56">
              <w:rPr>
                <w:rFonts w:asciiTheme="minorHAnsi" w:hAnsiTheme="minorHAnsi" w:cstheme="minorHAnsi"/>
                <w:b/>
                <w:color w:val="FF0000"/>
                <w:lang w:val="en-GB"/>
              </w:rPr>
              <w:t>” then “</w:t>
            </w:r>
            <w:proofErr w:type="spellStart"/>
            <w:r w:rsidRPr="001A2A56">
              <w:rPr>
                <w:rFonts w:asciiTheme="minorHAnsi" w:hAnsiTheme="minorHAnsi" w:cstheme="minorHAnsi"/>
                <w:b/>
                <w:color w:val="FF0000"/>
                <w:lang w:val="en-GB"/>
              </w:rPr>
              <w:t>bonussats</w:t>
            </w:r>
            <w:proofErr w:type="spellEnd"/>
            <w:r w:rsidRPr="001A2A56">
              <w:rPr>
                <w:rFonts w:asciiTheme="minorHAnsi" w:hAnsiTheme="minorHAnsi" w:cstheme="minorHAnsi"/>
                <w:b/>
                <w:color w:val="FF0000"/>
                <w:lang w:val="en-GB"/>
              </w:rPr>
              <w:t>” is mandatory</w:t>
            </w:r>
            <w:r>
              <w:rPr>
                <w:rFonts w:asciiTheme="minorHAnsi" w:hAnsiTheme="minorHAnsi" w:cstheme="minorHAnsi"/>
                <w:b/>
                <w:lang w:val="en-GB"/>
              </w:rPr>
              <w:t xml:space="preserve">. </w:t>
            </w:r>
          </w:p>
        </w:tc>
        <w:tc>
          <w:tcPr>
            <w:tcW w:w="1559" w:type="dxa"/>
            <w:tcBorders>
              <w:top w:val="single" w:sz="4" w:space="0" w:color="000000"/>
              <w:left w:val="single" w:sz="4" w:space="0" w:color="000000"/>
              <w:bottom w:val="single" w:sz="4" w:space="0" w:color="000000"/>
              <w:right w:val="nil"/>
            </w:tcBorders>
          </w:tcPr>
          <w:p w14:paraId="271B8639"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80%</w:t>
            </w:r>
          </w:p>
          <w:p w14:paraId="65F8F2B3" w14:textId="77777777" w:rsidR="00584BF6" w:rsidRPr="00185CD7" w:rsidRDefault="00584BF6" w:rsidP="00686743">
            <w:pPr>
              <w:pStyle w:val="AxureTableNormalText"/>
              <w:rPr>
                <w:rFonts w:asciiTheme="minorHAnsi" w:hAnsiTheme="minorHAnsi" w:cstheme="minorHAnsi"/>
                <w:b/>
                <w:color w:val="00B050"/>
                <w:lang w:val="nb-NO"/>
              </w:rPr>
            </w:pPr>
            <w:r w:rsidRPr="00185CD7">
              <w:rPr>
                <w:rFonts w:asciiTheme="minorHAnsi" w:hAnsiTheme="minorHAnsi" w:cstheme="minorHAnsi"/>
                <w:b/>
                <w:color w:val="00B050"/>
                <w:lang w:val="nb-NO"/>
              </w:rPr>
              <w:t xml:space="preserve">75 % </w:t>
            </w:r>
            <w:r w:rsidR="004E59F8" w:rsidRPr="00185CD7">
              <w:rPr>
                <w:rFonts w:asciiTheme="minorHAnsi" w:hAnsiTheme="minorHAnsi" w:cstheme="minorHAnsi"/>
                <w:b/>
                <w:color w:val="00B050"/>
                <w:lang w:val="nb-NO"/>
              </w:rPr>
              <w:t>over</w:t>
            </w:r>
            <w:r w:rsidRPr="00185CD7">
              <w:rPr>
                <w:rFonts w:asciiTheme="minorHAnsi" w:hAnsiTheme="minorHAnsi" w:cstheme="minorHAnsi"/>
                <w:b/>
                <w:color w:val="00B050"/>
                <w:lang w:val="nb-NO"/>
              </w:rPr>
              <w:t xml:space="preserve"> 5 år</w:t>
            </w:r>
          </w:p>
          <w:p w14:paraId="1A83AD7F" w14:textId="77777777" w:rsidR="00584BF6" w:rsidRPr="004E59F8" w:rsidRDefault="00584BF6" w:rsidP="00686743">
            <w:pPr>
              <w:pStyle w:val="AxureTableNormalText"/>
              <w:rPr>
                <w:rFonts w:asciiTheme="minorHAnsi" w:hAnsiTheme="minorHAnsi" w:cstheme="minorHAnsi"/>
                <w:b/>
                <w:color w:val="00B050"/>
                <w:lang w:val="nb-NO"/>
              </w:rPr>
            </w:pPr>
            <w:r w:rsidRPr="004E59F8">
              <w:rPr>
                <w:rFonts w:asciiTheme="minorHAnsi" w:hAnsiTheme="minorHAnsi" w:cstheme="minorHAnsi"/>
                <w:b/>
                <w:color w:val="00B050"/>
                <w:lang w:val="nb-NO"/>
              </w:rPr>
              <w:t xml:space="preserve">75 % </w:t>
            </w:r>
            <w:r w:rsidR="004E59F8" w:rsidRPr="004E59F8">
              <w:rPr>
                <w:rFonts w:asciiTheme="minorHAnsi" w:hAnsiTheme="minorHAnsi" w:cstheme="minorHAnsi"/>
                <w:b/>
                <w:color w:val="00B050"/>
                <w:lang w:val="nb-NO"/>
              </w:rPr>
              <w:t>5</w:t>
            </w:r>
            <w:r w:rsidRPr="004E59F8">
              <w:rPr>
                <w:rFonts w:asciiTheme="minorHAnsi" w:hAnsiTheme="minorHAnsi" w:cstheme="minorHAnsi"/>
                <w:b/>
                <w:color w:val="00B050"/>
                <w:lang w:val="nb-NO"/>
              </w:rPr>
              <w:t>år</w:t>
            </w:r>
          </w:p>
          <w:p w14:paraId="48A3AD43" w14:textId="77777777" w:rsidR="004E59F8" w:rsidRPr="004E59F8" w:rsidRDefault="004E59F8" w:rsidP="004E59F8">
            <w:pPr>
              <w:pStyle w:val="AxureTableNormalText"/>
              <w:rPr>
                <w:rFonts w:asciiTheme="minorHAnsi" w:hAnsiTheme="minorHAnsi" w:cstheme="minorHAnsi"/>
                <w:b/>
                <w:color w:val="00B050"/>
                <w:lang w:val="nb-NO"/>
              </w:rPr>
            </w:pPr>
            <w:r w:rsidRPr="004E59F8">
              <w:rPr>
                <w:rFonts w:asciiTheme="minorHAnsi" w:hAnsiTheme="minorHAnsi" w:cstheme="minorHAnsi"/>
                <w:b/>
                <w:color w:val="00B050"/>
                <w:lang w:val="nb-NO"/>
              </w:rPr>
              <w:t>75 % 4år</w:t>
            </w:r>
          </w:p>
          <w:p w14:paraId="4A3AD229" w14:textId="77777777" w:rsidR="004E59F8" w:rsidRPr="004E59F8" w:rsidRDefault="004E59F8" w:rsidP="004E59F8">
            <w:pPr>
              <w:pStyle w:val="AxureTableNormalText"/>
              <w:rPr>
                <w:rFonts w:asciiTheme="minorHAnsi" w:hAnsiTheme="minorHAnsi" w:cstheme="minorHAnsi"/>
                <w:b/>
                <w:color w:val="00B050"/>
                <w:lang w:val="nb-NO"/>
              </w:rPr>
            </w:pPr>
            <w:r w:rsidRPr="004E59F8">
              <w:rPr>
                <w:rFonts w:asciiTheme="minorHAnsi" w:hAnsiTheme="minorHAnsi" w:cstheme="minorHAnsi"/>
                <w:b/>
                <w:color w:val="00B050"/>
                <w:lang w:val="nb-NO"/>
              </w:rPr>
              <w:t>75 % 3år</w:t>
            </w:r>
          </w:p>
          <w:p w14:paraId="4D9D3B2C" w14:textId="77777777" w:rsidR="004E59F8" w:rsidRPr="004E59F8" w:rsidRDefault="004E59F8" w:rsidP="004E59F8">
            <w:pPr>
              <w:pStyle w:val="AxureTableNormalText"/>
              <w:rPr>
                <w:rFonts w:asciiTheme="minorHAnsi" w:hAnsiTheme="minorHAnsi" w:cstheme="minorHAnsi"/>
                <w:b/>
                <w:color w:val="00B050"/>
                <w:lang w:val="nb-NO"/>
              </w:rPr>
            </w:pPr>
            <w:r w:rsidRPr="004E59F8">
              <w:rPr>
                <w:rFonts w:asciiTheme="minorHAnsi" w:hAnsiTheme="minorHAnsi" w:cstheme="minorHAnsi"/>
                <w:b/>
                <w:color w:val="00B050"/>
                <w:lang w:val="nb-NO"/>
              </w:rPr>
              <w:t>75 % 2år</w:t>
            </w:r>
          </w:p>
          <w:p w14:paraId="23F3DD61" w14:textId="77777777" w:rsidR="004E59F8" w:rsidRPr="004E59F8" w:rsidRDefault="004E59F8" w:rsidP="004E59F8">
            <w:pPr>
              <w:pStyle w:val="AxureTableNormalText"/>
              <w:rPr>
                <w:rFonts w:asciiTheme="minorHAnsi" w:hAnsiTheme="minorHAnsi" w:cstheme="minorHAnsi"/>
                <w:b/>
                <w:color w:val="00B050"/>
                <w:lang w:val="nb-NO"/>
              </w:rPr>
            </w:pPr>
            <w:r w:rsidRPr="004E59F8">
              <w:rPr>
                <w:rFonts w:asciiTheme="minorHAnsi" w:hAnsiTheme="minorHAnsi" w:cstheme="minorHAnsi"/>
                <w:b/>
                <w:color w:val="00B050"/>
                <w:lang w:val="nb-NO"/>
              </w:rPr>
              <w:t>75 % 1år</w:t>
            </w:r>
          </w:p>
          <w:p w14:paraId="5D809646" w14:textId="77777777" w:rsidR="00921E4D" w:rsidRDefault="00921E4D" w:rsidP="00686743">
            <w:pPr>
              <w:pStyle w:val="AxureTableNormalText"/>
              <w:rPr>
                <w:rFonts w:asciiTheme="minorHAnsi" w:hAnsiTheme="minorHAnsi" w:cstheme="minorHAnsi"/>
                <w:lang w:val="nb-NO"/>
              </w:rPr>
            </w:pPr>
          </w:p>
          <w:p w14:paraId="2911D293" w14:textId="77777777" w:rsidR="00584BF6" w:rsidRPr="007A087D" w:rsidRDefault="00584BF6" w:rsidP="00686743">
            <w:pPr>
              <w:pStyle w:val="AxureTableNormalText"/>
              <w:rPr>
                <w:rFonts w:asciiTheme="minorHAnsi" w:hAnsiTheme="minorHAnsi" w:cstheme="minorHAnsi"/>
                <w:strike/>
                <w:lang w:val="nb-NO"/>
              </w:rPr>
            </w:pPr>
            <w:r w:rsidRPr="007A087D">
              <w:rPr>
                <w:rFonts w:asciiTheme="minorHAnsi" w:hAnsiTheme="minorHAnsi" w:cstheme="minorHAnsi"/>
                <w:lang w:val="nb-NO"/>
              </w:rPr>
              <w:t>70% 1. år</w:t>
            </w:r>
          </w:p>
          <w:p w14:paraId="2BC80E65" w14:textId="77777777" w:rsidR="00584BF6" w:rsidRPr="007A087D" w:rsidRDefault="00584BF6" w:rsidP="00686743">
            <w:pPr>
              <w:pStyle w:val="AxureTableNormalText"/>
              <w:rPr>
                <w:rFonts w:asciiTheme="minorHAnsi" w:hAnsiTheme="minorHAnsi" w:cstheme="minorHAnsi"/>
                <w:strike/>
                <w:lang w:val="nb-NO"/>
              </w:rPr>
            </w:pPr>
            <w:r w:rsidRPr="007A087D">
              <w:rPr>
                <w:rFonts w:asciiTheme="minorHAnsi" w:hAnsiTheme="minorHAnsi" w:cstheme="minorHAnsi"/>
                <w:lang w:val="nb-NO"/>
              </w:rPr>
              <w:t>70% 2. år</w:t>
            </w:r>
          </w:p>
          <w:p w14:paraId="34DD0CFD" w14:textId="77777777" w:rsidR="00584BF6" w:rsidRPr="007A087D" w:rsidRDefault="00584BF6" w:rsidP="00686743">
            <w:pPr>
              <w:pStyle w:val="AxureTableNormalText"/>
              <w:rPr>
                <w:rFonts w:asciiTheme="minorHAnsi" w:hAnsiTheme="minorHAnsi" w:cstheme="minorHAnsi"/>
                <w:strike/>
                <w:lang w:val="nb-NO"/>
              </w:rPr>
            </w:pPr>
            <w:r w:rsidRPr="007A087D">
              <w:rPr>
                <w:rFonts w:asciiTheme="minorHAnsi" w:hAnsiTheme="minorHAnsi" w:cstheme="minorHAnsi"/>
                <w:lang w:val="nb-NO"/>
              </w:rPr>
              <w:t>70% 3. år</w:t>
            </w:r>
          </w:p>
          <w:p w14:paraId="1F4806A7" w14:textId="77777777" w:rsidR="00584BF6" w:rsidRPr="007A087D" w:rsidRDefault="00584BF6" w:rsidP="00686743">
            <w:pPr>
              <w:pStyle w:val="AxureTableNormalText"/>
              <w:rPr>
                <w:rFonts w:asciiTheme="minorHAnsi" w:hAnsiTheme="minorHAnsi" w:cstheme="minorHAnsi"/>
                <w:strike/>
                <w:lang w:val="nb-NO"/>
              </w:rPr>
            </w:pPr>
            <w:r w:rsidRPr="007A087D">
              <w:rPr>
                <w:rFonts w:asciiTheme="minorHAnsi" w:hAnsiTheme="minorHAnsi" w:cstheme="minorHAnsi"/>
                <w:lang w:val="nb-NO"/>
              </w:rPr>
              <w:t>70% 4. år</w:t>
            </w:r>
          </w:p>
          <w:p w14:paraId="2933E5BF"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70% 5. år</w:t>
            </w:r>
          </w:p>
          <w:p w14:paraId="4701A940" w14:textId="77777777" w:rsidR="00584BF6" w:rsidRPr="007A087D" w:rsidRDefault="00584BF6" w:rsidP="00686743">
            <w:pPr>
              <w:pStyle w:val="AxureTableNormalText"/>
              <w:rPr>
                <w:rFonts w:asciiTheme="minorHAnsi" w:hAnsiTheme="minorHAnsi" w:cstheme="minorHAnsi"/>
                <w:lang w:val="nb-NO"/>
              </w:rPr>
            </w:pPr>
          </w:p>
          <w:p w14:paraId="25C6E66D"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60 %</w:t>
            </w:r>
          </w:p>
          <w:p w14:paraId="5A82A5D5"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50 %</w:t>
            </w:r>
          </w:p>
          <w:p w14:paraId="6120CC18"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40 %</w:t>
            </w:r>
          </w:p>
          <w:p w14:paraId="4242AE41"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30 %</w:t>
            </w:r>
          </w:p>
          <w:p w14:paraId="1323BEEB"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20 %</w:t>
            </w:r>
          </w:p>
          <w:p w14:paraId="5D6005E6"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10 %</w:t>
            </w:r>
          </w:p>
          <w:p w14:paraId="47CF422A"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0 %</w:t>
            </w:r>
          </w:p>
          <w:p w14:paraId="752A1787"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-10 %</w:t>
            </w:r>
          </w:p>
          <w:p w14:paraId="6AD580D0" w14:textId="77777777" w:rsidR="00584BF6" w:rsidRPr="00185CD7" w:rsidRDefault="00584BF6" w:rsidP="00686743">
            <w:pPr>
              <w:pStyle w:val="AxureTableNormalText"/>
              <w:rPr>
                <w:rFonts w:asciiTheme="minorHAnsi" w:hAnsiTheme="minorHAnsi" w:cstheme="minorHAnsi"/>
                <w:lang w:val="nb-NO"/>
              </w:rPr>
            </w:pPr>
            <w:r w:rsidRPr="00185CD7">
              <w:rPr>
                <w:rFonts w:asciiTheme="minorHAnsi" w:hAnsiTheme="minorHAnsi" w:cstheme="minorHAnsi"/>
                <w:lang w:val="nb-NO"/>
              </w:rPr>
              <w:t>-20 %</w:t>
            </w:r>
          </w:p>
          <w:p w14:paraId="08CD9A8F" w14:textId="50CB0E52" w:rsidR="00921E4D" w:rsidRPr="00185CD7" w:rsidRDefault="00584BF6" w:rsidP="004E59F8">
            <w:pPr>
              <w:pStyle w:val="AxureTableNormalText"/>
              <w:rPr>
                <w:rFonts w:asciiTheme="minorHAnsi" w:hAnsiTheme="minorHAnsi" w:cstheme="minorHAnsi"/>
                <w:lang w:val="nb-NO"/>
              </w:rPr>
            </w:pPr>
            <w:r w:rsidRPr="00185CD7">
              <w:rPr>
                <w:rFonts w:asciiTheme="minorHAnsi" w:hAnsiTheme="minorHAnsi" w:cstheme="minorHAnsi"/>
                <w:lang w:val="nb-NO"/>
              </w:rPr>
              <w:t>-30 %</w:t>
            </w:r>
          </w:p>
        </w:tc>
      </w:tr>
      <w:tr w:rsidR="00556EBE" w:rsidRPr="00925024" w14:paraId="6ECB4387" w14:textId="77777777" w:rsidTr="00DD05B0">
        <w:trPr>
          <w:cantSplit/>
          <w:trHeight w:val="144"/>
        </w:trPr>
        <w:tc>
          <w:tcPr>
            <w:tcW w:w="1932" w:type="dxa"/>
            <w:tcBorders>
              <w:top w:val="single" w:sz="4" w:space="0" w:color="000000"/>
              <w:left w:val="single" w:sz="4" w:space="0" w:color="000000"/>
              <w:bottom w:val="single" w:sz="4" w:space="0" w:color="000000"/>
              <w:right w:val="nil"/>
            </w:tcBorders>
            <w:shd w:val="clear" w:color="auto" w:fill="CCFFCC"/>
          </w:tcPr>
          <w:p w14:paraId="4A5A94B1" w14:textId="26C3827C" w:rsidR="00556EBE" w:rsidRPr="00556EBE" w:rsidRDefault="00556EBE" w:rsidP="00556EBE">
            <w:pPr>
              <w:pStyle w:val="AxureTableNormalText"/>
              <w:snapToGrid w:val="0"/>
              <w:rPr>
                <w:rFonts w:asciiTheme="minorHAnsi" w:hAnsiTheme="minorHAnsi" w:cstheme="minorHAnsi"/>
                <w:lang w:val="en-GB"/>
              </w:rPr>
            </w:pPr>
            <w:r w:rsidRPr="00556EBE">
              <w:rPr>
                <w:rFonts w:asciiTheme="minorHAnsi" w:hAnsiTheme="minorHAnsi" w:cstheme="minorHAnsi"/>
                <w:szCs w:val="20"/>
                <w:lang w:val="en-GB"/>
              </w:rPr>
              <w:t xml:space="preserve">\ </w:t>
            </w:r>
            <w:proofErr w:type="spellStart"/>
            <w:r>
              <w:rPr>
                <w:rFonts w:asciiTheme="minorHAnsi" w:hAnsiTheme="minorHAnsi" w:cstheme="minorHAnsi"/>
                <w:szCs w:val="20"/>
                <w:lang w:val="en-GB"/>
              </w:rPr>
              <w:t>Første</w:t>
            </w:r>
            <w:proofErr w:type="spellEnd"/>
            <w:r>
              <w:rPr>
                <w:rFonts w:asciiTheme="minorHAnsi" w:hAnsiTheme="minorHAnsi" w:cstheme="minorHAnsi"/>
                <w:szCs w:val="20"/>
                <w:lang w:val="en-GB"/>
              </w:rPr>
              <w:t xml:space="preserve"> </w:t>
            </w:r>
            <w:proofErr w:type="spellStart"/>
            <w:r>
              <w:rPr>
                <w:rFonts w:asciiTheme="minorHAnsi" w:hAnsiTheme="minorHAnsi" w:cstheme="minorHAnsi"/>
                <w:szCs w:val="20"/>
                <w:lang w:val="en-GB"/>
              </w:rPr>
              <w:t>bil</w:t>
            </w:r>
            <w:proofErr w:type="spellEnd"/>
          </w:p>
        </w:tc>
        <w:tc>
          <w:tcPr>
            <w:tcW w:w="1968" w:type="dxa"/>
            <w:tcBorders>
              <w:top w:val="single" w:sz="4" w:space="0" w:color="000000"/>
              <w:left w:val="single" w:sz="4" w:space="0" w:color="000000"/>
              <w:bottom w:val="single" w:sz="4" w:space="0" w:color="000000"/>
              <w:right w:val="nil"/>
            </w:tcBorders>
            <w:shd w:val="clear" w:color="auto" w:fill="CCFFCC"/>
          </w:tcPr>
          <w:p w14:paraId="1007311B" w14:textId="1298D67B" w:rsidR="00556EBE" w:rsidRPr="007A087D" w:rsidRDefault="008309E6" w:rsidP="00556EBE">
            <w:pPr>
              <w:pStyle w:val="AxureTableNormalText"/>
              <w:snapToGrid w:val="0"/>
              <w:rPr>
                <w:rFonts w:asciiTheme="minorHAnsi" w:hAnsiTheme="minorHAnsi" w:cstheme="minorHAnsi"/>
                <w:lang w:val="nb-NO"/>
              </w:rPr>
            </w:pPr>
            <w:proofErr w:type="spellStart"/>
            <w:r>
              <w:rPr>
                <w:rFonts w:asciiTheme="minorHAnsi" w:hAnsiTheme="minorHAnsi" w:cstheme="minorHAnsi"/>
                <w:lang w:val="nb-NO"/>
              </w:rPr>
              <w:t>b</w:t>
            </w:r>
            <w:r w:rsidR="00556EBE">
              <w:rPr>
                <w:rFonts w:asciiTheme="minorHAnsi" w:hAnsiTheme="minorHAnsi" w:cstheme="minorHAnsi"/>
                <w:lang w:val="nb-NO"/>
              </w:rPr>
              <w:t>il_forste_bil</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66EC35C3" w14:textId="07F4064A" w:rsidR="00556EBE" w:rsidRDefault="00556EBE" w:rsidP="00556EBE">
            <w:pPr>
              <w:pStyle w:val="AxureTableNormalText"/>
              <w:snapToGrid w:val="0"/>
              <w:rPr>
                <w:rFonts w:asciiTheme="minorHAnsi" w:hAnsiTheme="minorHAnsi" w:cstheme="minorHAnsi"/>
                <w:lang w:val="en-GB"/>
              </w:rPr>
            </w:pPr>
            <w:r>
              <w:rPr>
                <w:rFonts w:asciiTheme="minorHAnsi" w:hAnsiTheme="minorHAnsi" w:cstheme="minorHAnsi"/>
                <w:lang w:val="en-GB"/>
              </w:rPr>
              <w:t xml:space="preserve">Is this the first car you </w:t>
            </w:r>
            <w:proofErr w:type="gramStart"/>
            <w:r>
              <w:rPr>
                <w:rFonts w:asciiTheme="minorHAnsi" w:hAnsiTheme="minorHAnsi" w:cstheme="minorHAnsi"/>
                <w:lang w:val="en-GB"/>
              </w:rPr>
              <w:t>own(</w:t>
            </w:r>
            <w:proofErr w:type="gramEnd"/>
            <w:r>
              <w:rPr>
                <w:rFonts w:asciiTheme="minorHAnsi" w:hAnsiTheme="minorHAnsi" w:cstheme="minorHAnsi"/>
                <w:lang w:val="en-GB"/>
              </w:rPr>
              <w:t xml:space="preserve">or </w:t>
            </w:r>
            <w:proofErr w:type="spellStart"/>
            <w:r>
              <w:rPr>
                <w:rFonts w:asciiTheme="minorHAnsi" w:hAnsiTheme="minorHAnsi" w:cstheme="minorHAnsi"/>
                <w:lang w:val="en-GB"/>
              </w:rPr>
              <w:t>frist</w:t>
            </w:r>
            <w:proofErr w:type="spellEnd"/>
            <w:r>
              <w:rPr>
                <w:rFonts w:asciiTheme="minorHAnsi" w:hAnsiTheme="minorHAnsi" w:cstheme="minorHAnsi"/>
                <w:lang w:val="en-GB"/>
              </w:rPr>
              <w:t xml:space="preserve"> car you have </w:t>
            </w:r>
            <w:proofErr w:type="spellStart"/>
            <w:r>
              <w:rPr>
                <w:rFonts w:asciiTheme="minorHAnsi" w:hAnsiTheme="minorHAnsi" w:cstheme="minorHAnsi"/>
                <w:lang w:val="en-GB"/>
              </w:rPr>
              <w:t>bouns</w:t>
            </w:r>
            <w:proofErr w:type="spellEnd"/>
            <w:r>
              <w:rPr>
                <w:rFonts w:asciiTheme="minorHAnsi" w:hAnsiTheme="minorHAnsi" w:cstheme="minorHAnsi"/>
                <w:lang w:val="en-GB"/>
              </w:rPr>
              <w:t xml:space="preserve"> on). </w:t>
            </w:r>
            <w:r w:rsidRPr="00556EBE">
              <w:rPr>
                <w:rFonts w:asciiTheme="minorHAnsi" w:hAnsiTheme="minorHAnsi" w:cstheme="minorHAnsi"/>
                <w:b/>
                <w:color w:val="FF0000"/>
                <w:lang w:val="en-GB"/>
              </w:rPr>
              <w:t>This can be 50% to 20</w:t>
            </w:r>
            <w:r>
              <w:rPr>
                <w:rFonts w:asciiTheme="minorHAnsi" w:hAnsiTheme="minorHAnsi" w:cstheme="minorHAnsi"/>
                <w:b/>
                <w:color w:val="FF0000"/>
                <w:lang w:val="en-GB"/>
              </w:rPr>
              <w:t xml:space="preserve">% so we </w:t>
            </w:r>
            <w:proofErr w:type="spellStart"/>
            <w:r>
              <w:rPr>
                <w:rFonts w:asciiTheme="minorHAnsi" w:hAnsiTheme="minorHAnsi" w:cstheme="minorHAnsi"/>
                <w:b/>
                <w:color w:val="FF0000"/>
                <w:lang w:val="en-GB"/>
              </w:rPr>
              <w:t>cant</w:t>
            </w:r>
            <w:proofErr w:type="spellEnd"/>
            <w:r>
              <w:rPr>
                <w:rFonts w:asciiTheme="minorHAnsi" w:hAnsiTheme="minorHAnsi" w:cstheme="minorHAnsi"/>
                <w:b/>
                <w:color w:val="FF0000"/>
                <w:lang w:val="en-GB"/>
              </w:rPr>
              <w:t xml:space="preserve"> </w:t>
            </w:r>
            <w:proofErr w:type="gramStart"/>
            <w:r>
              <w:rPr>
                <w:rFonts w:asciiTheme="minorHAnsi" w:hAnsiTheme="minorHAnsi" w:cstheme="minorHAnsi"/>
                <w:b/>
                <w:color w:val="FF0000"/>
                <w:lang w:val="en-GB"/>
              </w:rPr>
              <w:t xml:space="preserve">have  </w:t>
            </w:r>
            <w:proofErr w:type="spellStart"/>
            <w:r>
              <w:rPr>
                <w:rFonts w:asciiTheme="minorHAnsi" w:hAnsiTheme="minorHAnsi" w:cstheme="minorHAnsi"/>
                <w:b/>
                <w:color w:val="FF0000"/>
                <w:lang w:val="en-GB"/>
              </w:rPr>
              <w:t>ot</w:t>
            </w:r>
            <w:proofErr w:type="spellEnd"/>
            <w:proofErr w:type="gramEnd"/>
            <w:r>
              <w:rPr>
                <w:rFonts w:asciiTheme="minorHAnsi" w:hAnsiTheme="minorHAnsi" w:cstheme="minorHAnsi"/>
                <w:b/>
                <w:color w:val="FF0000"/>
                <w:lang w:val="en-GB"/>
              </w:rPr>
              <w:t xml:space="preserve"> as a part of bonus list. </w:t>
            </w:r>
            <w:r w:rsidRPr="00556EBE">
              <w:rPr>
                <w:rFonts w:asciiTheme="minorHAnsi" w:hAnsiTheme="minorHAnsi" w:cstheme="minorHAnsi"/>
                <w:lang w:val="en-GB"/>
              </w:rPr>
              <w:t xml:space="preserve"> </w:t>
            </w:r>
          </w:p>
          <w:p w14:paraId="37A20BFE" w14:textId="5EB2D135" w:rsidR="007566EB" w:rsidRDefault="007566EB" w:rsidP="00556EBE">
            <w:pPr>
              <w:pStyle w:val="AxureTableNormalText"/>
              <w:snapToGrid w:val="0"/>
              <w:rPr>
                <w:rFonts w:asciiTheme="minorHAnsi" w:hAnsiTheme="minorHAnsi" w:cstheme="minorHAnsi"/>
                <w:lang w:val="en-GB"/>
              </w:rPr>
            </w:pPr>
          </w:p>
          <w:p w14:paraId="5A4D0A85" w14:textId="77777777" w:rsidR="007566EB" w:rsidRDefault="007566EB" w:rsidP="007566EB">
            <w:pPr>
              <w:pStyle w:val="AxureTableNormalText"/>
              <w:snapToGrid w:val="0"/>
              <w:rPr>
                <w:rFonts w:asciiTheme="minorHAnsi" w:hAnsiTheme="minorHAnsi" w:cstheme="minorHAnsi"/>
                <w:b/>
                <w:color w:val="FF0000"/>
                <w:lang w:val="en-GB"/>
              </w:rPr>
            </w:pPr>
          </w:p>
          <w:p w14:paraId="5899807C" w14:textId="77777777" w:rsidR="007566EB" w:rsidRPr="00643F2D" w:rsidRDefault="007566EB" w:rsidP="007566EB">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0D10D877" w14:textId="32982169" w:rsidR="007566EB" w:rsidRDefault="007566EB" w:rsidP="007566EB">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 xml:space="preserve">Mandatory </w:t>
            </w:r>
            <w:proofErr w:type="gramStart"/>
            <w:r>
              <w:rPr>
                <w:rFonts w:asciiTheme="minorHAnsi" w:hAnsiTheme="minorHAnsi" w:cstheme="minorHAnsi"/>
                <w:b/>
                <w:color w:val="FF0000"/>
                <w:lang w:val="en-GB"/>
              </w:rPr>
              <w:t>have to</w:t>
            </w:r>
            <w:proofErr w:type="gramEnd"/>
            <w:r>
              <w:rPr>
                <w:rFonts w:asciiTheme="minorHAnsi" w:hAnsiTheme="minorHAnsi" w:cstheme="minorHAnsi"/>
                <w:b/>
                <w:color w:val="FF0000"/>
                <w:lang w:val="en-GB"/>
              </w:rPr>
              <w:t xml:space="preserve"> be asked </w:t>
            </w:r>
            <w:proofErr w:type="spellStart"/>
            <w:r>
              <w:rPr>
                <w:rFonts w:asciiTheme="minorHAnsi" w:hAnsiTheme="minorHAnsi" w:cstheme="minorHAnsi"/>
                <w:b/>
                <w:color w:val="FF0000"/>
                <w:lang w:val="en-GB"/>
              </w:rPr>
              <w:t>frist</w:t>
            </w:r>
            <w:proofErr w:type="spellEnd"/>
            <w:r>
              <w:rPr>
                <w:rFonts w:asciiTheme="minorHAnsi" w:hAnsiTheme="minorHAnsi" w:cstheme="minorHAnsi"/>
                <w:b/>
                <w:color w:val="FF0000"/>
                <w:lang w:val="en-GB"/>
              </w:rPr>
              <w:t>. If yes “</w:t>
            </w:r>
            <w:proofErr w:type="spellStart"/>
            <w:r>
              <w:rPr>
                <w:rFonts w:asciiTheme="minorHAnsi" w:hAnsiTheme="minorHAnsi" w:cstheme="minorHAnsi"/>
                <w:b/>
                <w:color w:val="FF0000"/>
                <w:lang w:val="en-GB"/>
              </w:rPr>
              <w:t>bonussats</w:t>
            </w:r>
            <w:proofErr w:type="spellEnd"/>
            <w:r>
              <w:rPr>
                <w:rFonts w:asciiTheme="minorHAnsi" w:hAnsiTheme="minorHAnsi" w:cstheme="minorHAnsi"/>
                <w:b/>
                <w:color w:val="FF0000"/>
                <w:lang w:val="en-GB"/>
              </w:rPr>
              <w:t xml:space="preserve">” will not be necessary. </w:t>
            </w:r>
          </w:p>
          <w:p w14:paraId="7EF39460" w14:textId="12E90CC3" w:rsidR="007566EB" w:rsidRPr="00925024" w:rsidRDefault="007566EB" w:rsidP="00556EBE">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CCFFCC"/>
          </w:tcPr>
          <w:p w14:paraId="7BC21943" w14:textId="77777777" w:rsidR="00556EBE" w:rsidRPr="00925024" w:rsidRDefault="00556EBE" w:rsidP="00556EB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p>
          <w:p w14:paraId="61901039" w14:textId="605018DF" w:rsidR="00556EBE" w:rsidRPr="007A087D" w:rsidRDefault="00556EBE" w:rsidP="00556EBE">
            <w:pPr>
              <w:pStyle w:val="AxureTableNormalText"/>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584BF6" w:rsidRPr="00925024" w14:paraId="5980799C" w14:textId="77777777" w:rsidTr="00686743">
        <w:trPr>
          <w:cantSplit/>
          <w:trHeight w:val="144"/>
        </w:trPr>
        <w:tc>
          <w:tcPr>
            <w:tcW w:w="1932" w:type="dxa"/>
            <w:tcBorders>
              <w:top w:val="single" w:sz="4" w:space="0" w:color="000000"/>
              <w:left w:val="single" w:sz="4" w:space="0" w:color="000000"/>
              <w:bottom w:val="single" w:sz="4" w:space="0" w:color="000000"/>
              <w:right w:val="nil"/>
            </w:tcBorders>
            <w:shd w:val="clear" w:color="auto" w:fill="auto"/>
          </w:tcPr>
          <w:p w14:paraId="7ADDCFF5" w14:textId="77777777" w:rsidR="00F43A06" w:rsidRPr="00556EBE" w:rsidRDefault="00584BF6" w:rsidP="00686743">
            <w:pPr>
              <w:pStyle w:val="AxureTableNormalText"/>
              <w:snapToGrid w:val="0"/>
              <w:rPr>
                <w:ins w:id="2" w:author="Helge Alexander Venge Tollefsen" w:date="2019-02-15T12:29:00Z"/>
                <w:rFonts w:asciiTheme="minorHAnsi" w:hAnsiTheme="minorHAnsi" w:cstheme="minorHAnsi"/>
                <w:strike/>
                <w:lang w:val="nb-NO"/>
              </w:rPr>
            </w:pPr>
            <w:r w:rsidRPr="00556EBE">
              <w:rPr>
                <w:rFonts w:asciiTheme="minorHAnsi" w:hAnsiTheme="minorHAnsi" w:cstheme="minorHAnsi"/>
                <w:strike/>
                <w:color w:val="FF0000"/>
                <w:sz w:val="20"/>
                <w:szCs w:val="20"/>
                <w:lang w:val="nb-NO"/>
              </w:rPr>
              <w:t xml:space="preserve">\ </w:t>
            </w:r>
            <w:r w:rsidRPr="00556EBE">
              <w:rPr>
                <w:rFonts w:asciiTheme="minorHAnsi" w:hAnsiTheme="minorHAnsi" w:cstheme="minorHAnsi"/>
                <w:strike/>
                <w:color w:val="FF0000"/>
                <w:lang w:val="nb-NO"/>
              </w:rPr>
              <w:t>Hvor langt kjører du?</w:t>
            </w:r>
          </w:p>
          <w:p w14:paraId="07712EA1" w14:textId="3B82CA1D" w:rsidR="00F43A06" w:rsidRPr="00556EBE" w:rsidRDefault="00D372E4" w:rsidP="00686743">
            <w:pPr>
              <w:pStyle w:val="AxureTableNormalText"/>
              <w:snapToGrid w:val="0"/>
              <w:rPr>
                <w:ins w:id="3" w:author="Helge Alexander Venge Tollefsen" w:date="2019-02-15T12:29:00Z"/>
                <w:rFonts w:asciiTheme="minorHAnsi" w:hAnsiTheme="minorHAnsi" w:cstheme="minorHAnsi"/>
                <w:b/>
                <w:color w:val="00B050"/>
                <w:lang w:val="nb-NO"/>
              </w:rPr>
            </w:pPr>
            <w:r>
              <w:rPr>
                <w:rFonts w:asciiTheme="minorHAnsi" w:hAnsiTheme="minorHAnsi" w:cstheme="minorHAnsi"/>
                <w:b/>
                <w:color w:val="00B050"/>
                <w:lang w:val="nb-NO"/>
              </w:rPr>
              <w:t xml:space="preserve">\ </w:t>
            </w:r>
            <w:r w:rsidR="00F43A06" w:rsidRPr="00556EBE">
              <w:rPr>
                <w:rFonts w:asciiTheme="minorHAnsi" w:hAnsiTheme="minorHAnsi" w:cstheme="minorHAnsi"/>
                <w:b/>
                <w:color w:val="00B050"/>
                <w:lang w:val="nb-NO"/>
              </w:rPr>
              <w:t>Maks kjørelengde i året *</w:t>
            </w:r>
          </w:p>
          <w:p w14:paraId="21696FB2" w14:textId="2A7FE497" w:rsidR="00584BF6" w:rsidRPr="00556EBE" w:rsidRDefault="00584BF6" w:rsidP="00686743">
            <w:pPr>
              <w:pStyle w:val="AxureTableNormalText"/>
              <w:snapToGrid w:val="0"/>
              <w:rPr>
                <w:rFonts w:asciiTheme="minorHAnsi" w:hAnsiTheme="minorHAnsi" w:cstheme="minorHAnsi"/>
                <w:lang w:val="nb-NO"/>
              </w:rPr>
            </w:pPr>
          </w:p>
        </w:tc>
        <w:tc>
          <w:tcPr>
            <w:tcW w:w="1968" w:type="dxa"/>
            <w:tcBorders>
              <w:top w:val="single" w:sz="4" w:space="0" w:color="000000"/>
              <w:left w:val="single" w:sz="4" w:space="0" w:color="000000"/>
              <w:bottom w:val="single" w:sz="4" w:space="0" w:color="000000"/>
              <w:right w:val="nil"/>
            </w:tcBorders>
            <w:shd w:val="clear" w:color="auto" w:fill="auto"/>
          </w:tcPr>
          <w:p w14:paraId="64EEB9A8"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bil_kjoerelengde</w:t>
            </w:r>
            <w:proofErr w:type="spellEnd"/>
          </w:p>
          <w:p w14:paraId="35555280"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bil_kjoerelengde_ubegrenset</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254AC4A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Kilometers</w:t>
            </w:r>
            <w:proofErr w:type="spellEnd"/>
            <w:r w:rsidRPr="00925024">
              <w:rPr>
                <w:rFonts w:asciiTheme="minorHAnsi" w:hAnsiTheme="minorHAnsi" w:cstheme="minorHAnsi"/>
                <w:lang w:val="en-GB"/>
              </w:rPr>
              <w:t xml:space="preserve"> driven per year</w:t>
            </w:r>
          </w:p>
          <w:p w14:paraId="40661CF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Unlimited </w:t>
            </w:r>
            <w:proofErr w:type="spellStart"/>
            <w:r w:rsidRPr="00925024">
              <w:rPr>
                <w:rFonts w:asciiTheme="minorHAnsi" w:hAnsiTheme="minorHAnsi" w:cstheme="minorHAnsi"/>
                <w:lang w:val="en-GB"/>
              </w:rPr>
              <w:t>kilometers</w:t>
            </w:r>
            <w:proofErr w:type="spellEnd"/>
          </w:p>
          <w:p w14:paraId="28713C31" w14:textId="77777777" w:rsidR="00584BF6" w:rsidRPr="00925024" w:rsidRDefault="00584BF6" w:rsidP="00686743">
            <w:pPr>
              <w:pStyle w:val="AxureTableNormalText"/>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1B1EFA32" w14:textId="77777777" w:rsidR="00CB33BD" w:rsidRPr="00CB33BD" w:rsidRDefault="00584BF6" w:rsidP="00CB33BD">
            <w:pPr>
              <w:pStyle w:val="AxureTableNormalText"/>
              <w:snapToGrid w:val="0"/>
              <w:rPr>
                <w:rFonts w:asciiTheme="minorHAnsi" w:hAnsiTheme="minorHAnsi" w:cstheme="minorHAnsi"/>
                <w:b/>
                <w:color w:val="538135" w:themeColor="accent6" w:themeShade="BF"/>
                <w:lang w:val="nb-NO"/>
              </w:rPr>
            </w:pPr>
            <w:r w:rsidRPr="007A087D">
              <w:rPr>
                <w:rFonts w:asciiTheme="minorHAnsi" w:hAnsiTheme="minorHAnsi" w:cstheme="minorHAnsi"/>
                <w:lang w:val="nb-NO"/>
              </w:rPr>
              <w:t>Følgende verdier er lovlige:</w:t>
            </w:r>
            <w:r w:rsidRPr="007A087D">
              <w:rPr>
                <w:rFonts w:asciiTheme="minorHAnsi" w:hAnsiTheme="minorHAnsi" w:cstheme="minorHAnsi"/>
                <w:lang w:val="nb-NO"/>
              </w:rPr>
              <w:tab/>
              <w:t xml:space="preserve">  </w:t>
            </w:r>
            <w:r w:rsidR="00CB33BD">
              <w:rPr>
                <w:rFonts w:asciiTheme="minorHAnsi" w:hAnsiTheme="minorHAnsi" w:cstheme="minorHAnsi"/>
                <w:lang w:val="nb-NO"/>
              </w:rPr>
              <w:br/>
            </w:r>
            <w:r w:rsidR="00CB33BD" w:rsidRPr="004E59F8">
              <w:rPr>
                <w:rFonts w:asciiTheme="minorHAnsi" w:hAnsiTheme="minorHAnsi" w:cstheme="minorHAnsi"/>
                <w:b/>
                <w:color w:val="00B050"/>
                <w:lang w:val="nb-NO"/>
              </w:rPr>
              <w:t>4000</w:t>
            </w:r>
          </w:p>
          <w:p w14:paraId="0E711434" w14:textId="77777777" w:rsidR="00CB33BD" w:rsidRPr="004E59F8" w:rsidRDefault="00CB33BD" w:rsidP="00CB33BD">
            <w:pPr>
              <w:pStyle w:val="AxureTableNormalText"/>
              <w:snapToGrid w:val="0"/>
              <w:rPr>
                <w:rFonts w:asciiTheme="minorHAnsi" w:hAnsiTheme="minorHAnsi" w:cstheme="minorHAnsi"/>
                <w:b/>
                <w:color w:val="00B050"/>
                <w:lang w:val="nb-NO"/>
              </w:rPr>
            </w:pPr>
            <w:r w:rsidRPr="004E59F8">
              <w:rPr>
                <w:rFonts w:asciiTheme="minorHAnsi" w:hAnsiTheme="minorHAnsi" w:cstheme="minorHAnsi"/>
                <w:b/>
                <w:color w:val="00B050"/>
                <w:lang w:val="nb-NO"/>
              </w:rPr>
              <w:t>5000</w:t>
            </w:r>
          </w:p>
          <w:p w14:paraId="2320BFAC" w14:textId="77777777" w:rsidR="00CB33BD" w:rsidRDefault="00584BF6" w:rsidP="00CB33BD">
            <w:pPr>
              <w:pStyle w:val="AxureTableNormalText"/>
              <w:snapToGrid w:val="0"/>
              <w:rPr>
                <w:rFonts w:asciiTheme="minorHAnsi" w:hAnsiTheme="minorHAnsi" w:cstheme="minorHAnsi"/>
                <w:lang w:val="nb-NO"/>
              </w:rPr>
            </w:pPr>
            <w:r w:rsidRPr="007A087D">
              <w:rPr>
                <w:rFonts w:asciiTheme="minorHAnsi" w:hAnsiTheme="minorHAnsi" w:cstheme="minorHAnsi"/>
                <w:lang w:val="nb-NO"/>
              </w:rPr>
              <w:t>6000</w:t>
            </w:r>
          </w:p>
          <w:p w14:paraId="3A65E67A" w14:textId="77777777" w:rsidR="00584BF6" w:rsidRPr="007A087D" w:rsidRDefault="00584BF6" w:rsidP="00CB33BD">
            <w:pPr>
              <w:pStyle w:val="AxureTableNormalText"/>
              <w:snapToGrid w:val="0"/>
              <w:rPr>
                <w:rFonts w:asciiTheme="minorHAnsi" w:hAnsiTheme="minorHAnsi" w:cstheme="minorHAnsi"/>
                <w:lang w:val="nb-NO"/>
              </w:rPr>
            </w:pPr>
            <w:r w:rsidRPr="007A087D">
              <w:rPr>
                <w:rFonts w:asciiTheme="minorHAnsi" w:hAnsiTheme="minorHAnsi" w:cstheme="minorHAnsi"/>
                <w:lang w:val="nb-NO"/>
              </w:rPr>
              <w:t>8000</w:t>
            </w:r>
          </w:p>
          <w:p w14:paraId="7247AA9D"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10000</w:t>
            </w:r>
          </w:p>
          <w:p w14:paraId="42693023" w14:textId="77777777" w:rsidR="00CB33B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12000</w:t>
            </w:r>
          </w:p>
          <w:p w14:paraId="58688628" w14:textId="77777777" w:rsidR="00CB33B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14000</w:t>
            </w:r>
          </w:p>
          <w:p w14:paraId="3CEF8566"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15000</w:t>
            </w:r>
          </w:p>
          <w:p w14:paraId="4BDD5DDD"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16000</w:t>
            </w:r>
          </w:p>
          <w:p w14:paraId="0666CFE4"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18000</w:t>
            </w:r>
          </w:p>
          <w:p w14:paraId="314200D2" w14:textId="77777777" w:rsidR="00584BF6"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20000</w:t>
            </w:r>
          </w:p>
          <w:p w14:paraId="4C264B76" w14:textId="77777777" w:rsidR="00CB33BD" w:rsidRPr="00576DE8" w:rsidRDefault="00CB33BD" w:rsidP="00686743">
            <w:pPr>
              <w:pStyle w:val="AxureTableNormalText"/>
              <w:rPr>
                <w:rFonts w:asciiTheme="minorHAnsi" w:hAnsiTheme="minorHAnsi" w:cstheme="minorHAnsi"/>
                <w:b/>
                <w:color w:val="00B050"/>
                <w:lang w:val="nb-NO"/>
              </w:rPr>
            </w:pPr>
            <w:r w:rsidRPr="00576DE8">
              <w:rPr>
                <w:rFonts w:asciiTheme="minorHAnsi" w:hAnsiTheme="minorHAnsi" w:cstheme="minorHAnsi"/>
                <w:b/>
                <w:color w:val="00B050"/>
                <w:lang w:val="nb-NO"/>
              </w:rPr>
              <w:t>24000</w:t>
            </w:r>
          </w:p>
          <w:p w14:paraId="7429B92B"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25000</w:t>
            </w:r>
          </w:p>
          <w:p w14:paraId="7FB19583"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30000</w:t>
            </w:r>
          </w:p>
          <w:p w14:paraId="5AC1BC32"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40000</w:t>
            </w:r>
          </w:p>
          <w:p w14:paraId="555DC2DF"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50000</w:t>
            </w:r>
          </w:p>
          <w:p w14:paraId="0909D6C2"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Ubegrenset</w:t>
            </w:r>
          </w:p>
        </w:tc>
      </w:tr>
      <w:tr w:rsidR="00584BF6" w:rsidRPr="00925024" w14:paraId="6C8B0222" w14:textId="77777777" w:rsidTr="00686743">
        <w:trPr>
          <w:cantSplit/>
          <w:trHeight w:val="2993"/>
        </w:trPr>
        <w:tc>
          <w:tcPr>
            <w:tcW w:w="1932" w:type="dxa"/>
            <w:tcBorders>
              <w:top w:val="single" w:sz="4" w:space="0" w:color="000000"/>
              <w:left w:val="single" w:sz="4" w:space="0" w:color="000000"/>
              <w:bottom w:val="single" w:sz="4" w:space="0" w:color="000000"/>
              <w:right w:val="nil"/>
            </w:tcBorders>
            <w:shd w:val="clear" w:color="auto" w:fill="auto"/>
          </w:tcPr>
          <w:p w14:paraId="412708EB" w14:textId="77777777" w:rsidR="00D329BC" w:rsidRPr="001A2A56" w:rsidRDefault="00584BF6" w:rsidP="00686743">
            <w:pPr>
              <w:pStyle w:val="AxureTableNormalText"/>
              <w:snapToGrid w:val="0"/>
              <w:rPr>
                <w:rFonts w:asciiTheme="minorHAnsi" w:hAnsiTheme="minorHAnsi" w:cstheme="minorHAnsi"/>
                <w:lang w:val="nb-NO"/>
              </w:rPr>
            </w:pPr>
            <w:r w:rsidRPr="001A2A56">
              <w:rPr>
                <w:rFonts w:asciiTheme="minorHAnsi" w:hAnsiTheme="minorHAnsi" w:cstheme="minorHAnsi"/>
                <w:sz w:val="20"/>
                <w:szCs w:val="20"/>
                <w:lang w:val="nb-NO"/>
              </w:rPr>
              <w:lastRenderedPageBreak/>
              <w:t xml:space="preserve">\ </w:t>
            </w:r>
            <w:r w:rsidRPr="001A2A56">
              <w:rPr>
                <w:rFonts w:asciiTheme="minorHAnsi" w:hAnsiTheme="minorHAnsi" w:cstheme="minorHAnsi"/>
                <w:strike/>
                <w:color w:val="FF0000"/>
                <w:lang w:val="nb-NO"/>
              </w:rPr>
              <w:t xml:space="preserve">Ønsket </w:t>
            </w:r>
            <w:proofErr w:type="spellStart"/>
            <w:r w:rsidRPr="001A2A56">
              <w:rPr>
                <w:rFonts w:asciiTheme="minorHAnsi" w:hAnsiTheme="minorHAnsi" w:cstheme="minorHAnsi"/>
                <w:strike/>
                <w:color w:val="FF0000"/>
                <w:lang w:val="nb-NO"/>
              </w:rPr>
              <w:t>egenadel</w:t>
            </w:r>
            <w:proofErr w:type="spellEnd"/>
          </w:p>
          <w:p w14:paraId="30C64B29" w14:textId="201C3C94" w:rsidR="00584BF6" w:rsidRPr="001A2A56" w:rsidRDefault="00D329BC" w:rsidP="00686743">
            <w:pPr>
              <w:pStyle w:val="AxureTableNormalText"/>
              <w:snapToGrid w:val="0"/>
              <w:rPr>
                <w:rFonts w:asciiTheme="minorHAnsi" w:hAnsiTheme="minorHAnsi" w:cstheme="minorHAnsi"/>
                <w:b/>
                <w:lang w:val="nb-NO"/>
              </w:rPr>
            </w:pPr>
            <w:r w:rsidRPr="001A2A56">
              <w:rPr>
                <w:lang w:val="nb-NO"/>
              </w:rPr>
              <w:t xml:space="preserve"> </w:t>
            </w:r>
            <w:r w:rsidR="00D372E4">
              <w:rPr>
                <w:rFonts w:asciiTheme="minorHAnsi" w:hAnsiTheme="minorHAnsi" w:cstheme="minorHAnsi"/>
                <w:b/>
                <w:color w:val="00B050"/>
                <w:lang w:val="nb-NO"/>
              </w:rPr>
              <w:t>\ E</w:t>
            </w:r>
            <w:r w:rsidRPr="001A2A56">
              <w:rPr>
                <w:rFonts w:asciiTheme="minorHAnsi" w:hAnsiTheme="minorHAnsi" w:cstheme="minorHAnsi"/>
                <w:b/>
                <w:color w:val="00B050"/>
                <w:lang w:val="nb-NO"/>
              </w:rPr>
              <w:t>genandel ved skade</w:t>
            </w:r>
          </w:p>
        </w:tc>
        <w:tc>
          <w:tcPr>
            <w:tcW w:w="1968" w:type="dxa"/>
            <w:tcBorders>
              <w:top w:val="single" w:sz="4" w:space="0" w:color="000000"/>
              <w:left w:val="single" w:sz="4" w:space="0" w:color="000000"/>
              <w:bottom w:val="single" w:sz="4" w:space="0" w:color="000000"/>
              <w:right w:val="nil"/>
            </w:tcBorders>
            <w:shd w:val="clear" w:color="auto" w:fill="auto"/>
          </w:tcPr>
          <w:p w14:paraId="423E368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bil_egenandel</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67BF336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Own risk </w:t>
            </w:r>
          </w:p>
        </w:tc>
        <w:tc>
          <w:tcPr>
            <w:tcW w:w="1559" w:type="dxa"/>
            <w:tcBorders>
              <w:top w:val="single" w:sz="4" w:space="0" w:color="000000"/>
              <w:left w:val="single" w:sz="4" w:space="0" w:color="000000"/>
              <w:bottom w:val="single" w:sz="4" w:space="0" w:color="000000"/>
              <w:right w:val="nil"/>
            </w:tcBorders>
            <w:shd w:val="clear" w:color="auto" w:fill="auto"/>
          </w:tcPr>
          <w:p w14:paraId="36F53CCF"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792A95C1"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2500</w:t>
            </w:r>
          </w:p>
          <w:p w14:paraId="71C01508"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3000</w:t>
            </w:r>
          </w:p>
          <w:p w14:paraId="70F3C0ED"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3500</w:t>
            </w:r>
          </w:p>
          <w:p w14:paraId="523D2906" w14:textId="77777777" w:rsidR="00CB33BD"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4000</w:t>
            </w:r>
          </w:p>
          <w:p w14:paraId="0F5BBECC"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4DB35600"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7000</w:t>
            </w:r>
          </w:p>
          <w:p w14:paraId="73F7192F"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8000</w:t>
            </w:r>
          </w:p>
          <w:p w14:paraId="698E2272"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10000</w:t>
            </w:r>
          </w:p>
          <w:p w14:paraId="0CCC71B8"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11000</w:t>
            </w:r>
          </w:p>
          <w:p w14:paraId="1A334E74"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12000</w:t>
            </w:r>
          </w:p>
          <w:p w14:paraId="3D556ADE"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13000</w:t>
            </w:r>
          </w:p>
          <w:p w14:paraId="10F19F5E"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14000</w:t>
            </w:r>
          </w:p>
          <w:p w14:paraId="207B8F06" w14:textId="77777777" w:rsidR="00CB33BD"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15000</w:t>
            </w:r>
          </w:p>
          <w:p w14:paraId="3F2AA3A9"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16000</w:t>
            </w:r>
          </w:p>
          <w:p w14:paraId="61D55300" w14:textId="77777777" w:rsidR="00CB33BD" w:rsidRPr="00185CD7" w:rsidRDefault="00CB33BD" w:rsidP="00686743">
            <w:pPr>
              <w:pStyle w:val="AxureTableNormalText"/>
              <w:rPr>
                <w:rFonts w:asciiTheme="minorHAnsi" w:hAnsiTheme="minorHAnsi" w:cstheme="minorHAnsi"/>
                <w:b/>
                <w:color w:val="00B050"/>
                <w:lang w:val="en-GB"/>
              </w:rPr>
            </w:pPr>
            <w:r w:rsidRPr="00185CD7">
              <w:rPr>
                <w:rFonts w:asciiTheme="minorHAnsi" w:hAnsiTheme="minorHAnsi" w:cstheme="minorHAnsi"/>
                <w:b/>
                <w:color w:val="00B050"/>
                <w:lang w:val="en-GB"/>
              </w:rPr>
              <w:t>18000</w:t>
            </w:r>
          </w:p>
          <w:p w14:paraId="4FDE0137"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20000</w:t>
            </w:r>
          </w:p>
          <w:p w14:paraId="12E16922"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30000</w:t>
            </w:r>
          </w:p>
        </w:tc>
      </w:tr>
      <w:tr w:rsidR="00584BF6" w:rsidRPr="00925024" w14:paraId="3E8348DC" w14:textId="77777777" w:rsidTr="00686743">
        <w:trPr>
          <w:cantSplit/>
          <w:trHeight w:val="1595"/>
        </w:trPr>
        <w:tc>
          <w:tcPr>
            <w:tcW w:w="1932" w:type="dxa"/>
            <w:tcBorders>
              <w:top w:val="single" w:sz="4" w:space="0" w:color="000000"/>
              <w:left w:val="single" w:sz="4" w:space="0" w:color="000000"/>
              <w:bottom w:val="single" w:sz="4" w:space="0" w:color="000000"/>
              <w:right w:val="nil"/>
            </w:tcBorders>
          </w:tcPr>
          <w:p w14:paraId="4435C543" w14:textId="77777777" w:rsidR="00D329BC" w:rsidRPr="00D329BC" w:rsidRDefault="00584BF6" w:rsidP="00686743">
            <w:pPr>
              <w:pStyle w:val="AxureTableNormalText"/>
              <w:snapToGrid w:val="0"/>
              <w:rPr>
                <w:rFonts w:asciiTheme="minorHAnsi" w:hAnsiTheme="minorHAnsi" w:cstheme="minorHAnsi"/>
                <w:strike/>
                <w:color w:val="FF0000"/>
                <w:lang w:val="en-GB"/>
              </w:rPr>
            </w:pPr>
            <w:r w:rsidRPr="00D329BC">
              <w:rPr>
                <w:rFonts w:asciiTheme="minorHAnsi" w:hAnsiTheme="minorHAnsi" w:cstheme="minorHAnsi"/>
                <w:strike/>
                <w:color w:val="FF0000"/>
                <w:sz w:val="20"/>
                <w:szCs w:val="20"/>
                <w:lang w:val="en-GB"/>
              </w:rPr>
              <w:t xml:space="preserve">\ </w:t>
            </w:r>
            <w:proofErr w:type="spellStart"/>
            <w:r w:rsidRPr="00D329BC">
              <w:rPr>
                <w:rFonts w:asciiTheme="minorHAnsi" w:hAnsiTheme="minorHAnsi" w:cstheme="minorHAnsi"/>
                <w:strike/>
                <w:color w:val="FF0000"/>
                <w:lang w:val="en-GB"/>
              </w:rPr>
              <w:t>Merke</w:t>
            </w:r>
            <w:proofErr w:type="spellEnd"/>
            <w:r w:rsidRPr="00D329BC">
              <w:rPr>
                <w:rFonts w:asciiTheme="minorHAnsi" w:hAnsiTheme="minorHAnsi" w:cstheme="minorHAnsi"/>
                <w:strike/>
                <w:color w:val="FF0000"/>
                <w:lang w:val="en-GB"/>
              </w:rPr>
              <w:t xml:space="preserve"> </w:t>
            </w:r>
            <w:proofErr w:type="spellStart"/>
            <w:r w:rsidRPr="00D329BC">
              <w:rPr>
                <w:rFonts w:asciiTheme="minorHAnsi" w:hAnsiTheme="minorHAnsi" w:cstheme="minorHAnsi"/>
                <w:strike/>
                <w:color w:val="FF0000"/>
                <w:lang w:val="en-GB"/>
              </w:rPr>
              <w:t>på</w:t>
            </w:r>
            <w:proofErr w:type="spellEnd"/>
            <w:r w:rsidRPr="00D329BC">
              <w:rPr>
                <w:rFonts w:asciiTheme="minorHAnsi" w:hAnsiTheme="minorHAnsi" w:cstheme="minorHAnsi"/>
                <w:strike/>
                <w:color w:val="FF0000"/>
                <w:lang w:val="en-GB"/>
              </w:rPr>
              <w:t xml:space="preserve"> </w:t>
            </w:r>
            <w:proofErr w:type="spellStart"/>
            <w:r w:rsidRPr="00D329BC">
              <w:rPr>
                <w:rFonts w:asciiTheme="minorHAnsi" w:hAnsiTheme="minorHAnsi" w:cstheme="minorHAnsi"/>
                <w:strike/>
                <w:color w:val="FF0000"/>
                <w:lang w:val="en-GB"/>
              </w:rPr>
              <w:t>bil</w:t>
            </w:r>
            <w:proofErr w:type="spellEnd"/>
          </w:p>
          <w:p w14:paraId="2BDDC8D1" w14:textId="73665A18" w:rsidR="00584BF6" w:rsidRPr="00D329BC" w:rsidRDefault="00D372E4" w:rsidP="00686743">
            <w:pPr>
              <w:pStyle w:val="AxureTableNormalText"/>
              <w:snapToGrid w:val="0"/>
              <w:rPr>
                <w:rFonts w:asciiTheme="minorHAnsi" w:hAnsiTheme="minorHAnsi" w:cstheme="minorHAnsi"/>
                <w:b/>
                <w:lang w:val="en-GB"/>
              </w:rPr>
            </w:pPr>
            <w:r>
              <w:rPr>
                <w:rFonts w:asciiTheme="minorHAnsi" w:hAnsiTheme="minorHAnsi" w:cstheme="minorHAnsi"/>
                <w:b/>
                <w:color w:val="00B050"/>
                <w:lang w:val="en-GB"/>
              </w:rPr>
              <w:t xml:space="preserve">\ </w:t>
            </w:r>
            <w:proofErr w:type="spellStart"/>
            <w:r>
              <w:rPr>
                <w:rFonts w:asciiTheme="minorHAnsi" w:hAnsiTheme="minorHAnsi" w:cstheme="minorHAnsi"/>
                <w:b/>
                <w:color w:val="00B050"/>
                <w:lang w:val="en-GB"/>
              </w:rPr>
              <w:t>B</w:t>
            </w:r>
            <w:r w:rsidR="00D329BC" w:rsidRPr="00D329BC">
              <w:rPr>
                <w:rFonts w:asciiTheme="minorHAnsi" w:hAnsiTheme="minorHAnsi" w:cstheme="minorHAnsi"/>
                <w:b/>
                <w:color w:val="00B050"/>
                <w:lang w:val="en-GB"/>
              </w:rPr>
              <w:t>ilmerke</w:t>
            </w:r>
            <w:proofErr w:type="spellEnd"/>
          </w:p>
        </w:tc>
        <w:tc>
          <w:tcPr>
            <w:tcW w:w="1968" w:type="dxa"/>
            <w:tcBorders>
              <w:top w:val="single" w:sz="4" w:space="0" w:color="000000"/>
              <w:left w:val="single" w:sz="4" w:space="0" w:color="000000"/>
              <w:bottom w:val="single" w:sz="4" w:space="0" w:color="000000"/>
              <w:right w:val="nil"/>
            </w:tcBorders>
          </w:tcPr>
          <w:p w14:paraId="766DB424"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bil_merke_navn</w:t>
            </w:r>
            <w:proofErr w:type="spellEnd"/>
          </w:p>
        </w:tc>
        <w:tc>
          <w:tcPr>
            <w:tcW w:w="3827" w:type="dxa"/>
            <w:tcBorders>
              <w:top w:val="single" w:sz="4" w:space="0" w:color="000000"/>
              <w:left w:val="single" w:sz="4" w:space="0" w:color="000000"/>
              <w:bottom w:val="single" w:sz="4" w:space="0" w:color="000000"/>
              <w:right w:val="nil"/>
            </w:tcBorders>
          </w:tcPr>
          <w:p w14:paraId="69A4CE7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The user </w:t>
            </w:r>
            <w:proofErr w:type="gramStart"/>
            <w:r w:rsidRPr="00925024">
              <w:rPr>
                <w:rFonts w:asciiTheme="minorHAnsi" w:hAnsiTheme="minorHAnsi" w:cstheme="minorHAnsi"/>
                <w:lang w:val="en-GB"/>
              </w:rPr>
              <w:t>select</w:t>
            </w:r>
            <w:proofErr w:type="gramEnd"/>
            <w:r w:rsidRPr="00925024">
              <w:rPr>
                <w:rFonts w:asciiTheme="minorHAnsi" w:hAnsiTheme="minorHAnsi" w:cstheme="minorHAnsi"/>
                <w:lang w:val="en-GB"/>
              </w:rPr>
              <w:t xml:space="preserve"> the car brand (for instance “Ford”) from a dropdown containing all brands in the OFV («</w:t>
            </w:r>
            <w:proofErr w:type="spellStart"/>
            <w:r w:rsidRPr="00925024">
              <w:rPr>
                <w:rFonts w:asciiTheme="minorHAnsi" w:hAnsiTheme="minorHAnsi" w:cstheme="minorHAnsi"/>
                <w:lang w:val="en-GB"/>
              </w:rPr>
              <w:t>Opplysningsrådet</w:t>
            </w:r>
            <w:proofErr w:type="spellEnd"/>
            <w:r w:rsidRPr="00925024">
              <w:rPr>
                <w:rFonts w:asciiTheme="minorHAnsi" w:hAnsiTheme="minorHAnsi" w:cstheme="minorHAnsi"/>
                <w:lang w:val="en-GB"/>
              </w:rPr>
              <w:t xml:space="preserve"> for </w:t>
            </w:r>
            <w:proofErr w:type="spellStart"/>
            <w:r w:rsidRPr="00925024">
              <w:rPr>
                <w:rFonts w:asciiTheme="minorHAnsi" w:hAnsiTheme="minorHAnsi" w:cstheme="minorHAnsi"/>
                <w:lang w:val="en-GB"/>
              </w:rPr>
              <w:t>biltrafikken</w:t>
            </w:r>
            <w:proofErr w:type="spellEnd"/>
            <w:r w:rsidRPr="00925024">
              <w:rPr>
                <w:rFonts w:asciiTheme="minorHAnsi" w:hAnsiTheme="minorHAnsi" w:cstheme="minorHAnsi"/>
                <w:lang w:val="en-GB"/>
              </w:rPr>
              <w:t>») data base. The data base starts in 1994.</w:t>
            </w:r>
          </w:p>
        </w:tc>
        <w:tc>
          <w:tcPr>
            <w:tcW w:w="1559" w:type="dxa"/>
            <w:tcBorders>
              <w:top w:val="single" w:sz="4" w:space="0" w:color="000000"/>
              <w:left w:val="single" w:sz="4" w:space="0" w:color="000000"/>
              <w:bottom w:val="single" w:sz="4" w:space="0" w:color="000000"/>
              <w:right w:val="nil"/>
            </w:tcBorders>
          </w:tcPr>
          <w:p w14:paraId="7290F7E7"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Tekst. Verdi fra OFV databasen.</w:t>
            </w:r>
          </w:p>
        </w:tc>
      </w:tr>
      <w:tr w:rsidR="00584BF6" w:rsidRPr="00925024" w14:paraId="530D49BF" w14:textId="77777777" w:rsidTr="00686743">
        <w:trPr>
          <w:cantSplit/>
          <w:trHeight w:val="1038"/>
        </w:trPr>
        <w:tc>
          <w:tcPr>
            <w:tcW w:w="1932" w:type="dxa"/>
            <w:tcBorders>
              <w:top w:val="single" w:sz="4" w:space="0" w:color="000000"/>
              <w:left w:val="single" w:sz="4" w:space="0" w:color="000000"/>
              <w:bottom w:val="single" w:sz="4" w:space="0" w:color="000000"/>
              <w:right w:val="nil"/>
            </w:tcBorders>
            <w:shd w:val="clear" w:color="auto" w:fill="auto"/>
          </w:tcPr>
          <w:p w14:paraId="4D8F082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Registrert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første</w:t>
            </w:r>
            <w:proofErr w:type="spellEnd"/>
            <w:r w:rsidRPr="00925024">
              <w:rPr>
                <w:rFonts w:asciiTheme="minorHAnsi" w:hAnsiTheme="minorHAnsi" w:cstheme="minorHAnsi"/>
                <w:lang w:val="en-GB"/>
              </w:rPr>
              <w:t xml:space="preserve"> gang</w:t>
            </w:r>
          </w:p>
        </w:tc>
        <w:tc>
          <w:tcPr>
            <w:tcW w:w="1968" w:type="dxa"/>
            <w:tcBorders>
              <w:top w:val="single" w:sz="4" w:space="0" w:color="000000"/>
              <w:left w:val="single" w:sz="4" w:space="0" w:color="000000"/>
              <w:bottom w:val="single" w:sz="4" w:space="0" w:color="000000"/>
              <w:right w:val="nil"/>
            </w:tcBorders>
            <w:shd w:val="clear" w:color="auto" w:fill="auto"/>
          </w:tcPr>
          <w:p w14:paraId="033866A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bil_registreringsaar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25C808F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Year when the car was first registered (not necessarily the model year).</w:t>
            </w:r>
          </w:p>
        </w:tc>
        <w:tc>
          <w:tcPr>
            <w:tcW w:w="1559" w:type="dxa"/>
            <w:tcBorders>
              <w:top w:val="single" w:sz="4" w:space="0" w:color="000000"/>
              <w:left w:val="single" w:sz="4" w:space="0" w:color="000000"/>
              <w:bottom w:val="single" w:sz="4" w:space="0" w:color="000000"/>
              <w:right w:val="nil"/>
            </w:tcBorders>
            <w:shd w:val="clear" w:color="auto" w:fill="auto"/>
          </w:tcPr>
          <w:p w14:paraId="060D9B5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CB33BD" w:rsidRPr="00925024" w14:paraId="1489056B" w14:textId="77777777" w:rsidTr="00CB33BD">
        <w:trPr>
          <w:cantSplit/>
          <w:trHeight w:val="1038"/>
        </w:trPr>
        <w:tc>
          <w:tcPr>
            <w:tcW w:w="1932" w:type="dxa"/>
            <w:tcBorders>
              <w:top w:val="single" w:sz="4" w:space="0" w:color="000000"/>
              <w:left w:val="single" w:sz="4" w:space="0" w:color="000000"/>
              <w:bottom w:val="single" w:sz="4" w:space="0" w:color="000000"/>
              <w:right w:val="nil"/>
            </w:tcBorders>
            <w:shd w:val="clear" w:color="auto" w:fill="CCFFCC"/>
          </w:tcPr>
          <w:p w14:paraId="3FD308DE" w14:textId="77777777" w:rsidR="00CB33BD" w:rsidRPr="00925024" w:rsidRDefault="00CB33BD" w:rsidP="00CB33BD">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Pr>
                <w:rFonts w:asciiTheme="minorHAnsi" w:hAnsiTheme="minorHAnsi" w:cstheme="minorHAnsi"/>
                <w:lang w:val="en-GB"/>
              </w:rPr>
              <w:t>Modellår</w:t>
            </w:r>
            <w:proofErr w:type="spellEnd"/>
          </w:p>
        </w:tc>
        <w:tc>
          <w:tcPr>
            <w:tcW w:w="1968" w:type="dxa"/>
            <w:tcBorders>
              <w:top w:val="single" w:sz="4" w:space="0" w:color="000000"/>
              <w:left w:val="single" w:sz="4" w:space="0" w:color="000000"/>
              <w:bottom w:val="single" w:sz="4" w:space="0" w:color="000000"/>
              <w:right w:val="nil"/>
            </w:tcBorders>
            <w:shd w:val="clear" w:color="auto" w:fill="CCFFCC"/>
          </w:tcPr>
          <w:p w14:paraId="1E07F661" w14:textId="77777777" w:rsidR="00CB33BD" w:rsidRPr="00925024" w:rsidRDefault="00CB33BD" w:rsidP="00CB33BD">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w:t>
            </w:r>
            <w:r>
              <w:rPr>
                <w:rFonts w:asciiTheme="minorHAnsi" w:hAnsiTheme="minorHAnsi" w:cstheme="minorHAnsi"/>
                <w:lang w:val="en-GB"/>
              </w:rPr>
              <w:t>modellar</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3283B6E3" w14:textId="77777777" w:rsidR="00CB33BD" w:rsidRDefault="00032FB0" w:rsidP="00CB33BD">
            <w:pPr>
              <w:pStyle w:val="AxureTableNormalText"/>
              <w:snapToGrid w:val="0"/>
              <w:rPr>
                <w:rFonts w:asciiTheme="minorHAnsi" w:hAnsiTheme="minorHAnsi" w:cstheme="minorHAnsi"/>
                <w:lang w:val="en-GB"/>
              </w:rPr>
            </w:pPr>
            <w:r>
              <w:rPr>
                <w:rFonts w:asciiTheme="minorHAnsi" w:hAnsiTheme="minorHAnsi" w:cstheme="minorHAnsi"/>
                <w:lang w:val="en-GB"/>
              </w:rPr>
              <w:t>T</w:t>
            </w:r>
            <w:r w:rsidR="00CB33BD">
              <w:rPr>
                <w:rFonts w:asciiTheme="minorHAnsi" w:hAnsiTheme="minorHAnsi" w:cstheme="minorHAnsi"/>
                <w:lang w:val="en-GB"/>
              </w:rPr>
              <w:t>he</w:t>
            </w:r>
            <w:r>
              <w:rPr>
                <w:rFonts w:asciiTheme="minorHAnsi" w:hAnsiTheme="minorHAnsi" w:cstheme="minorHAnsi"/>
                <w:lang w:val="en-GB"/>
              </w:rPr>
              <w:t xml:space="preserve"> car</w:t>
            </w:r>
            <w:r w:rsidR="00CB33BD">
              <w:rPr>
                <w:rFonts w:asciiTheme="minorHAnsi" w:hAnsiTheme="minorHAnsi" w:cstheme="minorHAnsi"/>
                <w:lang w:val="en-GB"/>
              </w:rPr>
              <w:t xml:space="preserve"> model year</w:t>
            </w:r>
            <w:r w:rsidR="00185CD7">
              <w:rPr>
                <w:rFonts w:asciiTheme="minorHAnsi" w:hAnsiTheme="minorHAnsi" w:cstheme="minorHAnsi"/>
                <w:lang w:val="en-GB"/>
              </w:rPr>
              <w:t xml:space="preserve"> </w:t>
            </w:r>
          </w:p>
          <w:p w14:paraId="35533669" w14:textId="77777777" w:rsidR="00185CD7" w:rsidRDefault="00185CD7" w:rsidP="00CB33BD">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This has to have the same restrictions as when the car was first </w:t>
            </w:r>
            <w:proofErr w:type="gramStart"/>
            <w:r w:rsidR="0045408C">
              <w:rPr>
                <w:rFonts w:asciiTheme="minorHAnsi" w:hAnsiTheme="minorHAnsi" w:cstheme="minorHAnsi"/>
                <w:b/>
                <w:color w:val="FF0000"/>
                <w:lang w:val="en-GB"/>
              </w:rPr>
              <w:t>registered(</w:t>
            </w:r>
            <w:proofErr w:type="gramEnd"/>
            <w:r w:rsidR="0045408C">
              <w:rPr>
                <w:rFonts w:asciiTheme="minorHAnsi" w:hAnsiTheme="minorHAnsi" w:cstheme="minorHAnsi"/>
                <w:b/>
                <w:color w:val="FF0000"/>
                <w:lang w:val="en-GB"/>
              </w:rPr>
              <w:t>the</w:t>
            </w:r>
            <w:r>
              <w:rPr>
                <w:rFonts w:asciiTheme="minorHAnsi" w:hAnsiTheme="minorHAnsi" w:cstheme="minorHAnsi"/>
                <w:b/>
                <w:color w:val="FF0000"/>
                <w:lang w:val="en-GB"/>
              </w:rPr>
              <w:t xml:space="preserve"> parameter above). </w:t>
            </w:r>
            <w:r w:rsidR="0045408C">
              <w:rPr>
                <w:rFonts w:asciiTheme="minorHAnsi" w:hAnsiTheme="minorHAnsi" w:cstheme="minorHAnsi"/>
                <w:b/>
                <w:color w:val="FF0000"/>
                <w:lang w:val="en-GB"/>
              </w:rPr>
              <w:t>From 1993-</w:t>
            </w:r>
            <w:proofErr w:type="gramStart"/>
            <w:r w:rsidR="0045408C">
              <w:rPr>
                <w:rFonts w:asciiTheme="minorHAnsi" w:hAnsiTheme="minorHAnsi" w:cstheme="minorHAnsi"/>
                <w:b/>
                <w:color w:val="FF0000"/>
                <w:lang w:val="en-GB"/>
              </w:rPr>
              <w:t>2019( the</w:t>
            </w:r>
            <w:proofErr w:type="gramEnd"/>
            <w:r w:rsidR="0045408C">
              <w:rPr>
                <w:rFonts w:asciiTheme="minorHAnsi" w:hAnsiTheme="minorHAnsi" w:cstheme="minorHAnsi"/>
                <w:b/>
                <w:color w:val="FF0000"/>
                <w:lang w:val="en-GB"/>
              </w:rPr>
              <w:t xml:space="preserve"> year we are today). </w:t>
            </w:r>
          </w:p>
          <w:p w14:paraId="4725DBE7" w14:textId="2F510E4F" w:rsidR="00D54866" w:rsidRDefault="00D54866" w:rsidP="00CB33BD">
            <w:pPr>
              <w:pStyle w:val="AxureTableNormalText"/>
              <w:snapToGrid w:val="0"/>
              <w:rPr>
                <w:rFonts w:asciiTheme="minorHAnsi" w:hAnsiTheme="minorHAnsi" w:cstheme="minorHAnsi"/>
                <w:b/>
                <w:color w:val="FF0000"/>
                <w:lang w:val="en-GB"/>
              </w:rPr>
            </w:pPr>
          </w:p>
          <w:p w14:paraId="539EC03E" w14:textId="1AF3BE1B" w:rsidR="00D54866" w:rsidRPr="00643F2D" w:rsidRDefault="00643F2D" w:rsidP="00CB33BD">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020BFF88" w14:textId="74CE7450" w:rsidR="00D54866" w:rsidRPr="00185CD7" w:rsidRDefault="00D54866" w:rsidP="00CB33BD">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Mandatory if user did not add car registration number over. </w:t>
            </w:r>
          </w:p>
        </w:tc>
        <w:tc>
          <w:tcPr>
            <w:tcW w:w="1559" w:type="dxa"/>
            <w:tcBorders>
              <w:top w:val="single" w:sz="4" w:space="0" w:color="000000"/>
              <w:left w:val="single" w:sz="4" w:space="0" w:color="000000"/>
              <w:bottom w:val="single" w:sz="4" w:space="0" w:color="000000"/>
              <w:right w:val="nil"/>
            </w:tcBorders>
            <w:shd w:val="clear" w:color="auto" w:fill="CCFFCC"/>
          </w:tcPr>
          <w:p w14:paraId="2156A873" w14:textId="77777777" w:rsidR="00CB33BD" w:rsidRPr="00925024" w:rsidRDefault="00CB33BD" w:rsidP="00CB33BD">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6B4C43C7" w14:textId="77777777" w:rsidTr="00686743">
        <w:trPr>
          <w:cantSplit/>
          <w:trHeight w:val="1218"/>
        </w:trPr>
        <w:tc>
          <w:tcPr>
            <w:tcW w:w="1932" w:type="dxa"/>
            <w:tcBorders>
              <w:top w:val="single" w:sz="4" w:space="0" w:color="000000"/>
              <w:left w:val="single" w:sz="4" w:space="0" w:color="000000"/>
              <w:bottom w:val="single" w:sz="4" w:space="0" w:color="000000"/>
              <w:right w:val="nil"/>
            </w:tcBorders>
          </w:tcPr>
          <w:p w14:paraId="67A1A8D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Bilmodell</w:t>
            </w:r>
            <w:proofErr w:type="spellEnd"/>
          </w:p>
        </w:tc>
        <w:tc>
          <w:tcPr>
            <w:tcW w:w="1968" w:type="dxa"/>
            <w:tcBorders>
              <w:top w:val="single" w:sz="4" w:space="0" w:color="000000"/>
              <w:left w:val="single" w:sz="4" w:space="0" w:color="000000"/>
              <w:bottom w:val="single" w:sz="4" w:space="0" w:color="000000"/>
              <w:right w:val="nil"/>
            </w:tcBorders>
          </w:tcPr>
          <w:p w14:paraId="3FD7518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bil_modell_navn</w:t>
            </w:r>
            <w:proofErr w:type="spellEnd"/>
          </w:p>
        </w:tc>
        <w:tc>
          <w:tcPr>
            <w:tcW w:w="3827" w:type="dxa"/>
            <w:tcBorders>
              <w:top w:val="single" w:sz="4" w:space="0" w:color="000000"/>
              <w:left w:val="single" w:sz="4" w:space="0" w:color="000000"/>
              <w:bottom w:val="single" w:sz="4" w:space="0" w:color="000000"/>
              <w:right w:val="nil"/>
            </w:tcBorders>
          </w:tcPr>
          <w:p w14:paraId="42600AA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Car model (for instance “Mondeo”) in OFV’s database.</w:t>
            </w:r>
          </w:p>
        </w:tc>
        <w:tc>
          <w:tcPr>
            <w:tcW w:w="1559" w:type="dxa"/>
            <w:tcBorders>
              <w:top w:val="single" w:sz="4" w:space="0" w:color="000000"/>
              <w:left w:val="single" w:sz="4" w:space="0" w:color="000000"/>
              <w:bottom w:val="single" w:sz="4" w:space="0" w:color="000000"/>
              <w:right w:val="nil"/>
            </w:tcBorders>
          </w:tcPr>
          <w:p w14:paraId="798480C0"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Teskt</w:t>
            </w:r>
            <w:proofErr w:type="spellEnd"/>
            <w:r w:rsidRPr="007A087D">
              <w:rPr>
                <w:rFonts w:asciiTheme="minorHAnsi" w:hAnsiTheme="minorHAnsi" w:cstheme="minorHAnsi"/>
                <w:lang w:val="nb-NO"/>
              </w:rPr>
              <w:t>. Verdi fra OFV databasen</w:t>
            </w:r>
          </w:p>
        </w:tc>
      </w:tr>
      <w:tr w:rsidR="00584BF6" w:rsidRPr="00925024" w14:paraId="1328528D" w14:textId="77777777" w:rsidTr="00686743">
        <w:trPr>
          <w:cantSplit/>
          <w:trHeight w:val="1038"/>
        </w:trPr>
        <w:tc>
          <w:tcPr>
            <w:tcW w:w="1932" w:type="dxa"/>
            <w:tcBorders>
              <w:top w:val="single" w:sz="4" w:space="0" w:color="000000"/>
              <w:left w:val="single" w:sz="4" w:space="0" w:color="000000"/>
              <w:bottom w:val="single" w:sz="4" w:space="0" w:color="000000"/>
              <w:right w:val="nil"/>
            </w:tcBorders>
          </w:tcPr>
          <w:p w14:paraId="67D1173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Modellvariant</w:t>
            </w:r>
            <w:proofErr w:type="spellEnd"/>
          </w:p>
        </w:tc>
        <w:tc>
          <w:tcPr>
            <w:tcW w:w="1968" w:type="dxa"/>
            <w:tcBorders>
              <w:top w:val="single" w:sz="4" w:space="0" w:color="000000"/>
              <w:left w:val="single" w:sz="4" w:space="0" w:color="000000"/>
              <w:bottom w:val="single" w:sz="4" w:space="0" w:color="000000"/>
              <w:right w:val="nil"/>
            </w:tcBorders>
          </w:tcPr>
          <w:p w14:paraId="5B745E70"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bil_modell_variant_navn</w:t>
            </w:r>
            <w:proofErr w:type="spellEnd"/>
          </w:p>
        </w:tc>
        <w:tc>
          <w:tcPr>
            <w:tcW w:w="3827" w:type="dxa"/>
            <w:tcBorders>
              <w:top w:val="single" w:sz="4" w:space="0" w:color="000000"/>
              <w:left w:val="single" w:sz="4" w:space="0" w:color="000000"/>
              <w:bottom w:val="single" w:sz="4" w:space="0" w:color="000000"/>
              <w:right w:val="nil"/>
            </w:tcBorders>
          </w:tcPr>
          <w:p w14:paraId="1A57D72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Car variant (for example ”1,6 Executive”).</w:t>
            </w:r>
          </w:p>
        </w:tc>
        <w:tc>
          <w:tcPr>
            <w:tcW w:w="1559" w:type="dxa"/>
            <w:tcBorders>
              <w:top w:val="single" w:sz="4" w:space="0" w:color="000000"/>
              <w:left w:val="single" w:sz="4" w:space="0" w:color="000000"/>
              <w:bottom w:val="single" w:sz="4" w:space="0" w:color="000000"/>
              <w:right w:val="nil"/>
            </w:tcBorders>
          </w:tcPr>
          <w:p w14:paraId="36E53B7F"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Tekst. Verdi fra OFV databasen.</w:t>
            </w:r>
          </w:p>
        </w:tc>
      </w:tr>
      <w:tr w:rsidR="00584BF6" w:rsidRPr="00925024" w14:paraId="76E14EF4" w14:textId="77777777" w:rsidTr="00686743">
        <w:trPr>
          <w:cantSplit/>
          <w:trHeight w:val="462"/>
        </w:trPr>
        <w:tc>
          <w:tcPr>
            <w:tcW w:w="1932" w:type="dxa"/>
            <w:tcBorders>
              <w:top w:val="single" w:sz="4" w:space="0" w:color="000000"/>
              <w:left w:val="single" w:sz="4" w:space="0" w:color="000000"/>
              <w:bottom w:val="single" w:sz="4" w:space="0" w:color="000000"/>
              <w:right w:val="nil"/>
            </w:tcBorders>
            <w:shd w:val="clear" w:color="auto" w:fill="auto"/>
          </w:tcPr>
          <w:p w14:paraId="0CF3B5C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OFV-</w:t>
            </w:r>
            <w:proofErr w:type="spellStart"/>
            <w:r w:rsidRPr="00925024">
              <w:rPr>
                <w:rFonts w:asciiTheme="minorHAnsi" w:hAnsiTheme="minorHAnsi" w:cstheme="minorHAnsi"/>
                <w:lang w:val="en-GB"/>
              </w:rPr>
              <w:t>koder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skjult</w:t>
            </w:r>
            <w:proofErr w:type="spellEnd"/>
            <w:r w:rsidRPr="00925024">
              <w:rPr>
                <w:rFonts w:asciiTheme="minorHAnsi" w:hAnsiTheme="minorHAnsi" w:cstheme="minorHAnsi"/>
                <w:lang w:val="en-GB"/>
              </w:rPr>
              <w:t>)</w:t>
            </w:r>
            <w:r w:rsidRPr="00925024">
              <w:rPr>
                <w:rFonts w:asciiTheme="minorHAnsi" w:hAnsiTheme="minorHAnsi" w:cstheme="minorHAnsi"/>
                <w:noProof/>
                <w:lang w:val="en-GB" w:eastAsia="nb-NO"/>
              </w:rPr>
              <w:t xml:space="preserve"> </w:t>
            </w:r>
          </w:p>
        </w:tc>
        <w:tc>
          <w:tcPr>
            <w:tcW w:w="1968" w:type="dxa"/>
            <w:tcBorders>
              <w:top w:val="single" w:sz="4" w:space="0" w:color="000000"/>
              <w:left w:val="single" w:sz="4" w:space="0" w:color="000000"/>
              <w:bottom w:val="single" w:sz="4" w:space="0" w:color="000000"/>
              <w:right w:val="nil"/>
            </w:tcBorders>
            <w:shd w:val="clear" w:color="auto" w:fill="auto"/>
          </w:tcPr>
          <w:p w14:paraId="7C9162DD" w14:textId="79440091"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bil_bil</w:t>
            </w:r>
            <w:ins w:id="4" w:author="Jānis Saldābols" w:date="2019-02-18T12:26:00Z">
              <w:r w:rsidR="00DC300E">
                <w:rPr>
                  <w:rFonts w:asciiTheme="minorHAnsi" w:hAnsiTheme="minorHAnsi" w:cstheme="minorHAnsi"/>
                  <w:lang w:val="en-GB"/>
                </w:rPr>
                <w:t>_</w:t>
              </w:r>
            </w:ins>
            <w:r w:rsidR="008309E6">
              <w:rPr>
                <w:rFonts w:asciiTheme="minorHAnsi" w:hAnsiTheme="minorHAnsi" w:cstheme="minorHAnsi"/>
                <w:lang w:val="en-GB"/>
              </w:rPr>
              <w:t>t</w:t>
            </w:r>
            <w:r w:rsidRPr="00925024">
              <w:rPr>
                <w:rFonts w:asciiTheme="minorHAnsi" w:hAnsiTheme="minorHAnsi" w:cstheme="minorHAnsi"/>
                <w:lang w:val="en-GB"/>
              </w:rPr>
              <w:t>ype</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708AB4BD" w14:textId="77777777" w:rsidR="00584BF6" w:rsidRPr="00925024" w:rsidRDefault="00584BF6" w:rsidP="00686743">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Unique identification number from OFV. The number contains brand, model </w:t>
            </w:r>
            <w:proofErr w:type="spellStart"/>
            <w:r w:rsidRPr="00925024">
              <w:rPr>
                <w:rFonts w:asciiTheme="minorHAnsi" w:hAnsiTheme="minorHAnsi" w:cstheme="minorHAnsi"/>
                <w:sz w:val="16"/>
                <w:szCs w:val="16"/>
                <w:lang w:val="en-GB"/>
              </w:rPr>
              <w:t>yeard</w:t>
            </w:r>
            <w:proofErr w:type="spellEnd"/>
            <w:r w:rsidRPr="00925024">
              <w:rPr>
                <w:rFonts w:asciiTheme="minorHAnsi" w:hAnsiTheme="minorHAnsi" w:cstheme="minorHAnsi"/>
                <w:sz w:val="16"/>
                <w:szCs w:val="16"/>
                <w:lang w:val="en-GB"/>
              </w:rPr>
              <w:t xml:space="preserve">, model, variant and revision.  </w:t>
            </w:r>
          </w:p>
          <w:p w14:paraId="1444ABA0" w14:textId="77777777" w:rsidR="00584BF6" w:rsidRPr="00925024" w:rsidRDefault="00584BF6" w:rsidP="00686743">
            <w:pPr>
              <w:rPr>
                <w:rFonts w:asciiTheme="minorHAnsi" w:hAnsiTheme="minorHAnsi" w:cstheme="minorHAnsi"/>
                <w:sz w:val="16"/>
                <w:szCs w:val="16"/>
                <w:lang w:val="en-GB" w:eastAsia="nb-NO"/>
              </w:rPr>
            </w:pPr>
          </w:p>
          <w:p w14:paraId="2978E16F" w14:textId="77777777" w:rsidR="00584BF6" w:rsidRPr="00925024" w:rsidRDefault="00584BF6" w:rsidP="00686743">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For </w:t>
            </w:r>
            <w:proofErr w:type="spellStart"/>
            <w:r w:rsidRPr="00925024">
              <w:rPr>
                <w:rFonts w:asciiTheme="minorHAnsi" w:hAnsiTheme="minorHAnsi" w:cstheme="minorHAnsi"/>
                <w:sz w:val="16"/>
                <w:szCs w:val="16"/>
                <w:lang w:val="en-GB"/>
              </w:rPr>
              <w:t>exampel</w:t>
            </w:r>
            <w:proofErr w:type="spellEnd"/>
            <w:r w:rsidRPr="00925024">
              <w:rPr>
                <w:rFonts w:asciiTheme="minorHAnsi" w:hAnsiTheme="minorHAnsi" w:cstheme="minorHAnsi"/>
                <w:sz w:val="16"/>
                <w:szCs w:val="16"/>
                <w:lang w:val="en-GB"/>
              </w:rPr>
              <w:t xml:space="preserve"> </w:t>
            </w:r>
            <w:proofErr w:type="gramStart"/>
            <w:r w:rsidRPr="00925024">
              <w:rPr>
                <w:rFonts w:asciiTheme="minorHAnsi" w:hAnsiTheme="minorHAnsi" w:cstheme="minorHAnsi"/>
                <w:sz w:val="16"/>
                <w:szCs w:val="16"/>
                <w:lang w:val="en-GB"/>
              </w:rPr>
              <w:t>a</w:t>
            </w:r>
            <w:proofErr w:type="gramEnd"/>
            <w:r w:rsidRPr="00925024">
              <w:rPr>
                <w:rFonts w:asciiTheme="minorHAnsi" w:hAnsiTheme="minorHAnsi" w:cstheme="minorHAnsi"/>
                <w:sz w:val="16"/>
                <w:szCs w:val="16"/>
                <w:lang w:val="en-GB"/>
              </w:rPr>
              <w:t xml:space="preserve"> Audi A2 1.2 TDI has </w:t>
            </w:r>
            <w:proofErr w:type="spellStart"/>
            <w:r w:rsidRPr="00925024">
              <w:rPr>
                <w:rFonts w:asciiTheme="minorHAnsi" w:hAnsiTheme="minorHAnsi" w:cstheme="minorHAnsi"/>
                <w:sz w:val="16"/>
                <w:szCs w:val="16"/>
                <w:lang w:val="en-GB"/>
              </w:rPr>
              <w:t>bilType</w:t>
            </w:r>
            <w:proofErr w:type="spellEnd"/>
            <w:r w:rsidRPr="00925024">
              <w:rPr>
                <w:rFonts w:asciiTheme="minorHAnsi" w:hAnsiTheme="minorHAnsi" w:cstheme="minorHAnsi"/>
                <w:sz w:val="16"/>
                <w:szCs w:val="16"/>
                <w:lang w:val="en-GB"/>
              </w:rPr>
              <w:t>:</w:t>
            </w:r>
          </w:p>
          <w:p w14:paraId="1D6D1DAB" w14:textId="77777777" w:rsidR="00584BF6" w:rsidRPr="00925024" w:rsidRDefault="00584BF6" w:rsidP="00686743">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
          <w:p w14:paraId="7E17E164" w14:textId="77777777" w:rsidR="00584BF6" w:rsidRPr="007A087D" w:rsidRDefault="00584BF6" w:rsidP="00686743">
            <w:pPr>
              <w:rPr>
                <w:rFonts w:asciiTheme="minorHAnsi" w:hAnsiTheme="minorHAnsi" w:cstheme="minorHAnsi"/>
                <w:sz w:val="16"/>
                <w:szCs w:val="16"/>
              </w:rPr>
            </w:pPr>
            <w:r w:rsidRPr="007A087D">
              <w:rPr>
                <w:rFonts w:asciiTheme="minorHAnsi" w:hAnsiTheme="minorHAnsi" w:cstheme="minorHAnsi"/>
                <w:sz w:val="16"/>
                <w:szCs w:val="16"/>
              </w:rPr>
              <w:t>bilmerke=1230</w:t>
            </w:r>
          </w:p>
          <w:p w14:paraId="752EA2F9" w14:textId="77777777" w:rsidR="00584BF6" w:rsidRPr="007A087D" w:rsidRDefault="00584BF6" w:rsidP="00686743">
            <w:pPr>
              <w:rPr>
                <w:rFonts w:asciiTheme="minorHAnsi" w:hAnsiTheme="minorHAnsi" w:cstheme="minorHAnsi"/>
                <w:sz w:val="16"/>
                <w:szCs w:val="16"/>
              </w:rPr>
            </w:pPr>
            <w:proofErr w:type="spellStart"/>
            <w:r w:rsidRPr="007A087D">
              <w:rPr>
                <w:rFonts w:asciiTheme="minorHAnsi" w:hAnsiTheme="minorHAnsi" w:cstheme="minorHAnsi"/>
                <w:sz w:val="16"/>
                <w:szCs w:val="16"/>
              </w:rPr>
              <w:t>modellaar</w:t>
            </w:r>
            <w:proofErr w:type="spellEnd"/>
            <w:r w:rsidRPr="007A087D">
              <w:rPr>
                <w:rFonts w:asciiTheme="minorHAnsi" w:hAnsiTheme="minorHAnsi" w:cstheme="minorHAnsi"/>
                <w:sz w:val="16"/>
                <w:szCs w:val="16"/>
              </w:rPr>
              <w:t>=2004</w:t>
            </w:r>
          </w:p>
          <w:p w14:paraId="192F2F28" w14:textId="77777777" w:rsidR="00584BF6" w:rsidRPr="007A087D" w:rsidRDefault="00584BF6" w:rsidP="00686743">
            <w:pPr>
              <w:rPr>
                <w:rFonts w:asciiTheme="minorHAnsi" w:hAnsiTheme="minorHAnsi" w:cstheme="minorHAnsi"/>
                <w:sz w:val="20"/>
              </w:rPr>
            </w:pPr>
            <w:r w:rsidRPr="007A087D">
              <w:rPr>
                <w:rFonts w:asciiTheme="minorHAnsi" w:hAnsiTheme="minorHAnsi" w:cstheme="minorHAnsi"/>
                <w:sz w:val="16"/>
                <w:szCs w:val="16"/>
              </w:rPr>
              <w:t>modell=12</w:t>
            </w:r>
            <w:r w:rsidRPr="007A087D">
              <w:rPr>
                <w:rFonts w:asciiTheme="minorHAnsi" w:hAnsiTheme="minorHAnsi" w:cstheme="minorHAnsi"/>
                <w:sz w:val="16"/>
                <w:szCs w:val="16"/>
              </w:rPr>
              <w:br/>
              <w:t>variant=18209</w:t>
            </w:r>
            <w:r w:rsidRPr="007A087D">
              <w:rPr>
                <w:rFonts w:asciiTheme="minorHAnsi" w:hAnsiTheme="minorHAnsi" w:cstheme="minorHAnsi"/>
                <w:sz w:val="16"/>
                <w:szCs w:val="16"/>
              </w:rPr>
              <w:br/>
              <w:t>revisjon=0</w:t>
            </w:r>
          </w:p>
          <w:p w14:paraId="4230DF62" w14:textId="77777777" w:rsidR="00584BF6" w:rsidRPr="007A087D" w:rsidRDefault="00584BF6" w:rsidP="00686743">
            <w:pPr>
              <w:pStyle w:val="AxureTableNormalText"/>
              <w:snapToGrid w:val="0"/>
              <w:rPr>
                <w:rFonts w:asciiTheme="minorHAnsi" w:hAnsiTheme="minorHAnsi" w:cstheme="minorHAnsi"/>
                <w:color w:val="00B050"/>
                <w:lang w:val="nb-NO"/>
              </w:rPr>
            </w:pPr>
          </w:p>
        </w:tc>
        <w:tc>
          <w:tcPr>
            <w:tcW w:w="1559" w:type="dxa"/>
            <w:tcBorders>
              <w:top w:val="single" w:sz="4" w:space="0" w:color="000000"/>
              <w:left w:val="single" w:sz="4" w:space="0" w:color="000000"/>
              <w:bottom w:val="single" w:sz="4" w:space="0" w:color="000000"/>
              <w:right w:val="nil"/>
            </w:tcBorders>
            <w:shd w:val="clear" w:color="auto" w:fill="auto"/>
          </w:tcPr>
          <w:p w14:paraId="67F681E0" w14:textId="77777777" w:rsidR="00584BF6" w:rsidRPr="007A087D" w:rsidRDefault="00584BF6" w:rsidP="00686743">
            <w:pPr>
              <w:pStyle w:val="AxureTableNormalText"/>
              <w:snapToGrid w:val="0"/>
              <w:rPr>
                <w:rFonts w:asciiTheme="minorHAnsi" w:hAnsiTheme="minorHAnsi" w:cstheme="minorHAnsi"/>
                <w:color w:val="00B050"/>
                <w:lang w:val="nb-NO"/>
              </w:rPr>
            </w:pPr>
            <w:r w:rsidRPr="007A087D">
              <w:rPr>
                <w:rFonts w:asciiTheme="minorHAnsi" w:hAnsiTheme="minorHAnsi" w:cstheme="minorHAnsi"/>
                <w:lang w:val="nb-NO"/>
              </w:rPr>
              <w:t xml:space="preserve">Kompleks datatype som inneholder heltallene bilmerke, </w:t>
            </w:r>
            <w:proofErr w:type="spellStart"/>
            <w:r w:rsidRPr="007A087D">
              <w:rPr>
                <w:rFonts w:asciiTheme="minorHAnsi" w:hAnsiTheme="minorHAnsi" w:cstheme="minorHAnsi"/>
                <w:lang w:val="nb-NO"/>
              </w:rPr>
              <w:t>modellaar</w:t>
            </w:r>
            <w:proofErr w:type="spellEnd"/>
            <w:r w:rsidRPr="007A087D">
              <w:rPr>
                <w:rFonts w:asciiTheme="minorHAnsi" w:hAnsiTheme="minorHAnsi" w:cstheme="minorHAnsi"/>
                <w:lang w:val="nb-NO"/>
              </w:rPr>
              <w:t>, modell, variant og revisjon.</w:t>
            </w:r>
          </w:p>
        </w:tc>
      </w:tr>
      <w:tr w:rsidR="00584BF6" w:rsidRPr="00925024" w14:paraId="70613376" w14:textId="77777777" w:rsidTr="00686743">
        <w:trPr>
          <w:cantSplit/>
          <w:trHeight w:val="544"/>
        </w:trPr>
        <w:tc>
          <w:tcPr>
            <w:tcW w:w="1932" w:type="dxa"/>
            <w:tcBorders>
              <w:top w:val="single" w:sz="4" w:space="0" w:color="000000"/>
              <w:left w:val="single" w:sz="4" w:space="0" w:color="000000"/>
              <w:bottom w:val="single" w:sz="4" w:space="0" w:color="000000"/>
              <w:right w:val="nil"/>
            </w:tcBorders>
            <w:shd w:val="clear" w:color="auto" w:fill="auto"/>
          </w:tcPr>
          <w:p w14:paraId="3C9EEC0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Motorstyrke</w:t>
            </w:r>
            <w:proofErr w:type="spellEnd"/>
            <w:r w:rsidRPr="00925024">
              <w:rPr>
                <w:rFonts w:asciiTheme="minorHAnsi" w:hAnsiTheme="minorHAnsi" w:cstheme="minorHAnsi"/>
                <w:lang w:val="en-GB"/>
              </w:rPr>
              <w:t xml:space="preserve"> (hidden)</w:t>
            </w:r>
          </w:p>
        </w:tc>
        <w:tc>
          <w:tcPr>
            <w:tcW w:w="1968" w:type="dxa"/>
            <w:tcBorders>
              <w:top w:val="single" w:sz="4" w:space="0" w:color="000000"/>
              <w:left w:val="single" w:sz="4" w:space="0" w:color="000000"/>
              <w:bottom w:val="single" w:sz="4" w:space="0" w:color="000000"/>
              <w:right w:val="nil"/>
            </w:tcBorders>
            <w:shd w:val="clear" w:color="auto" w:fill="auto"/>
          </w:tcPr>
          <w:p w14:paraId="37D11538" w14:textId="3566A0AC" w:rsidR="00584BF6" w:rsidRPr="00925024" w:rsidRDefault="001B054B" w:rsidP="00686743">
            <w:pPr>
              <w:pStyle w:val="AxureTableNormalText"/>
              <w:snapToGrid w:val="0"/>
              <w:rPr>
                <w:rFonts w:asciiTheme="minorHAnsi" w:hAnsiTheme="minorHAnsi" w:cstheme="minorHAnsi"/>
                <w:lang w:val="en-GB"/>
              </w:rPr>
            </w:pPr>
            <w:proofErr w:type="spellStart"/>
            <w:r w:rsidRPr="001B054B">
              <w:rPr>
                <w:rFonts w:asciiTheme="minorHAnsi" w:hAnsiTheme="minorHAnsi" w:cstheme="minorHAnsi"/>
                <w:b/>
                <w:color w:val="00B050"/>
                <w:lang w:val="en-GB"/>
              </w:rPr>
              <w:t>bil</w:t>
            </w:r>
            <w:ins w:id="5" w:author="Jānis Saldābols" w:date="2019-02-18T12:26:00Z">
              <w:r w:rsidR="00DC300E">
                <w:rPr>
                  <w:rFonts w:asciiTheme="minorHAnsi" w:hAnsiTheme="minorHAnsi" w:cstheme="minorHAnsi"/>
                  <w:lang w:val="en-GB"/>
                </w:rPr>
                <w:t>_</w:t>
              </w:r>
            </w:ins>
            <w:r w:rsidR="00584BF6" w:rsidRPr="00925024">
              <w:rPr>
                <w:rFonts w:asciiTheme="minorHAnsi" w:hAnsiTheme="minorHAnsi" w:cstheme="minorHAnsi"/>
                <w:lang w:val="en-GB"/>
              </w:rPr>
              <w:t>bil_kw</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6B27CEEC"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 xml:space="preserve">For example 51 (engine effect = </w:t>
            </w:r>
            <w:proofErr w:type="gramStart"/>
            <w:r w:rsidRPr="00925024">
              <w:rPr>
                <w:rFonts w:asciiTheme="minorHAnsi" w:hAnsiTheme="minorHAnsi" w:cstheme="minorHAnsi"/>
                <w:lang w:val="en-GB"/>
              </w:rPr>
              <w:t>51  kw</w:t>
            </w:r>
            <w:proofErr w:type="gramEnd"/>
            <w:r w:rsidRPr="00925024">
              <w:rPr>
                <w:rFonts w:asciiTheme="minorHAnsi" w:hAnsiTheme="minorHAnsi" w:cstheme="minorHAnsi"/>
                <w:lang w:val="en-GB"/>
              </w:rPr>
              <w:t>)</w:t>
            </w:r>
          </w:p>
          <w:p w14:paraId="713A1BCF"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5D49B99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integer</w:t>
            </w:r>
          </w:p>
        </w:tc>
      </w:tr>
      <w:tr w:rsidR="00584BF6" w:rsidRPr="00925024" w14:paraId="7F335089" w14:textId="77777777" w:rsidTr="00686743">
        <w:trPr>
          <w:cantSplit/>
          <w:trHeight w:val="565"/>
        </w:trPr>
        <w:tc>
          <w:tcPr>
            <w:tcW w:w="1932" w:type="dxa"/>
            <w:tcBorders>
              <w:top w:val="single" w:sz="4" w:space="0" w:color="000000"/>
              <w:left w:val="single" w:sz="4" w:space="0" w:color="000000"/>
              <w:bottom w:val="single" w:sz="4" w:space="0" w:color="000000"/>
              <w:right w:val="nil"/>
            </w:tcBorders>
            <w:shd w:val="clear" w:color="auto" w:fill="auto"/>
          </w:tcPr>
          <w:p w14:paraId="5C0027C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Motorvolum</w:t>
            </w:r>
            <w:proofErr w:type="spellEnd"/>
            <w:r w:rsidRPr="00925024">
              <w:rPr>
                <w:rFonts w:asciiTheme="minorHAnsi" w:hAnsiTheme="minorHAnsi" w:cstheme="minorHAnsi"/>
                <w:lang w:val="en-GB"/>
              </w:rPr>
              <w:t xml:space="preserve"> (hidden)</w:t>
            </w:r>
          </w:p>
        </w:tc>
        <w:tc>
          <w:tcPr>
            <w:tcW w:w="1968" w:type="dxa"/>
            <w:tcBorders>
              <w:top w:val="single" w:sz="4" w:space="0" w:color="000000"/>
              <w:left w:val="single" w:sz="4" w:space="0" w:color="000000"/>
              <w:bottom w:val="single" w:sz="4" w:space="0" w:color="000000"/>
              <w:right w:val="nil"/>
            </w:tcBorders>
            <w:shd w:val="clear" w:color="auto" w:fill="auto"/>
          </w:tcPr>
          <w:p w14:paraId="0D021AEA" w14:textId="2799505B" w:rsidR="00584BF6" w:rsidRPr="00925024" w:rsidRDefault="001B054B" w:rsidP="00686743">
            <w:pPr>
              <w:pStyle w:val="AxureTableNormalText"/>
              <w:snapToGrid w:val="0"/>
              <w:rPr>
                <w:rFonts w:asciiTheme="minorHAnsi" w:hAnsiTheme="minorHAnsi" w:cstheme="minorHAnsi"/>
                <w:lang w:val="en-GB"/>
              </w:rPr>
            </w:pPr>
            <w:proofErr w:type="spellStart"/>
            <w:r>
              <w:rPr>
                <w:rFonts w:asciiTheme="minorHAnsi" w:hAnsiTheme="minorHAnsi" w:cstheme="minorHAnsi"/>
                <w:b/>
                <w:color w:val="00B050"/>
                <w:lang w:val="en-GB"/>
              </w:rPr>
              <w:t>bil</w:t>
            </w:r>
            <w:ins w:id="6" w:author="Jānis Saldābols" w:date="2019-02-18T12:26:00Z">
              <w:r w:rsidR="00DC300E">
                <w:rPr>
                  <w:rFonts w:asciiTheme="minorHAnsi" w:hAnsiTheme="minorHAnsi" w:cstheme="minorHAnsi"/>
                  <w:lang w:val="en-GB"/>
                </w:rPr>
                <w:t>_</w:t>
              </w:r>
            </w:ins>
            <w:r w:rsidR="00584BF6" w:rsidRPr="00925024">
              <w:rPr>
                <w:rFonts w:asciiTheme="minorHAnsi" w:hAnsiTheme="minorHAnsi" w:cstheme="minorHAnsi"/>
                <w:lang w:val="en-GB"/>
              </w:rPr>
              <w:t>bil_cc</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24CF49E4"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 xml:space="preserve">For </w:t>
            </w:r>
            <w:proofErr w:type="gramStart"/>
            <w:r w:rsidRPr="00925024">
              <w:rPr>
                <w:rFonts w:asciiTheme="minorHAnsi" w:hAnsiTheme="minorHAnsi" w:cstheme="minorHAnsi"/>
                <w:lang w:val="en-GB"/>
              </w:rPr>
              <w:t>example</w:t>
            </w:r>
            <w:proofErr w:type="gramEnd"/>
            <w:r w:rsidRPr="00925024">
              <w:rPr>
                <w:rFonts w:asciiTheme="minorHAnsi" w:hAnsiTheme="minorHAnsi" w:cstheme="minorHAnsi"/>
                <w:lang w:val="en-GB"/>
              </w:rPr>
              <w:t xml:space="preserve"> 1027 (engine volume = 1027 cubic </w:t>
            </w:r>
            <w:proofErr w:type="spellStart"/>
            <w:r w:rsidRPr="00925024">
              <w:rPr>
                <w:rFonts w:asciiTheme="minorHAnsi" w:hAnsiTheme="minorHAnsi" w:cstheme="minorHAnsi"/>
                <w:lang w:val="en-GB"/>
              </w:rPr>
              <w:t>centimeter</w:t>
            </w:r>
            <w:proofErr w:type="spellEnd"/>
            <w:r w:rsidRPr="00925024">
              <w:rPr>
                <w:rFonts w:asciiTheme="minorHAnsi" w:hAnsiTheme="minorHAnsi" w:cstheme="minorHAnsi"/>
                <w:lang w:val="en-GB"/>
              </w:rPr>
              <w:t>)</w:t>
            </w:r>
          </w:p>
          <w:p w14:paraId="3F528339"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5B8101E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integer</w:t>
            </w:r>
          </w:p>
        </w:tc>
      </w:tr>
      <w:tr w:rsidR="00584BF6" w:rsidRPr="00925024" w14:paraId="57E76D4B" w14:textId="77777777" w:rsidTr="00686743">
        <w:trPr>
          <w:cantSplit/>
          <w:trHeight w:val="559"/>
        </w:trPr>
        <w:tc>
          <w:tcPr>
            <w:tcW w:w="1932" w:type="dxa"/>
            <w:tcBorders>
              <w:top w:val="single" w:sz="4" w:space="0" w:color="000000"/>
              <w:left w:val="single" w:sz="4" w:space="0" w:color="000000"/>
              <w:bottom w:val="single" w:sz="4" w:space="0" w:color="000000"/>
              <w:right w:val="nil"/>
            </w:tcBorders>
            <w:shd w:val="clear" w:color="auto" w:fill="auto"/>
          </w:tcPr>
          <w:p w14:paraId="6EA5928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drivhjul</w:t>
            </w:r>
            <w:proofErr w:type="spellEnd"/>
            <w:r w:rsidRPr="00925024">
              <w:rPr>
                <w:rFonts w:asciiTheme="minorHAnsi" w:hAnsiTheme="minorHAnsi" w:cstheme="minorHAnsi"/>
                <w:lang w:val="en-GB"/>
              </w:rPr>
              <w:t xml:space="preserve"> (hidden)</w:t>
            </w:r>
          </w:p>
        </w:tc>
        <w:tc>
          <w:tcPr>
            <w:tcW w:w="1968" w:type="dxa"/>
            <w:tcBorders>
              <w:top w:val="single" w:sz="4" w:space="0" w:color="000000"/>
              <w:left w:val="single" w:sz="4" w:space="0" w:color="000000"/>
              <w:bottom w:val="single" w:sz="4" w:space="0" w:color="000000"/>
              <w:right w:val="nil"/>
            </w:tcBorders>
            <w:shd w:val="clear" w:color="auto" w:fill="auto"/>
          </w:tcPr>
          <w:p w14:paraId="60F226B8" w14:textId="1923CE6A" w:rsidR="00584BF6" w:rsidRPr="00925024" w:rsidRDefault="00DC300E" w:rsidP="00686743">
            <w:pPr>
              <w:pStyle w:val="AxureTableNormalText"/>
              <w:snapToGrid w:val="0"/>
              <w:rPr>
                <w:rFonts w:asciiTheme="minorHAnsi" w:hAnsiTheme="minorHAnsi" w:cstheme="minorHAnsi"/>
                <w:lang w:val="en-GB"/>
              </w:rPr>
            </w:pPr>
            <w:r>
              <w:rPr>
                <w:rFonts w:asciiTheme="minorHAnsi" w:hAnsiTheme="minorHAnsi" w:cstheme="minorHAnsi"/>
                <w:lang w:val="en-GB"/>
              </w:rPr>
              <w:t>bil_</w:t>
            </w:r>
            <w:r w:rsidR="00584BF6" w:rsidRPr="00925024">
              <w:rPr>
                <w:rFonts w:asciiTheme="minorHAnsi" w:hAnsiTheme="minorHAnsi" w:cstheme="minorHAnsi"/>
                <w:lang w:val="en-GB"/>
              </w:rPr>
              <w:t>bil_4wd</w:t>
            </w:r>
          </w:p>
        </w:tc>
        <w:tc>
          <w:tcPr>
            <w:tcW w:w="3827" w:type="dxa"/>
            <w:tcBorders>
              <w:top w:val="single" w:sz="4" w:space="0" w:color="000000"/>
              <w:left w:val="single" w:sz="4" w:space="0" w:color="000000"/>
              <w:bottom w:val="single" w:sz="4" w:space="0" w:color="000000"/>
              <w:right w:val="nil"/>
            </w:tcBorders>
            <w:shd w:val="clear" w:color="auto" w:fill="auto"/>
          </w:tcPr>
          <w:p w14:paraId="44C4422D"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 xml:space="preserve">For example “no” (two wheel </w:t>
            </w:r>
            <w:proofErr w:type="gramStart"/>
            <w:r w:rsidRPr="00925024">
              <w:rPr>
                <w:rFonts w:asciiTheme="minorHAnsi" w:hAnsiTheme="minorHAnsi" w:cstheme="minorHAnsi"/>
                <w:lang w:val="en-GB"/>
              </w:rPr>
              <w:t>drive )</w:t>
            </w:r>
            <w:proofErr w:type="gramEnd"/>
          </w:p>
          <w:p w14:paraId="382B9050"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7A4C305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boolean</w:t>
            </w:r>
            <w:proofErr w:type="spellEnd"/>
          </w:p>
        </w:tc>
      </w:tr>
      <w:tr w:rsidR="00584BF6" w:rsidRPr="00925024" w14:paraId="4667C3AA" w14:textId="77777777" w:rsidTr="00686743">
        <w:trPr>
          <w:cantSplit/>
          <w:trHeight w:val="554"/>
        </w:trPr>
        <w:tc>
          <w:tcPr>
            <w:tcW w:w="1932" w:type="dxa"/>
            <w:tcBorders>
              <w:top w:val="single" w:sz="4" w:space="0" w:color="000000"/>
              <w:left w:val="single" w:sz="4" w:space="0" w:color="000000"/>
              <w:bottom w:val="single" w:sz="4" w:space="0" w:color="000000"/>
              <w:right w:val="nil"/>
            </w:tcBorders>
            <w:shd w:val="clear" w:color="auto" w:fill="auto"/>
          </w:tcPr>
          <w:p w14:paraId="6458C17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proofErr w:type="gramStart"/>
            <w:r w:rsidRPr="00925024">
              <w:rPr>
                <w:rFonts w:asciiTheme="minorHAnsi" w:hAnsiTheme="minorHAnsi" w:cstheme="minorHAnsi"/>
                <w:lang w:val="en-GB"/>
              </w:rPr>
              <w:t>dører</w:t>
            </w:r>
            <w:proofErr w:type="spellEnd"/>
            <w:r w:rsidRPr="00925024">
              <w:rPr>
                <w:rFonts w:asciiTheme="minorHAnsi" w:hAnsiTheme="minorHAnsi" w:cstheme="minorHAnsi"/>
                <w:lang w:val="en-GB"/>
              </w:rPr>
              <w:t xml:space="preserve">  (</w:t>
            </w:r>
            <w:proofErr w:type="gramEnd"/>
            <w:r w:rsidRPr="00925024">
              <w:rPr>
                <w:rFonts w:asciiTheme="minorHAnsi" w:hAnsiTheme="minorHAnsi" w:cstheme="minorHAnsi"/>
                <w:lang w:val="en-GB"/>
              </w:rPr>
              <w:t>hidden)</w:t>
            </w:r>
          </w:p>
        </w:tc>
        <w:tc>
          <w:tcPr>
            <w:tcW w:w="1968" w:type="dxa"/>
            <w:tcBorders>
              <w:top w:val="single" w:sz="4" w:space="0" w:color="000000"/>
              <w:left w:val="single" w:sz="4" w:space="0" w:color="000000"/>
              <w:bottom w:val="single" w:sz="4" w:space="0" w:color="000000"/>
              <w:right w:val="nil"/>
            </w:tcBorders>
            <w:shd w:val="clear" w:color="auto" w:fill="auto"/>
          </w:tcPr>
          <w:p w14:paraId="3C02EFA9" w14:textId="705959CA" w:rsidR="00584BF6" w:rsidRPr="00925024" w:rsidRDefault="001B054B" w:rsidP="00686743">
            <w:pPr>
              <w:pStyle w:val="AxureTableNormalText"/>
              <w:snapToGrid w:val="0"/>
              <w:rPr>
                <w:rFonts w:asciiTheme="minorHAnsi" w:hAnsiTheme="minorHAnsi" w:cstheme="minorHAnsi"/>
                <w:lang w:val="en-GB"/>
              </w:rPr>
            </w:pPr>
            <w:proofErr w:type="spellStart"/>
            <w:r>
              <w:rPr>
                <w:rFonts w:asciiTheme="minorHAnsi" w:hAnsiTheme="minorHAnsi" w:cstheme="minorHAnsi"/>
                <w:b/>
                <w:color w:val="00B050"/>
                <w:lang w:val="en-GB"/>
              </w:rPr>
              <w:t>bil</w:t>
            </w:r>
            <w:ins w:id="7" w:author="Jānis Saldābols" w:date="2019-02-18T12:26:00Z">
              <w:r w:rsidR="00DC300E">
                <w:rPr>
                  <w:rFonts w:asciiTheme="minorHAnsi" w:hAnsiTheme="minorHAnsi" w:cstheme="minorHAnsi"/>
                  <w:lang w:val="en-GB"/>
                </w:rPr>
                <w:t>_</w:t>
              </w:r>
            </w:ins>
            <w:r w:rsidR="00584BF6" w:rsidRPr="00925024">
              <w:rPr>
                <w:rFonts w:asciiTheme="minorHAnsi" w:hAnsiTheme="minorHAnsi" w:cstheme="minorHAnsi"/>
                <w:lang w:val="en-GB"/>
              </w:rPr>
              <w:t>bil_dorer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57B102C8"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 xml:space="preserve">For </w:t>
            </w:r>
            <w:proofErr w:type="gramStart"/>
            <w:r w:rsidRPr="00925024">
              <w:rPr>
                <w:rFonts w:asciiTheme="minorHAnsi" w:hAnsiTheme="minorHAnsi" w:cstheme="minorHAnsi"/>
                <w:lang w:val="en-GB"/>
              </w:rPr>
              <w:t>example</w:t>
            </w:r>
            <w:proofErr w:type="gramEnd"/>
            <w:r w:rsidRPr="00925024">
              <w:rPr>
                <w:rFonts w:asciiTheme="minorHAnsi" w:hAnsiTheme="minorHAnsi" w:cstheme="minorHAnsi"/>
                <w:lang w:val="en-GB"/>
              </w:rPr>
              <w:t xml:space="preserve"> 5 (five doors)</w:t>
            </w:r>
          </w:p>
          <w:p w14:paraId="3CC48B12"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5B18184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integer</w:t>
            </w:r>
          </w:p>
        </w:tc>
      </w:tr>
      <w:tr w:rsidR="00584BF6" w:rsidRPr="00925024" w14:paraId="24D73A60" w14:textId="77777777" w:rsidTr="00686743">
        <w:trPr>
          <w:cantSplit/>
          <w:trHeight w:val="548"/>
        </w:trPr>
        <w:tc>
          <w:tcPr>
            <w:tcW w:w="1932" w:type="dxa"/>
            <w:tcBorders>
              <w:top w:val="single" w:sz="4" w:space="0" w:color="000000"/>
              <w:left w:val="single" w:sz="4" w:space="0" w:color="000000"/>
              <w:bottom w:val="single" w:sz="4" w:space="0" w:color="000000"/>
              <w:right w:val="nil"/>
            </w:tcBorders>
            <w:shd w:val="clear" w:color="auto" w:fill="auto"/>
          </w:tcPr>
          <w:p w14:paraId="15CA3E3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Drivstoff</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skjult</w:t>
            </w:r>
            <w:proofErr w:type="spellEnd"/>
            <w:r w:rsidRPr="00925024">
              <w:rPr>
                <w:rFonts w:asciiTheme="minorHAnsi" w:hAnsiTheme="minorHAnsi" w:cstheme="minorHAnsi"/>
                <w:lang w:val="en-GB"/>
              </w:rPr>
              <w:t>)</w:t>
            </w:r>
          </w:p>
        </w:tc>
        <w:tc>
          <w:tcPr>
            <w:tcW w:w="1968" w:type="dxa"/>
            <w:tcBorders>
              <w:top w:val="single" w:sz="4" w:space="0" w:color="000000"/>
              <w:left w:val="single" w:sz="4" w:space="0" w:color="000000"/>
              <w:bottom w:val="single" w:sz="4" w:space="0" w:color="000000"/>
              <w:right w:val="nil"/>
            </w:tcBorders>
            <w:shd w:val="clear" w:color="auto" w:fill="auto"/>
          </w:tcPr>
          <w:p w14:paraId="0AC21F60" w14:textId="5A29A37E" w:rsidR="00584BF6" w:rsidRPr="00925024" w:rsidRDefault="001B054B" w:rsidP="00686743">
            <w:pPr>
              <w:pStyle w:val="AxureTableNormalText"/>
              <w:snapToGrid w:val="0"/>
              <w:rPr>
                <w:rFonts w:asciiTheme="minorHAnsi" w:hAnsiTheme="minorHAnsi" w:cstheme="minorHAnsi"/>
                <w:lang w:val="en-GB"/>
              </w:rPr>
            </w:pPr>
            <w:proofErr w:type="spellStart"/>
            <w:r>
              <w:rPr>
                <w:rFonts w:asciiTheme="minorHAnsi" w:hAnsiTheme="minorHAnsi" w:cstheme="minorHAnsi"/>
                <w:b/>
                <w:color w:val="00B050"/>
                <w:lang w:val="en-GB"/>
              </w:rPr>
              <w:t>bil</w:t>
            </w:r>
            <w:ins w:id="8" w:author="Jānis Saldābols" w:date="2019-02-18T12:26:00Z">
              <w:r w:rsidR="00DC300E">
                <w:rPr>
                  <w:rFonts w:asciiTheme="minorHAnsi" w:hAnsiTheme="minorHAnsi" w:cstheme="minorHAnsi"/>
                  <w:lang w:val="en-GB"/>
                </w:rPr>
                <w:t>_</w:t>
              </w:r>
            </w:ins>
            <w:r w:rsidR="00584BF6" w:rsidRPr="00925024">
              <w:rPr>
                <w:rFonts w:asciiTheme="minorHAnsi" w:hAnsiTheme="minorHAnsi" w:cstheme="minorHAnsi"/>
                <w:lang w:val="en-GB"/>
              </w:rPr>
              <w:t>bil_drivstoff</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543A535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Fuel:</w:t>
            </w:r>
          </w:p>
          <w:p w14:paraId="5C9CADB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For </w:t>
            </w:r>
            <w:proofErr w:type="gramStart"/>
            <w:r w:rsidRPr="00925024">
              <w:rPr>
                <w:rFonts w:asciiTheme="minorHAnsi" w:hAnsiTheme="minorHAnsi" w:cstheme="minorHAnsi"/>
                <w:lang w:val="en-GB"/>
              </w:rPr>
              <w:t>example</w:t>
            </w:r>
            <w:proofErr w:type="gramEnd"/>
            <w:r w:rsidRPr="00925024">
              <w:rPr>
                <w:rFonts w:asciiTheme="minorHAnsi" w:hAnsiTheme="minorHAnsi" w:cstheme="minorHAnsi"/>
                <w:lang w:val="en-GB"/>
              </w:rPr>
              <w:t xml:space="preserve"> 2 (electricity)</w:t>
            </w:r>
          </w:p>
          <w:p w14:paraId="01C10F4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Petrol= 0</w:t>
            </w:r>
          </w:p>
          <w:p w14:paraId="66743A2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Diesel = 1</w:t>
            </w:r>
          </w:p>
          <w:p w14:paraId="13E729A9"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Electrical= 2</w:t>
            </w:r>
          </w:p>
          <w:p w14:paraId="2635F3D1"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7ED74DF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integer</w:t>
            </w:r>
          </w:p>
        </w:tc>
      </w:tr>
      <w:tr w:rsidR="00584BF6" w:rsidRPr="00925024" w14:paraId="62E7DC76" w14:textId="77777777" w:rsidTr="00686743">
        <w:trPr>
          <w:cantSplit/>
          <w:trHeight w:val="569"/>
        </w:trPr>
        <w:tc>
          <w:tcPr>
            <w:tcW w:w="1932" w:type="dxa"/>
            <w:tcBorders>
              <w:top w:val="single" w:sz="4" w:space="0" w:color="000000"/>
              <w:left w:val="single" w:sz="4" w:space="0" w:color="000000"/>
              <w:bottom w:val="single" w:sz="4" w:space="0" w:color="000000"/>
              <w:right w:val="nil"/>
            </w:tcBorders>
            <w:shd w:val="clear" w:color="auto" w:fill="auto"/>
          </w:tcPr>
          <w:p w14:paraId="6FE7448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Girtype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skjult</w:t>
            </w:r>
            <w:proofErr w:type="spellEnd"/>
            <w:r w:rsidRPr="00925024">
              <w:rPr>
                <w:rFonts w:asciiTheme="minorHAnsi" w:hAnsiTheme="minorHAnsi" w:cstheme="minorHAnsi"/>
                <w:lang w:val="en-GB"/>
              </w:rPr>
              <w:t>)</w:t>
            </w:r>
          </w:p>
        </w:tc>
        <w:tc>
          <w:tcPr>
            <w:tcW w:w="1968" w:type="dxa"/>
            <w:tcBorders>
              <w:top w:val="single" w:sz="4" w:space="0" w:color="000000"/>
              <w:left w:val="single" w:sz="4" w:space="0" w:color="000000"/>
              <w:bottom w:val="single" w:sz="4" w:space="0" w:color="000000"/>
              <w:right w:val="nil"/>
            </w:tcBorders>
            <w:shd w:val="clear" w:color="auto" w:fill="auto"/>
          </w:tcPr>
          <w:p w14:paraId="163CA5BE" w14:textId="4C51CE50" w:rsidR="00584BF6" w:rsidRPr="00925024" w:rsidRDefault="001B054B" w:rsidP="00686743">
            <w:pPr>
              <w:pStyle w:val="AxureTableNormalText"/>
              <w:snapToGrid w:val="0"/>
              <w:rPr>
                <w:rFonts w:asciiTheme="minorHAnsi" w:hAnsiTheme="minorHAnsi" w:cstheme="minorHAnsi"/>
                <w:lang w:val="en-GB"/>
              </w:rPr>
            </w:pPr>
            <w:proofErr w:type="spellStart"/>
            <w:r>
              <w:rPr>
                <w:rFonts w:asciiTheme="minorHAnsi" w:hAnsiTheme="minorHAnsi" w:cstheme="minorHAnsi"/>
                <w:b/>
                <w:color w:val="00B050"/>
                <w:lang w:val="en-GB"/>
              </w:rPr>
              <w:t>bil</w:t>
            </w:r>
            <w:ins w:id="9" w:author="Jānis Saldābols" w:date="2019-02-18T12:26:00Z">
              <w:r w:rsidR="00DC300E" w:rsidRPr="001B054B">
                <w:rPr>
                  <w:rFonts w:asciiTheme="minorHAnsi" w:hAnsiTheme="minorHAnsi" w:cstheme="minorHAnsi"/>
                  <w:b/>
                  <w:color w:val="00B050"/>
                  <w:lang w:val="en-GB"/>
                </w:rPr>
                <w:t>_</w:t>
              </w:r>
            </w:ins>
            <w:r w:rsidR="00584BF6" w:rsidRPr="00925024">
              <w:rPr>
                <w:rFonts w:asciiTheme="minorHAnsi" w:hAnsiTheme="minorHAnsi" w:cstheme="minorHAnsi"/>
                <w:lang w:val="en-GB"/>
              </w:rPr>
              <w:t>bil_gir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2FAF349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Gear type:</w:t>
            </w:r>
          </w:p>
          <w:p w14:paraId="6F80E15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For </w:t>
            </w:r>
            <w:proofErr w:type="gramStart"/>
            <w:r w:rsidRPr="00925024">
              <w:rPr>
                <w:rFonts w:asciiTheme="minorHAnsi" w:hAnsiTheme="minorHAnsi" w:cstheme="minorHAnsi"/>
                <w:lang w:val="en-GB"/>
              </w:rPr>
              <w:t>example</w:t>
            </w:r>
            <w:proofErr w:type="gramEnd"/>
            <w:r w:rsidRPr="00925024">
              <w:rPr>
                <w:rFonts w:asciiTheme="minorHAnsi" w:hAnsiTheme="minorHAnsi" w:cstheme="minorHAnsi"/>
                <w:lang w:val="en-GB"/>
              </w:rPr>
              <w:t xml:space="preserve"> 0 (manual)</w:t>
            </w:r>
          </w:p>
          <w:p w14:paraId="3E519CB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Manual = 0</w:t>
            </w:r>
          </w:p>
          <w:p w14:paraId="5BF54DA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 1</w:t>
            </w:r>
          </w:p>
          <w:p w14:paraId="6CAFE1B7" w14:textId="77777777" w:rsidR="00584BF6" w:rsidRPr="00925024" w:rsidRDefault="00584BF6" w:rsidP="00686743">
            <w:pPr>
              <w:pStyle w:val="AxureTableNormalText"/>
              <w:snapToGrid w:val="0"/>
              <w:rPr>
                <w:rFonts w:asciiTheme="minorHAnsi" w:hAnsiTheme="minorHAnsi" w:cstheme="minorHAnsi"/>
                <w:b/>
                <w:color w:val="00B050"/>
                <w:lang w:val="en-GB"/>
              </w:rPr>
            </w:pPr>
            <w:r w:rsidRPr="00925024">
              <w:rPr>
                <w:rFonts w:asciiTheme="minorHAnsi" w:hAnsiTheme="minorHAnsi" w:cstheme="minorHAnsi"/>
                <w:lang w:val="en-GB"/>
              </w:rPr>
              <w:t>Other = 2</w:t>
            </w:r>
          </w:p>
          <w:p w14:paraId="32732D95"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tcPr>
          <w:p w14:paraId="07A8699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integer</w:t>
            </w:r>
          </w:p>
        </w:tc>
      </w:tr>
      <w:tr w:rsidR="00584BF6" w:rsidRPr="00925024" w14:paraId="5709D1B4" w14:textId="77777777" w:rsidTr="00686743">
        <w:trPr>
          <w:cantSplit/>
          <w:trHeight w:val="2512"/>
        </w:trPr>
        <w:tc>
          <w:tcPr>
            <w:tcW w:w="1932" w:type="dxa"/>
            <w:tcBorders>
              <w:top w:val="single" w:sz="4" w:space="0" w:color="000000"/>
              <w:left w:val="single" w:sz="4" w:space="0" w:color="000000"/>
              <w:bottom w:val="single" w:sz="4" w:space="0" w:color="000000"/>
              <w:right w:val="nil"/>
            </w:tcBorders>
          </w:tcPr>
          <w:p w14:paraId="7401787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 xml:space="preserve">Alder </w:t>
            </w:r>
            <w:proofErr w:type="spellStart"/>
            <w:r w:rsidRPr="00925024">
              <w:rPr>
                <w:rFonts w:asciiTheme="minorHAnsi" w:hAnsiTheme="minorHAnsi" w:cstheme="minorHAnsi"/>
                <w:lang w:val="en-GB"/>
              </w:rPr>
              <w:t>yngste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fører</w:t>
            </w:r>
            <w:proofErr w:type="spellEnd"/>
          </w:p>
        </w:tc>
        <w:tc>
          <w:tcPr>
            <w:tcW w:w="1968" w:type="dxa"/>
            <w:tcBorders>
              <w:top w:val="single" w:sz="4" w:space="0" w:color="000000"/>
              <w:left w:val="single" w:sz="4" w:space="0" w:color="000000"/>
              <w:bottom w:val="single" w:sz="4" w:space="0" w:color="000000"/>
              <w:right w:val="nil"/>
            </w:tcBorders>
          </w:tcPr>
          <w:p w14:paraId="7776CEF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bil_alderYngsteFoerer</w:t>
            </w:r>
            <w:proofErr w:type="spellEnd"/>
          </w:p>
        </w:tc>
        <w:tc>
          <w:tcPr>
            <w:tcW w:w="3827" w:type="dxa"/>
            <w:tcBorders>
              <w:top w:val="single" w:sz="4" w:space="0" w:color="000000"/>
              <w:left w:val="single" w:sz="4" w:space="0" w:color="000000"/>
              <w:bottom w:val="single" w:sz="4" w:space="0" w:color="000000"/>
              <w:right w:val="nil"/>
            </w:tcBorders>
          </w:tcPr>
          <w:p w14:paraId="23EE7E8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age of the youngest, regular user of the car.</w:t>
            </w:r>
          </w:p>
        </w:tc>
        <w:tc>
          <w:tcPr>
            <w:tcW w:w="1559" w:type="dxa"/>
            <w:tcBorders>
              <w:top w:val="single" w:sz="4" w:space="0" w:color="000000"/>
              <w:left w:val="single" w:sz="4" w:space="0" w:color="000000"/>
              <w:bottom w:val="single" w:sz="4" w:space="0" w:color="000000"/>
              <w:right w:val="nil"/>
            </w:tcBorders>
          </w:tcPr>
          <w:p w14:paraId="200659CA"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18</w:t>
            </w:r>
          </w:p>
          <w:p w14:paraId="2EAF67C9"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19</w:t>
            </w:r>
          </w:p>
          <w:p w14:paraId="1A2D55D9"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20</w:t>
            </w:r>
          </w:p>
          <w:p w14:paraId="584338C7"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21</w:t>
            </w:r>
          </w:p>
          <w:p w14:paraId="25E6070E"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22</w:t>
            </w:r>
          </w:p>
          <w:p w14:paraId="04A978FC"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23</w:t>
            </w:r>
          </w:p>
          <w:p w14:paraId="7493074D"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24</w:t>
            </w:r>
          </w:p>
          <w:p w14:paraId="478C182C"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25</w:t>
            </w:r>
          </w:p>
          <w:p w14:paraId="64882BEB"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Over 25</w:t>
            </w:r>
          </w:p>
        </w:tc>
      </w:tr>
      <w:tr w:rsidR="00584BF6" w:rsidRPr="00925024" w14:paraId="4C7B3C76" w14:textId="77777777" w:rsidTr="001A4B94">
        <w:trPr>
          <w:cantSplit/>
          <w:trHeight w:val="782"/>
        </w:trPr>
        <w:tc>
          <w:tcPr>
            <w:tcW w:w="1932" w:type="dxa"/>
            <w:tcBorders>
              <w:top w:val="single" w:sz="4" w:space="0" w:color="000000"/>
              <w:left w:val="single" w:sz="4" w:space="0" w:color="000000"/>
              <w:bottom w:val="single" w:sz="4" w:space="0" w:color="000000"/>
              <w:right w:val="nil"/>
            </w:tcBorders>
            <w:shd w:val="clear" w:color="auto" w:fill="auto"/>
          </w:tcPr>
          <w:p w14:paraId="2EBEBF7B" w14:textId="273CFFD2"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w:t>
            </w:r>
            <w:r w:rsidR="001A4B94" w:rsidRPr="00925024">
              <w:rPr>
                <w:rFonts w:asciiTheme="minorHAnsi" w:hAnsiTheme="minorHAnsi" w:cstheme="minorHAnsi"/>
                <w:lang w:val="en-GB"/>
              </w:rPr>
              <w:t xml:space="preserve"> </w:t>
            </w:r>
            <w:r w:rsidR="001A4B94" w:rsidRPr="001A4B94">
              <w:rPr>
                <w:rFonts w:asciiTheme="minorHAnsi" w:hAnsiTheme="minorHAnsi" w:cstheme="minorHAnsi"/>
                <w:b/>
                <w:strike/>
                <w:color w:val="FF0000"/>
                <w:lang w:val="en-GB"/>
              </w:rPr>
              <w:t>FG-</w:t>
            </w:r>
            <w:proofErr w:type="spellStart"/>
            <w:r w:rsidR="001A4B94" w:rsidRPr="001A4B94">
              <w:rPr>
                <w:rFonts w:asciiTheme="minorHAnsi" w:hAnsiTheme="minorHAnsi" w:cstheme="minorHAnsi"/>
                <w:b/>
                <w:strike/>
                <w:color w:val="FF0000"/>
                <w:lang w:val="en-GB"/>
              </w:rPr>
              <w:t>godkjent</w:t>
            </w:r>
            <w:proofErr w:type="spellEnd"/>
            <w:r w:rsidR="001A4B94" w:rsidRPr="001A4B94">
              <w:rPr>
                <w:rFonts w:asciiTheme="minorHAnsi" w:hAnsiTheme="minorHAnsi" w:cstheme="minorHAnsi"/>
                <w:color w:val="FF0000"/>
                <w:sz w:val="20"/>
                <w:szCs w:val="20"/>
                <w:lang w:val="en-GB"/>
              </w:rPr>
              <w:t xml:space="preserve"> </w:t>
            </w:r>
            <w:r w:rsidR="00D372E4">
              <w:rPr>
                <w:rFonts w:asciiTheme="minorHAnsi" w:hAnsiTheme="minorHAnsi" w:cstheme="minorHAnsi"/>
                <w:color w:val="FF0000"/>
                <w:sz w:val="20"/>
                <w:szCs w:val="20"/>
                <w:lang w:val="en-GB"/>
              </w:rPr>
              <w:br/>
            </w:r>
            <w:r w:rsidR="00D372E4">
              <w:rPr>
                <w:rFonts w:asciiTheme="minorHAnsi" w:hAnsiTheme="minorHAnsi" w:cstheme="minorHAnsi"/>
                <w:b/>
                <w:color w:val="00B050"/>
                <w:lang w:val="en-GB"/>
              </w:rPr>
              <w:t xml:space="preserve">\ </w:t>
            </w:r>
            <w:proofErr w:type="spellStart"/>
            <w:r w:rsidR="00D372E4">
              <w:rPr>
                <w:rFonts w:asciiTheme="minorHAnsi" w:hAnsiTheme="minorHAnsi" w:cstheme="minorHAnsi"/>
                <w:b/>
                <w:color w:val="00B050"/>
                <w:lang w:val="en-GB"/>
              </w:rPr>
              <w:t>T</w:t>
            </w:r>
            <w:r w:rsidRPr="00D372E4">
              <w:rPr>
                <w:rFonts w:asciiTheme="minorHAnsi" w:hAnsiTheme="minorHAnsi" w:cstheme="minorHAnsi"/>
                <w:b/>
                <w:color w:val="00B050"/>
                <w:lang w:val="en-GB"/>
              </w:rPr>
              <w:t>yverialarm</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66C4AA6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bil_tyverialarm</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21C9E74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Whether the car has a theft alarm</w:t>
            </w:r>
            <w:r w:rsidR="00D7124A">
              <w:rPr>
                <w:rFonts w:asciiTheme="minorHAnsi" w:hAnsiTheme="minorHAnsi" w:cstheme="minorHAnsi"/>
                <w:lang w:val="en-GB"/>
              </w:rPr>
              <w:t xml:space="preserve"> (removing the FG approval, does not exist anymore). </w:t>
            </w:r>
          </w:p>
        </w:tc>
        <w:tc>
          <w:tcPr>
            <w:tcW w:w="1559" w:type="dxa"/>
            <w:tcBorders>
              <w:top w:val="single" w:sz="4" w:space="0" w:color="000000"/>
              <w:left w:val="single" w:sz="4" w:space="0" w:color="000000"/>
              <w:bottom w:val="single" w:sz="4" w:space="0" w:color="000000"/>
              <w:right w:val="nil"/>
            </w:tcBorders>
            <w:shd w:val="clear" w:color="auto" w:fill="auto"/>
          </w:tcPr>
          <w:p w14:paraId="73FE922C" w14:textId="77777777" w:rsidR="00584BF6"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p>
          <w:p w14:paraId="083AA291"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584BF6" w:rsidRPr="00925024" w14:paraId="4BC4F4EC" w14:textId="77777777" w:rsidTr="00686743">
        <w:trPr>
          <w:cantSplit/>
          <w:trHeight w:val="797"/>
        </w:trPr>
        <w:tc>
          <w:tcPr>
            <w:tcW w:w="1932" w:type="dxa"/>
            <w:tcBorders>
              <w:top w:val="single" w:sz="4" w:space="0" w:color="000000"/>
              <w:left w:val="single" w:sz="4" w:space="0" w:color="000000"/>
              <w:bottom w:val="single" w:sz="4" w:space="0" w:color="000000"/>
              <w:right w:val="nil"/>
            </w:tcBorders>
            <w:shd w:val="clear" w:color="auto" w:fill="auto"/>
          </w:tcPr>
          <w:p w14:paraId="339FEBBA"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B32C68">
              <w:rPr>
                <w:rFonts w:asciiTheme="minorHAnsi" w:hAnsiTheme="minorHAnsi" w:cstheme="minorHAnsi"/>
                <w:strike/>
                <w:color w:val="FF0000"/>
                <w:lang w:val="en-GB"/>
              </w:rPr>
              <w:t>Forsikringstype</w:t>
            </w:r>
            <w:proofErr w:type="spellEnd"/>
          </w:p>
          <w:p w14:paraId="2ECB6604" w14:textId="71E6634E" w:rsidR="00B32C68" w:rsidRPr="00B32C68" w:rsidRDefault="00D372E4" w:rsidP="00686743">
            <w:pPr>
              <w:pStyle w:val="AxureTableNormalText"/>
              <w:snapToGrid w:val="0"/>
              <w:rPr>
                <w:rFonts w:asciiTheme="minorHAnsi" w:hAnsiTheme="minorHAnsi" w:cstheme="minorHAnsi"/>
                <w:b/>
                <w:lang w:val="en-GB"/>
              </w:rPr>
            </w:pPr>
            <w:r>
              <w:rPr>
                <w:rFonts w:asciiTheme="minorHAnsi" w:hAnsiTheme="minorHAnsi" w:cstheme="minorHAnsi"/>
                <w:b/>
                <w:color w:val="00B050"/>
                <w:lang w:val="en-GB"/>
              </w:rPr>
              <w:t xml:space="preserve">\ </w:t>
            </w:r>
            <w:proofErr w:type="spellStart"/>
            <w:r w:rsidR="00B32C68" w:rsidRPr="00D372E4">
              <w:rPr>
                <w:rFonts w:asciiTheme="minorHAnsi" w:hAnsiTheme="minorHAnsi" w:cstheme="minorHAnsi"/>
                <w:b/>
                <w:color w:val="00B050"/>
                <w:lang w:val="en-GB"/>
              </w:rPr>
              <w:t>Dekning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4C15778D" w14:textId="3056E6AB"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w:t>
            </w:r>
            <w:ins w:id="10" w:author="Jānis Saldābols" w:date="2019-02-18T12:27:00Z">
              <w:r w:rsidR="00DC300E">
                <w:rPr>
                  <w:rFonts w:asciiTheme="minorHAnsi" w:hAnsiTheme="minorHAnsi" w:cstheme="minorHAnsi"/>
                  <w:lang w:val="en-GB"/>
                </w:rPr>
                <w:t>_</w:t>
              </w:r>
            </w:ins>
            <w:del w:id="11" w:author="Jānis Saldābols" w:date="2019-02-18T12:27:00Z">
              <w:r w:rsidRPr="00925024" w:rsidDel="00DC300E">
                <w:rPr>
                  <w:rFonts w:asciiTheme="minorHAnsi" w:hAnsiTheme="minorHAnsi" w:cstheme="minorHAnsi"/>
                  <w:lang w:val="en-GB"/>
                </w:rPr>
                <w:delText>_</w:delText>
              </w:r>
            </w:del>
            <w:del w:id="12" w:author="Jānis Saldābols" w:date="2019-02-14T11:52:00Z">
              <w:r w:rsidRPr="00925024" w:rsidDel="00600B0C">
                <w:rPr>
                  <w:rFonts w:asciiTheme="minorHAnsi" w:hAnsiTheme="minorHAnsi" w:cstheme="minorHAnsi"/>
                  <w:lang w:val="en-GB"/>
                </w:rPr>
                <w:delText xml:space="preserve"> </w:delText>
              </w:r>
            </w:del>
            <w:r w:rsidRPr="00925024">
              <w:rPr>
                <w:rFonts w:asciiTheme="minorHAnsi" w:hAnsiTheme="minorHAnsi" w:cstheme="minorHAnsi"/>
                <w:lang w:val="en-GB"/>
              </w:rPr>
              <w:t>dekning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6E983CBA"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Vil du ha ansvarsforsikring, delkasko eller kasko?</w:t>
            </w:r>
          </w:p>
          <w:p w14:paraId="615EA9F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Du</w:t>
            </w:r>
            <w:proofErr w:type="spellEnd"/>
            <w:r w:rsidRPr="00925024">
              <w:rPr>
                <w:rFonts w:asciiTheme="minorHAnsi" w:hAnsiTheme="minorHAnsi" w:cstheme="minorHAnsi"/>
                <w:lang w:val="en-GB"/>
              </w:rPr>
              <w:t xml:space="preserve"> you want Compulsory Traffic Insurance (Third Party Liability only), Partial Comprehensive Insurance or Full Comprehensive?</w:t>
            </w:r>
          </w:p>
        </w:tc>
        <w:tc>
          <w:tcPr>
            <w:tcW w:w="1559" w:type="dxa"/>
            <w:tcBorders>
              <w:top w:val="single" w:sz="4" w:space="0" w:color="000000"/>
              <w:left w:val="single" w:sz="4" w:space="0" w:color="000000"/>
              <w:bottom w:val="single" w:sz="4" w:space="0" w:color="000000"/>
              <w:right w:val="nil"/>
            </w:tcBorders>
            <w:shd w:val="clear" w:color="auto" w:fill="auto"/>
          </w:tcPr>
          <w:p w14:paraId="07AB9FC9" w14:textId="5A4A9EFC" w:rsidR="00584BF6" w:rsidRPr="001A2A56" w:rsidRDefault="00584BF6" w:rsidP="00686743">
            <w:pPr>
              <w:pStyle w:val="AxureTableNormalText"/>
              <w:snapToGrid w:val="0"/>
              <w:rPr>
                <w:rFonts w:asciiTheme="minorHAnsi" w:hAnsiTheme="minorHAnsi" w:cstheme="minorHAnsi"/>
              </w:rPr>
            </w:pPr>
          </w:p>
          <w:p w14:paraId="5E1D8BD4"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Ansvar</w:t>
            </w:r>
          </w:p>
          <w:p w14:paraId="2E8A2B7E"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Delkasko</w:t>
            </w:r>
          </w:p>
          <w:p w14:paraId="05B354B2" w14:textId="77777777" w:rsidR="00584BF6" w:rsidRPr="007A087D" w:rsidRDefault="00584BF6" w:rsidP="00686743">
            <w:pPr>
              <w:pStyle w:val="AxureTableNormalText"/>
              <w:snapToGrid w:val="0"/>
              <w:rPr>
                <w:rFonts w:asciiTheme="minorHAnsi" w:hAnsiTheme="minorHAnsi" w:cstheme="minorHAnsi"/>
                <w:b/>
                <w:strike/>
                <w:color w:val="00B050"/>
                <w:lang w:val="nb-NO"/>
              </w:rPr>
            </w:pPr>
            <w:r w:rsidRPr="007A087D">
              <w:rPr>
                <w:rFonts w:asciiTheme="minorHAnsi" w:hAnsiTheme="minorHAnsi" w:cstheme="minorHAnsi"/>
                <w:lang w:val="nb-NO"/>
              </w:rPr>
              <w:t>Kasko</w:t>
            </w:r>
          </w:p>
        </w:tc>
      </w:tr>
      <w:tr w:rsidR="00584BF6" w:rsidRPr="00925024" w14:paraId="28202561" w14:textId="77777777" w:rsidTr="00686743">
        <w:trPr>
          <w:cantSplit/>
          <w:trHeight w:val="1233"/>
        </w:trPr>
        <w:tc>
          <w:tcPr>
            <w:tcW w:w="1932" w:type="dxa"/>
            <w:tcBorders>
              <w:top w:val="single" w:sz="4" w:space="0" w:color="000000"/>
              <w:left w:val="single" w:sz="4" w:space="0" w:color="000000"/>
              <w:bottom w:val="single" w:sz="4" w:space="0" w:color="000000"/>
              <w:right w:val="nil"/>
            </w:tcBorders>
            <w:shd w:val="clear" w:color="auto" w:fill="auto"/>
          </w:tcPr>
          <w:p w14:paraId="5DF4EDC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Fødselsnummer</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1852E8A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bil_foedselsnr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FB3FDB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59" w:type="dxa"/>
            <w:tcBorders>
              <w:top w:val="single" w:sz="4" w:space="0" w:color="000000"/>
              <w:left w:val="single" w:sz="4" w:space="0" w:color="000000"/>
              <w:bottom w:val="single" w:sz="4" w:space="0" w:color="000000"/>
              <w:right w:val="nil"/>
            </w:tcBorders>
            <w:shd w:val="clear" w:color="auto" w:fill="auto"/>
          </w:tcPr>
          <w:p w14:paraId="77197EBE" w14:textId="77777777" w:rsidR="00584BF6" w:rsidRPr="00925024" w:rsidRDefault="00584BF6" w:rsidP="00686743">
            <w:pPr>
              <w:pStyle w:val="AxureTableNormalText"/>
              <w:snapToGrid w:val="0"/>
              <w:rPr>
                <w:rFonts w:asciiTheme="minorHAnsi" w:hAnsiTheme="minorHAnsi" w:cstheme="minorHAnsi"/>
                <w:lang w:val="en-GB"/>
              </w:rPr>
            </w:pPr>
            <w:bookmarkStart w:id="13" w:name="DDE_LINK1"/>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bookmarkEnd w:id="13"/>
            <w:proofErr w:type="spellEnd"/>
          </w:p>
        </w:tc>
      </w:tr>
      <w:tr w:rsidR="00643F2D" w:rsidRPr="00925024" w14:paraId="0BEA61D8" w14:textId="77777777" w:rsidTr="00643F2D">
        <w:trPr>
          <w:cantSplit/>
          <w:trHeight w:val="1233"/>
        </w:trPr>
        <w:tc>
          <w:tcPr>
            <w:tcW w:w="1932" w:type="dxa"/>
            <w:tcBorders>
              <w:top w:val="single" w:sz="4" w:space="0" w:color="000000"/>
              <w:left w:val="single" w:sz="4" w:space="0" w:color="000000"/>
              <w:bottom w:val="single" w:sz="4" w:space="0" w:color="000000"/>
              <w:right w:val="nil"/>
            </w:tcBorders>
            <w:shd w:val="clear" w:color="auto" w:fill="FFCCFF"/>
          </w:tcPr>
          <w:p w14:paraId="004026AF" w14:textId="69D1615B" w:rsidR="00643F2D" w:rsidRPr="00925024" w:rsidRDefault="00643F2D" w:rsidP="00643F2D">
            <w:pPr>
              <w:pStyle w:val="AxureTableNormalText"/>
              <w:snapToGrid w:val="0"/>
              <w:rPr>
                <w:rFonts w:asciiTheme="minorHAnsi" w:hAnsiTheme="minorHAnsi" w:cstheme="minorHAnsi"/>
                <w:sz w:val="20"/>
                <w:szCs w:val="20"/>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Skader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1968" w:type="dxa"/>
            <w:tcBorders>
              <w:top w:val="single" w:sz="4" w:space="0" w:color="000000"/>
              <w:left w:val="single" w:sz="4" w:space="0" w:color="000000"/>
              <w:bottom w:val="single" w:sz="4" w:space="0" w:color="000000"/>
              <w:right w:val="nil"/>
            </w:tcBorders>
            <w:shd w:val="clear" w:color="auto" w:fill="FFCCFF"/>
          </w:tcPr>
          <w:p w14:paraId="3818C0E5" w14:textId="2090CA3C" w:rsidR="00643F2D" w:rsidRPr="00925024" w:rsidRDefault="00643F2D" w:rsidP="00643F2D">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bil_antallskader</w:t>
            </w:r>
            <w:proofErr w:type="spellEnd"/>
          </w:p>
        </w:tc>
        <w:tc>
          <w:tcPr>
            <w:tcW w:w="3827" w:type="dxa"/>
            <w:tcBorders>
              <w:top w:val="single" w:sz="4" w:space="0" w:color="000000"/>
              <w:left w:val="single" w:sz="4" w:space="0" w:color="000000"/>
              <w:bottom w:val="single" w:sz="4" w:space="0" w:color="000000"/>
              <w:right w:val="nil"/>
            </w:tcBorders>
            <w:shd w:val="clear" w:color="auto" w:fill="FFCCFF"/>
          </w:tcPr>
          <w:p w14:paraId="28ACE94F" w14:textId="6DAB2208" w:rsidR="00643F2D" w:rsidRPr="00925024" w:rsidRDefault="00643F2D" w:rsidP="00643F2D">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How many damages led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tc>
        <w:tc>
          <w:tcPr>
            <w:tcW w:w="1559" w:type="dxa"/>
            <w:tcBorders>
              <w:top w:val="single" w:sz="4" w:space="0" w:color="000000"/>
              <w:left w:val="single" w:sz="4" w:space="0" w:color="000000"/>
              <w:bottom w:val="single" w:sz="4" w:space="0" w:color="000000"/>
              <w:right w:val="nil"/>
            </w:tcBorders>
            <w:shd w:val="clear" w:color="auto" w:fill="FFCCFF"/>
          </w:tcPr>
          <w:p w14:paraId="0C7F54F1" w14:textId="59457CA0" w:rsidR="00643F2D" w:rsidRPr="00925024" w:rsidRDefault="00643F2D" w:rsidP="00643F2D">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Nedtrekksliste</w:t>
            </w:r>
            <w:proofErr w:type="spellEnd"/>
            <w:r w:rsidRPr="00925024">
              <w:rPr>
                <w:rFonts w:asciiTheme="minorHAnsi" w:hAnsiTheme="minorHAnsi" w:cstheme="minorHAnsi"/>
                <w:lang w:val="en-GB"/>
              </w:rPr>
              <w:t xml:space="preserve"> 1-10</w:t>
            </w:r>
          </w:p>
        </w:tc>
      </w:tr>
      <w:tr w:rsidR="00584BF6" w:rsidRPr="00925024" w14:paraId="44D93BA2" w14:textId="77777777" w:rsidTr="00643F2D">
        <w:trPr>
          <w:cantSplit/>
          <w:trHeight w:val="1233"/>
        </w:trPr>
        <w:tc>
          <w:tcPr>
            <w:tcW w:w="1932" w:type="dxa"/>
            <w:tcBorders>
              <w:top w:val="nil"/>
              <w:left w:val="single" w:sz="4" w:space="0" w:color="000000"/>
              <w:bottom w:val="single" w:sz="4" w:space="0" w:color="000000"/>
              <w:right w:val="nil"/>
            </w:tcBorders>
            <w:shd w:val="clear" w:color="auto" w:fill="CCFFCC"/>
          </w:tcPr>
          <w:p w14:paraId="7446B282" w14:textId="77777777" w:rsidR="00584BF6" w:rsidRPr="00643F2D" w:rsidRDefault="00584BF6"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 xml:space="preserve">\ </w:t>
            </w:r>
            <w:proofErr w:type="spellStart"/>
            <w:r w:rsidR="00F76CF2" w:rsidRPr="00643F2D">
              <w:rPr>
                <w:rFonts w:asciiTheme="minorHAnsi" w:hAnsiTheme="minorHAnsi" w:cstheme="minorHAnsi"/>
                <w:lang w:val="en-GB"/>
              </w:rPr>
              <w:t>Bilskader</w:t>
            </w:r>
            <w:proofErr w:type="spellEnd"/>
            <w:r w:rsidRPr="00643F2D">
              <w:rPr>
                <w:rFonts w:asciiTheme="minorHAnsi" w:hAnsiTheme="minorHAnsi" w:cstheme="minorHAnsi"/>
                <w:lang w:val="en-GB"/>
              </w:rPr>
              <w:t xml:space="preserve"> </w:t>
            </w:r>
            <w:proofErr w:type="spellStart"/>
            <w:r w:rsidRPr="00643F2D">
              <w:rPr>
                <w:rFonts w:asciiTheme="minorHAnsi" w:hAnsiTheme="minorHAnsi" w:cstheme="minorHAnsi"/>
                <w:lang w:val="en-GB"/>
              </w:rPr>
              <w:t>siste</w:t>
            </w:r>
            <w:proofErr w:type="spellEnd"/>
            <w:r w:rsidRPr="00643F2D">
              <w:rPr>
                <w:rFonts w:asciiTheme="minorHAnsi" w:hAnsiTheme="minorHAnsi" w:cstheme="minorHAnsi"/>
                <w:lang w:val="en-GB"/>
              </w:rPr>
              <w:t xml:space="preserve"> </w:t>
            </w:r>
            <w:proofErr w:type="spellStart"/>
            <w:r w:rsidRPr="00643F2D">
              <w:rPr>
                <w:rFonts w:asciiTheme="minorHAnsi" w:hAnsiTheme="minorHAnsi" w:cstheme="minorHAnsi"/>
                <w:lang w:val="en-GB"/>
              </w:rPr>
              <w:t>tre</w:t>
            </w:r>
            <w:proofErr w:type="spellEnd"/>
            <w:r w:rsidRPr="00643F2D">
              <w:rPr>
                <w:rFonts w:asciiTheme="minorHAnsi" w:hAnsiTheme="minorHAnsi" w:cstheme="minorHAnsi"/>
                <w:lang w:val="en-GB"/>
              </w:rPr>
              <w:t xml:space="preserve"> </w:t>
            </w:r>
            <w:proofErr w:type="spellStart"/>
            <w:r w:rsidRPr="00643F2D">
              <w:rPr>
                <w:rFonts w:asciiTheme="minorHAnsi" w:hAnsiTheme="minorHAnsi" w:cstheme="minorHAnsi"/>
                <w:lang w:val="en-GB"/>
              </w:rPr>
              <w:t>år</w:t>
            </w:r>
            <w:proofErr w:type="spellEnd"/>
          </w:p>
        </w:tc>
        <w:tc>
          <w:tcPr>
            <w:tcW w:w="1968" w:type="dxa"/>
            <w:tcBorders>
              <w:top w:val="nil"/>
              <w:left w:val="single" w:sz="4" w:space="0" w:color="000000"/>
              <w:bottom w:val="single" w:sz="4" w:space="0" w:color="000000"/>
              <w:right w:val="nil"/>
            </w:tcBorders>
            <w:shd w:val="clear" w:color="auto" w:fill="CCFFCC"/>
          </w:tcPr>
          <w:p w14:paraId="573B0EE0" w14:textId="77777777" w:rsidR="00584BF6" w:rsidRPr="00643F2D" w:rsidRDefault="00584BF6" w:rsidP="00686743">
            <w:pPr>
              <w:pStyle w:val="AxureTableNormalText"/>
              <w:snapToGrid w:val="0"/>
              <w:rPr>
                <w:rFonts w:asciiTheme="minorHAnsi" w:hAnsiTheme="minorHAnsi" w:cstheme="minorHAnsi"/>
                <w:lang w:val="en-GB"/>
              </w:rPr>
            </w:pPr>
            <w:proofErr w:type="spellStart"/>
            <w:r w:rsidRPr="00643F2D">
              <w:rPr>
                <w:rFonts w:asciiTheme="minorHAnsi" w:hAnsiTheme="minorHAnsi" w:cstheme="minorHAnsi"/>
                <w:lang w:val="en-GB"/>
              </w:rPr>
              <w:t>bil_antall</w:t>
            </w:r>
            <w:r w:rsidR="00F76CF2" w:rsidRPr="00643F2D">
              <w:rPr>
                <w:rFonts w:asciiTheme="minorHAnsi" w:hAnsiTheme="minorHAnsi" w:cstheme="minorHAnsi"/>
                <w:lang w:val="en-GB"/>
              </w:rPr>
              <w:t>bil</w:t>
            </w:r>
            <w:r w:rsidRPr="00643F2D">
              <w:rPr>
                <w:rFonts w:asciiTheme="minorHAnsi" w:hAnsiTheme="minorHAnsi" w:cstheme="minorHAnsi"/>
                <w:lang w:val="en-GB"/>
              </w:rPr>
              <w:t>skader</w:t>
            </w:r>
            <w:proofErr w:type="spellEnd"/>
          </w:p>
        </w:tc>
        <w:tc>
          <w:tcPr>
            <w:tcW w:w="3827" w:type="dxa"/>
            <w:tcBorders>
              <w:top w:val="nil"/>
              <w:left w:val="single" w:sz="4" w:space="0" w:color="000000"/>
              <w:bottom w:val="single" w:sz="4" w:space="0" w:color="000000"/>
              <w:right w:val="nil"/>
            </w:tcBorders>
            <w:shd w:val="clear" w:color="auto" w:fill="CCFFCC"/>
          </w:tcPr>
          <w:p w14:paraId="0FB685B7"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How many </w:t>
            </w:r>
            <w:r w:rsidR="00F76CF2">
              <w:rPr>
                <w:rFonts w:asciiTheme="minorHAnsi" w:hAnsiTheme="minorHAnsi" w:cstheme="minorHAnsi"/>
                <w:lang w:val="en-GB"/>
              </w:rPr>
              <w:t xml:space="preserve">car </w:t>
            </w:r>
            <w:r w:rsidRPr="00925024">
              <w:rPr>
                <w:rFonts w:asciiTheme="minorHAnsi" w:hAnsiTheme="minorHAnsi" w:cstheme="minorHAnsi"/>
                <w:lang w:val="en-GB"/>
              </w:rPr>
              <w:t xml:space="preserve">damages led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p w14:paraId="683464E4" w14:textId="77777777" w:rsidR="0045408C" w:rsidRDefault="0045408C" w:rsidP="00686743">
            <w:pPr>
              <w:pStyle w:val="AxureTableNormalText"/>
              <w:snapToGrid w:val="0"/>
              <w:rPr>
                <w:rFonts w:asciiTheme="minorHAnsi" w:hAnsiTheme="minorHAnsi" w:cstheme="minorHAnsi"/>
                <w:lang w:val="en-GB"/>
              </w:rPr>
            </w:pPr>
          </w:p>
          <w:p w14:paraId="2A85F659" w14:textId="77777777" w:rsidR="00643F2D" w:rsidRPr="00643F2D" w:rsidRDefault="00643F2D" w:rsidP="00643F2D">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3D0F6D7F" w14:textId="28F93160" w:rsidR="0045408C" w:rsidRPr="0045408C" w:rsidRDefault="00643F2D" w:rsidP="00643F2D">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Mandatory </w:t>
            </w:r>
          </w:p>
        </w:tc>
        <w:tc>
          <w:tcPr>
            <w:tcW w:w="1559" w:type="dxa"/>
            <w:tcBorders>
              <w:top w:val="nil"/>
              <w:left w:val="single" w:sz="4" w:space="0" w:color="000000"/>
              <w:bottom w:val="single" w:sz="4" w:space="0" w:color="000000"/>
              <w:right w:val="nil"/>
            </w:tcBorders>
            <w:shd w:val="clear" w:color="auto" w:fill="CCFFCC"/>
          </w:tcPr>
          <w:p w14:paraId="13E885D8" w14:textId="7F376E59" w:rsidR="00584BF6"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Nedtrekksliste</w:t>
            </w:r>
            <w:proofErr w:type="spellEnd"/>
          </w:p>
          <w:p w14:paraId="5A6367BD" w14:textId="77777777" w:rsidR="001A4B94" w:rsidRPr="00643F2D"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0</w:t>
            </w:r>
          </w:p>
          <w:p w14:paraId="328FA74F" w14:textId="77777777" w:rsidR="001A4B94" w:rsidRPr="00643F2D"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1</w:t>
            </w:r>
          </w:p>
          <w:p w14:paraId="4C125FE2" w14:textId="77777777" w:rsidR="001A4B94" w:rsidRPr="00643F2D"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2</w:t>
            </w:r>
          </w:p>
          <w:p w14:paraId="77F5474D" w14:textId="77777777" w:rsidR="001A4B94" w:rsidRPr="00643F2D"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3</w:t>
            </w:r>
          </w:p>
          <w:p w14:paraId="17BD4BE3" w14:textId="77777777" w:rsidR="001A4B94" w:rsidRPr="00643F2D"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4</w:t>
            </w:r>
          </w:p>
          <w:p w14:paraId="54150121" w14:textId="77777777" w:rsidR="001A4B94" w:rsidRPr="00925024" w:rsidRDefault="001A4B94" w:rsidP="00686743">
            <w:pPr>
              <w:pStyle w:val="AxureTableNormalText"/>
              <w:snapToGrid w:val="0"/>
              <w:rPr>
                <w:rFonts w:asciiTheme="minorHAnsi" w:hAnsiTheme="minorHAnsi" w:cstheme="minorHAnsi"/>
                <w:lang w:val="en-GB"/>
              </w:rPr>
            </w:pPr>
            <w:r w:rsidRPr="00643F2D">
              <w:rPr>
                <w:rFonts w:asciiTheme="minorHAnsi" w:hAnsiTheme="minorHAnsi" w:cstheme="minorHAnsi"/>
                <w:lang w:val="en-GB"/>
              </w:rPr>
              <w:t xml:space="preserve">Over 4 </w:t>
            </w:r>
          </w:p>
        </w:tc>
      </w:tr>
      <w:tr w:rsidR="00584BF6" w:rsidRPr="00925024" w14:paraId="127D44DF" w14:textId="77777777" w:rsidTr="00686743">
        <w:trPr>
          <w:cantSplit/>
          <w:trHeight w:val="1233"/>
        </w:trPr>
        <w:tc>
          <w:tcPr>
            <w:tcW w:w="1932" w:type="dxa"/>
            <w:tcBorders>
              <w:top w:val="nil"/>
              <w:left w:val="single" w:sz="4" w:space="0" w:color="000000"/>
              <w:bottom w:val="single" w:sz="4" w:space="0" w:color="000000"/>
              <w:right w:val="nil"/>
            </w:tcBorders>
            <w:shd w:val="clear" w:color="auto" w:fill="auto"/>
          </w:tcPr>
          <w:p w14:paraId="5CD19E3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Parkeringsforhold</w:t>
            </w:r>
            <w:proofErr w:type="spellEnd"/>
          </w:p>
        </w:tc>
        <w:tc>
          <w:tcPr>
            <w:tcW w:w="1968" w:type="dxa"/>
            <w:tcBorders>
              <w:top w:val="nil"/>
              <w:left w:val="single" w:sz="4" w:space="0" w:color="000000"/>
              <w:bottom w:val="single" w:sz="4" w:space="0" w:color="000000"/>
              <w:right w:val="nil"/>
            </w:tcBorders>
            <w:shd w:val="clear" w:color="auto" w:fill="auto"/>
          </w:tcPr>
          <w:p w14:paraId="70AFF1E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bil_parkeringsforhold</w:t>
            </w:r>
            <w:proofErr w:type="spellEnd"/>
          </w:p>
        </w:tc>
        <w:tc>
          <w:tcPr>
            <w:tcW w:w="3827" w:type="dxa"/>
            <w:tcBorders>
              <w:top w:val="nil"/>
              <w:left w:val="single" w:sz="4" w:space="0" w:color="000000"/>
              <w:bottom w:val="single" w:sz="4" w:space="0" w:color="000000"/>
              <w:right w:val="nil"/>
            </w:tcBorders>
            <w:shd w:val="clear" w:color="auto" w:fill="auto"/>
          </w:tcPr>
          <w:p w14:paraId="28DF4AA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Parking:</w:t>
            </w:r>
          </w:p>
          <w:p w14:paraId="193F1979" w14:textId="77777777" w:rsidR="00584BF6" w:rsidRPr="00925024" w:rsidRDefault="00584BF6" w:rsidP="00584BF6">
            <w:pPr>
              <w:pStyle w:val="AxureTableNormalText"/>
              <w:numPr>
                <w:ilvl w:val="0"/>
                <w:numId w:val="1"/>
              </w:numPr>
              <w:snapToGrid w:val="0"/>
              <w:rPr>
                <w:rFonts w:asciiTheme="minorHAnsi" w:hAnsiTheme="minorHAnsi" w:cstheme="minorHAnsi"/>
                <w:lang w:val="en-GB"/>
              </w:rPr>
            </w:pPr>
            <w:r w:rsidRPr="00925024">
              <w:rPr>
                <w:rFonts w:asciiTheme="minorHAnsi" w:hAnsiTheme="minorHAnsi" w:cstheme="minorHAnsi"/>
                <w:lang w:val="en-GB"/>
              </w:rPr>
              <w:t>Private, separate locked garage</w:t>
            </w:r>
          </w:p>
          <w:p w14:paraId="24C0EAA9" w14:textId="77777777" w:rsidR="00584BF6" w:rsidRPr="00925024" w:rsidRDefault="00584BF6" w:rsidP="00584BF6">
            <w:pPr>
              <w:pStyle w:val="AxureTableNormalText"/>
              <w:numPr>
                <w:ilvl w:val="0"/>
                <w:numId w:val="1"/>
              </w:numPr>
              <w:snapToGrid w:val="0"/>
              <w:rPr>
                <w:rFonts w:asciiTheme="minorHAnsi" w:hAnsiTheme="minorHAnsi" w:cstheme="minorHAnsi"/>
                <w:lang w:val="en-GB"/>
              </w:rPr>
            </w:pPr>
            <w:r w:rsidRPr="00925024">
              <w:rPr>
                <w:rFonts w:asciiTheme="minorHAnsi" w:hAnsiTheme="minorHAnsi" w:cstheme="minorHAnsi"/>
                <w:lang w:val="en-GB"/>
              </w:rPr>
              <w:t>Common garage</w:t>
            </w:r>
          </w:p>
          <w:p w14:paraId="17F7159C" w14:textId="77777777" w:rsidR="00584BF6" w:rsidRPr="00925024" w:rsidRDefault="00584BF6" w:rsidP="00584BF6">
            <w:pPr>
              <w:pStyle w:val="AxureTableNormalText"/>
              <w:numPr>
                <w:ilvl w:val="0"/>
                <w:numId w:val="1"/>
              </w:numPr>
              <w:snapToGrid w:val="0"/>
              <w:rPr>
                <w:rFonts w:asciiTheme="minorHAnsi" w:hAnsiTheme="minorHAnsi" w:cstheme="minorHAnsi"/>
                <w:lang w:val="en-GB"/>
              </w:rPr>
            </w:pPr>
            <w:r w:rsidRPr="00925024">
              <w:rPr>
                <w:rFonts w:asciiTheme="minorHAnsi" w:hAnsiTheme="minorHAnsi" w:cstheme="minorHAnsi"/>
                <w:lang w:val="en-GB"/>
              </w:rPr>
              <w:t>Own land/plot</w:t>
            </w:r>
          </w:p>
          <w:p w14:paraId="7D04CEB2" w14:textId="77777777" w:rsidR="00584BF6" w:rsidRPr="00925024" w:rsidRDefault="00584BF6" w:rsidP="00584BF6">
            <w:pPr>
              <w:pStyle w:val="AxureTableNormalText"/>
              <w:numPr>
                <w:ilvl w:val="0"/>
                <w:numId w:val="1"/>
              </w:numPr>
              <w:snapToGrid w:val="0"/>
              <w:rPr>
                <w:rFonts w:asciiTheme="minorHAnsi" w:hAnsiTheme="minorHAnsi" w:cstheme="minorHAnsi"/>
                <w:lang w:val="en-GB"/>
              </w:rPr>
            </w:pPr>
            <w:r w:rsidRPr="00925024">
              <w:rPr>
                <w:rFonts w:asciiTheme="minorHAnsi" w:hAnsiTheme="minorHAnsi" w:cstheme="minorHAnsi"/>
                <w:lang w:val="en-GB"/>
              </w:rPr>
              <w:t>Other</w:t>
            </w:r>
          </w:p>
        </w:tc>
        <w:tc>
          <w:tcPr>
            <w:tcW w:w="1559" w:type="dxa"/>
            <w:tcBorders>
              <w:top w:val="nil"/>
              <w:left w:val="single" w:sz="4" w:space="0" w:color="000000"/>
              <w:bottom w:val="single" w:sz="4" w:space="0" w:color="000000"/>
              <w:right w:val="nil"/>
            </w:tcBorders>
            <w:shd w:val="clear" w:color="auto" w:fill="auto"/>
          </w:tcPr>
          <w:p w14:paraId="3C7A7861" w14:textId="2AF11533" w:rsidR="001A4B94"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ab/>
            </w:r>
          </w:p>
          <w:p w14:paraId="4168E280"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Egen låst garasje</w:t>
            </w:r>
          </w:p>
          <w:p w14:paraId="6FC62A5B"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Felles garasje</w:t>
            </w:r>
          </w:p>
          <w:p w14:paraId="2053C771" w14:textId="77777777" w:rsidR="001A4B94" w:rsidRDefault="001A4B94" w:rsidP="00686743">
            <w:pPr>
              <w:pStyle w:val="AxureTableNormalText"/>
              <w:rPr>
                <w:rFonts w:asciiTheme="minorHAnsi" w:hAnsiTheme="minorHAnsi" w:cstheme="minorHAnsi"/>
                <w:lang w:val="nb-NO"/>
              </w:rPr>
            </w:pPr>
            <w:r>
              <w:rPr>
                <w:rFonts w:asciiTheme="minorHAnsi" w:hAnsiTheme="minorHAnsi" w:cstheme="minorHAnsi"/>
                <w:lang w:val="nb-NO"/>
              </w:rPr>
              <w:t>Egen tomt</w:t>
            </w:r>
          </w:p>
          <w:p w14:paraId="4917008F"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Anne</w:t>
            </w:r>
            <w:r w:rsidR="00AC0C58">
              <w:rPr>
                <w:rFonts w:asciiTheme="minorHAnsi" w:hAnsiTheme="minorHAnsi" w:cstheme="minorHAnsi"/>
                <w:lang w:val="nb-NO"/>
              </w:rPr>
              <w:t>t</w:t>
            </w:r>
          </w:p>
        </w:tc>
      </w:tr>
      <w:tr w:rsidR="00584BF6" w:rsidRPr="00925024" w14:paraId="643F9D95" w14:textId="77777777" w:rsidTr="001A4B94">
        <w:trPr>
          <w:cantSplit/>
          <w:trHeight w:val="1233"/>
        </w:trPr>
        <w:tc>
          <w:tcPr>
            <w:tcW w:w="1932" w:type="dxa"/>
            <w:tcBorders>
              <w:top w:val="nil"/>
              <w:left w:val="single" w:sz="4" w:space="0" w:color="000000"/>
              <w:bottom w:val="single" w:sz="4" w:space="0" w:color="000000"/>
              <w:right w:val="nil"/>
            </w:tcBorders>
            <w:shd w:val="clear" w:color="auto" w:fill="FFCCFF"/>
          </w:tcPr>
          <w:p w14:paraId="6AC7C71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 xml:space="preserve">har </w:t>
            </w:r>
            <w:proofErr w:type="spellStart"/>
            <w:r w:rsidRPr="00925024">
              <w:rPr>
                <w:rFonts w:asciiTheme="minorHAnsi" w:hAnsiTheme="minorHAnsi" w:cstheme="minorHAnsi"/>
                <w:lang w:val="en-GB"/>
              </w:rPr>
              <w:t>bilen</w:t>
            </w:r>
            <w:proofErr w:type="spellEnd"/>
            <w:r w:rsidRPr="00925024">
              <w:rPr>
                <w:rFonts w:asciiTheme="minorHAnsi" w:hAnsiTheme="minorHAnsi" w:cstheme="minorHAnsi"/>
                <w:lang w:val="en-GB"/>
              </w:rPr>
              <w:t xml:space="preserve"> ESP?</w:t>
            </w:r>
          </w:p>
        </w:tc>
        <w:tc>
          <w:tcPr>
            <w:tcW w:w="1968" w:type="dxa"/>
            <w:tcBorders>
              <w:top w:val="nil"/>
              <w:left w:val="single" w:sz="4" w:space="0" w:color="000000"/>
              <w:bottom w:val="single" w:sz="4" w:space="0" w:color="000000"/>
              <w:right w:val="nil"/>
            </w:tcBorders>
            <w:shd w:val="clear" w:color="auto" w:fill="FFCCFF"/>
          </w:tcPr>
          <w:p w14:paraId="0D2DEAB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bil_esp</w:t>
            </w:r>
            <w:proofErr w:type="spellEnd"/>
          </w:p>
        </w:tc>
        <w:tc>
          <w:tcPr>
            <w:tcW w:w="3827" w:type="dxa"/>
            <w:tcBorders>
              <w:top w:val="nil"/>
              <w:left w:val="single" w:sz="4" w:space="0" w:color="000000"/>
              <w:bottom w:val="single" w:sz="4" w:space="0" w:color="000000"/>
              <w:right w:val="nil"/>
            </w:tcBorders>
            <w:shd w:val="clear" w:color="auto" w:fill="FFCCFF"/>
          </w:tcPr>
          <w:p w14:paraId="35933AC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Electronic stability control?</w:t>
            </w:r>
          </w:p>
        </w:tc>
        <w:tc>
          <w:tcPr>
            <w:tcW w:w="1559" w:type="dxa"/>
            <w:tcBorders>
              <w:top w:val="nil"/>
              <w:left w:val="single" w:sz="4" w:space="0" w:color="000000"/>
              <w:bottom w:val="single" w:sz="4" w:space="0" w:color="000000"/>
              <w:right w:val="nil"/>
            </w:tcBorders>
            <w:shd w:val="clear" w:color="auto" w:fill="FFCCFF"/>
          </w:tcPr>
          <w:p w14:paraId="6C4320F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w:t>
            </w:r>
          </w:p>
          <w:p w14:paraId="66546571"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p>
          <w:p w14:paraId="4EC4856E"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584BF6" w:rsidRPr="00925024" w14:paraId="2082D3AB" w14:textId="77777777" w:rsidTr="0045408C">
        <w:trPr>
          <w:cantSplit/>
          <w:trHeight w:val="1233"/>
        </w:trPr>
        <w:tc>
          <w:tcPr>
            <w:tcW w:w="1932" w:type="dxa"/>
            <w:tcBorders>
              <w:top w:val="nil"/>
              <w:left w:val="single" w:sz="4" w:space="0" w:color="000000"/>
              <w:bottom w:val="single" w:sz="4" w:space="0" w:color="000000"/>
              <w:right w:val="nil"/>
            </w:tcBorders>
            <w:shd w:val="clear" w:color="auto" w:fill="auto"/>
          </w:tcPr>
          <w:p w14:paraId="778D480C" w14:textId="22146EEC"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r w:rsidRPr="0045408C">
              <w:rPr>
                <w:rFonts w:asciiTheme="minorHAnsi" w:hAnsiTheme="minorHAnsi" w:cstheme="minorHAnsi"/>
                <w:strike/>
                <w:color w:val="FF0000"/>
                <w:lang w:val="en-GB"/>
              </w:rPr>
              <w:t>FG-</w:t>
            </w:r>
            <w:proofErr w:type="spellStart"/>
            <w:r w:rsidRPr="0045408C">
              <w:rPr>
                <w:rFonts w:asciiTheme="minorHAnsi" w:hAnsiTheme="minorHAnsi" w:cstheme="minorHAnsi"/>
                <w:strike/>
                <w:color w:val="FF0000"/>
                <w:lang w:val="en-GB"/>
              </w:rPr>
              <w:t>godkjent</w:t>
            </w:r>
            <w:proofErr w:type="spellEnd"/>
            <w:r w:rsidRPr="0045408C">
              <w:rPr>
                <w:rFonts w:asciiTheme="minorHAnsi" w:hAnsiTheme="minorHAnsi" w:cstheme="minorHAnsi"/>
                <w:strike/>
                <w:color w:val="FF0000"/>
                <w:lang w:val="en-GB"/>
              </w:rPr>
              <w:t xml:space="preserve"> </w:t>
            </w:r>
            <w:r w:rsidR="00D372E4">
              <w:rPr>
                <w:rFonts w:asciiTheme="minorHAnsi" w:hAnsiTheme="minorHAnsi" w:cstheme="minorHAnsi"/>
                <w:strike/>
                <w:color w:val="FF0000"/>
                <w:lang w:val="en-GB"/>
              </w:rPr>
              <w:br/>
            </w:r>
            <w:r w:rsidR="00D372E4">
              <w:rPr>
                <w:rFonts w:asciiTheme="minorHAnsi" w:hAnsiTheme="minorHAnsi" w:cstheme="minorHAnsi"/>
                <w:b/>
                <w:color w:val="00B050"/>
                <w:lang w:val="en-GB"/>
              </w:rPr>
              <w:t xml:space="preserve">\ </w:t>
            </w:r>
            <w:proofErr w:type="spellStart"/>
            <w:r w:rsidR="00D372E4">
              <w:rPr>
                <w:rFonts w:asciiTheme="minorHAnsi" w:hAnsiTheme="minorHAnsi" w:cstheme="minorHAnsi"/>
                <w:b/>
                <w:color w:val="00B050"/>
                <w:lang w:val="en-GB"/>
              </w:rPr>
              <w:t>G</w:t>
            </w:r>
            <w:r w:rsidRPr="00625B2E">
              <w:rPr>
                <w:rFonts w:asciiTheme="minorHAnsi" w:hAnsiTheme="minorHAnsi" w:cstheme="minorHAnsi"/>
                <w:b/>
                <w:color w:val="00B050"/>
                <w:lang w:val="en-GB"/>
              </w:rPr>
              <w:t>jenfinning</w:t>
            </w:r>
            <w:r w:rsidR="0045408C" w:rsidRPr="00625B2E">
              <w:rPr>
                <w:rFonts w:asciiTheme="minorHAnsi" w:hAnsiTheme="minorHAnsi" w:cstheme="minorHAnsi"/>
                <w:b/>
                <w:color w:val="00B050"/>
                <w:lang w:val="en-GB"/>
              </w:rPr>
              <w:t>ssytem</w:t>
            </w:r>
            <w:proofErr w:type="spellEnd"/>
          </w:p>
        </w:tc>
        <w:tc>
          <w:tcPr>
            <w:tcW w:w="1968" w:type="dxa"/>
            <w:tcBorders>
              <w:top w:val="nil"/>
              <w:left w:val="single" w:sz="4" w:space="0" w:color="000000"/>
              <w:bottom w:val="single" w:sz="4" w:space="0" w:color="000000"/>
              <w:right w:val="nil"/>
            </w:tcBorders>
            <w:shd w:val="clear" w:color="auto" w:fill="auto"/>
          </w:tcPr>
          <w:p w14:paraId="0211FC4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bil_gjenfinning</w:t>
            </w:r>
            <w:proofErr w:type="spellEnd"/>
          </w:p>
        </w:tc>
        <w:tc>
          <w:tcPr>
            <w:tcW w:w="3827" w:type="dxa"/>
            <w:tcBorders>
              <w:top w:val="nil"/>
              <w:left w:val="single" w:sz="4" w:space="0" w:color="000000"/>
              <w:bottom w:val="single" w:sz="4" w:space="0" w:color="000000"/>
              <w:right w:val="nil"/>
            </w:tcBorders>
            <w:shd w:val="clear" w:color="auto" w:fill="auto"/>
          </w:tcPr>
          <w:p w14:paraId="07081CD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FG-approved</w:t>
            </w:r>
            <w:r w:rsidRPr="00925024">
              <w:rPr>
                <w:lang w:val="en-GB"/>
              </w:rPr>
              <w:t xml:space="preserve"> </w:t>
            </w:r>
            <w:r w:rsidRPr="00925024">
              <w:rPr>
                <w:rFonts w:asciiTheme="minorHAnsi" w:hAnsiTheme="minorHAnsi" w:cstheme="minorHAnsi"/>
                <w:lang w:val="en-GB"/>
              </w:rPr>
              <w:t>Stolen Vehicle Recovery System? (FG is the Norwegian insurance companies’ common certification body)</w:t>
            </w:r>
          </w:p>
        </w:tc>
        <w:tc>
          <w:tcPr>
            <w:tcW w:w="1559" w:type="dxa"/>
            <w:tcBorders>
              <w:top w:val="nil"/>
              <w:left w:val="single" w:sz="4" w:space="0" w:color="000000"/>
              <w:bottom w:val="single" w:sz="4" w:space="0" w:color="000000"/>
              <w:right w:val="nil"/>
            </w:tcBorders>
            <w:shd w:val="clear" w:color="auto" w:fill="auto"/>
          </w:tcPr>
          <w:p w14:paraId="6A88B212"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p>
          <w:p w14:paraId="19244BF6"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584BF6" w:rsidRPr="00925024" w14:paraId="3BD19640" w14:textId="77777777" w:rsidTr="00314D3E">
        <w:trPr>
          <w:cantSplit/>
          <w:trHeight w:val="1233"/>
        </w:trPr>
        <w:tc>
          <w:tcPr>
            <w:tcW w:w="1932" w:type="dxa"/>
            <w:tcBorders>
              <w:top w:val="nil"/>
              <w:left w:val="single" w:sz="4" w:space="0" w:color="000000"/>
              <w:bottom w:val="single" w:sz="4" w:space="0" w:color="000000"/>
              <w:right w:val="nil"/>
            </w:tcBorders>
            <w:shd w:val="clear" w:color="auto" w:fill="FFCCFF"/>
          </w:tcPr>
          <w:p w14:paraId="55FEFC8B" w14:textId="66225258"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w:t>
            </w:r>
            <w:proofErr w:type="spellEnd"/>
            <w:r w:rsidRPr="00925024">
              <w:rPr>
                <w:rFonts w:asciiTheme="minorHAnsi" w:hAnsiTheme="minorHAnsi" w:cstheme="minorHAnsi"/>
                <w:lang w:val="en-GB"/>
              </w:rPr>
              <w:t xml:space="preserve"> alt</w:t>
            </w:r>
          </w:p>
        </w:tc>
        <w:tc>
          <w:tcPr>
            <w:tcW w:w="1968" w:type="dxa"/>
            <w:tcBorders>
              <w:top w:val="nil"/>
              <w:left w:val="single" w:sz="4" w:space="0" w:color="000000"/>
              <w:bottom w:val="single" w:sz="4" w:space="0" w:color="000000"/>
              <w:right w:val="nil"/>
            </w:tcBorders>
            <w:shd w:val="clear" w:color="auto" w:fill="FFCCFF"/>
          </w:tcPr>
          <w:p w14:paraId="45CACDDC" w14:textId="3A680553" w:rsidR="00584BF6" w:rsidRPr="007A087D" w:rsidRDefault="00584BF6" w:rsidP="00B65914">
            <w:pPr>
              <w:pStyle w:val="AxureTableNormalText"/>
              <w:snapToGrid w:val="0"/>
              <w:rPr>
                <w:rFonts w:asciiTheme="minorHAnsi" w:hAnsiTheme="minorHAnsi" w:cstheme="minorHAnsi"/>
                <w:b/>
                <w:color w:val="00B050"/>
                <w:lang w:val="nb-NO"/>
              </w:rPr>
            </w:pPr>
            <w:proofErr w:type="spellStart"/>
            <w:r w:rsidRPr="007A087D">
              <w:rPr>
                <w:rFonts w:asciiTheme="minorHAnsi" w:hAnsiTheme="minorHAnsi" w:cstheme="minorHAnsi"/>
                <w:lang w:val="nb-NO"/>
              </w:rPr>
              <w:t>bil_antall_forsikringer</w:t>
            </w:r>
            <w:proofErr w:type="spellEnd"/>
          </w:p>
        </w:tc>
        <w:tc>
          <w:tcPr>
            <w:tcW w:w="3827" w:type="dxa"/>
            <w:tcBorders>
              <w:top w:val="nil"/>
              <w:left w:val="single" w:sz="4" w:space="0" w:color="000000"/>
              <w:bottom w:val="single" w:sz="4" w:space="0" w:color="000000"/>
              <w:right w:val="nil"/>
            </w:tcBorders>
            <w:shd w:val="clear" w:color="auto" w:fill="FFCCFF"/>
          </w:tcPr>
          <w:p w14:paraId="10485435" w14:textId="77777777" w:rsidR="00584BF6" w:rsidRPr="001E50FD" w:rsidRDefault="00584BF6" w:rsidP="00686743">
            <w:pPr>
              <w:pStyle w:val="AxureTableNormalText"/>
              <w:snapToGrid w:val="0"/>
              <w:rPr>
                <w:rFonts w:asciiTheme="minorHAnsi" w:hAnsiTheme="minorHAnsi" w:cstheme="minorHAnsi"/>
                <w:noProof/>
                <w:lang w:eastAsia="nb-NO"/>
              </w:rPr>
            </w:pPr>
          </w:p>
          <w:p w14:paraId="41D31C38" w14:textId="77777777" w:rsidR="00584BF6" w:rsidRPr="00925024" w:rsidRDefault="00584BF6" w:rsidP="00686743">
            <w:pPr>
              <w:pStyle w:val="AxureTableNormalText"/>
              <w:snapToGrid w:val="0"/>
              <w:rPr>
                <w:rFonts w:asciiTheme="minorHAnsi" w:hAnsiTheme="minorHAnsi" w:cstheme="minorHAnsi"/>
                <w:noProof/>
                <w:lang w:val="en-GB" w:eastAsia="nb-NO"/>
              </w:rPr>
            </w:pPr>
            <w:r w:rsidRPr="00925024">
              <w:rPr>
                <w:rFonts w:asciiTheme="minorHAnsi" w:hAnsiTheme="minorHAnsi" w:cstheme="minorHAnsi"/>
                <w:noProof/>
                <w:lang w:val="en-GB" w:eastAsia="nb-NO"/>
              </w:rPr>
              <w:t>How many insurance policies (car, home content, house etc.) do you have all in all?</w:t>
            </w:r>
          </w:p>
          <w:p w14:paraId="5AEE5534" w14:textId="77777777" w:rsidR="00584BF6" w:rsidRPr="00925024" w:rsidRDefault="00584BF6" w:rsidP="00686743">
            <w:pPr>
              <w:pStyle w:val="AxureTableNormalText"/>
              <w:snapToGrid w:val="0"/>
              <w:rPr>
                <w:rFonts w:asciiTheme="minorHAnsi" w:hAnsiTheme="minorHAnsi" w:cstheme="minorHAnsi"/>
                <w:noProof/>
                <w:lang w:val="en-GB" w:eastAsia="nb-NO"/>
              </w:rPr>
            </w:pPr>
          </w:p>
          <w:p w14:paraId="044782F6" w14:textId="77777777" w:rsidR="00584BF6" w:rsidRPr="00925024" w:rsidRDefault="00584BF6" w:rsidP="00686743">
            <w:pPr>
              <w:pStyle w:val="AxureTableNormalText"/>
              <w:snapToGrid w:val="0"/>
              <w:rPr>
                <w:rFonts w:asciiTheme="minorHAnsi" w:hAnsiTheme="minorHAnsi" w:cstheme="minorHAnsi"/>
                <w:noProof/>
                <w:lang w:val="en-GB" w:eastAsia="nb-NO"/>
              </w:rPr>
            </w:pPr>
          </w:p>
          <w:p w14:paraId="4F2658C0" w14:textId="542E8782" w:rsidR="00584BF6" w:rsidRPr="00925024" w:rsidRDefault="00584BF6" w:rsidP="00686743">
            <w:pPr>
              <w:pStyle w:val="AxureTableNormalText"/>
              <w:snapToGrid w:val="0"/>
              <w:rPr>
                <w:rFonts w:asciiTheme="minorHAnsi" w:hAnsiTheme="minorHAnsi" w:cstheme="minorHAnsi"/>
                <w:b/>
                <w:strike/>
                <w:noProof/>
                <w:lang w:val="en-GB" w:eastAsia="nb-NO"/>
              </w:rPr>
            </w:pPr>
            <w:r w:rsidRPr="00925024">
              <w:rPr>
                <w:rFonts w:asciiTheme="minorHAnsi" w:hAnsiTheme="minorHAnsi" w:cstheme="minorHAnsi"/>
                <w:b/>
                <w:strike/>
                <w:noProof/>
                <w:color w:val="C00000"/>
                <w:lang w:val="en-GB" w:eastAsia="nb-NO"/>
              </w:rPr>
              <w:t xml:space="preserve"> </w:t>
            </w:r>
          </w:p>
        </w:tc>
        <w:tc>
          <w:tcPr>
            <w:tcW w:w="1559" w:type="dxa"/>
            <w:tcBorders>
              <w:top w:val="nil"/>
              <w:left w:val="single" w:sz="4" w:space="0" w:color="000000"/>
              <w:bottom w:val="single" w:sz="4" w:space="0" w:color="000000"/>
              <w:right w:val="nil"/>
            </w:tcBorders>
            <w:shd w:val="clear" w:color="auto" w:fill="FFCCFF"/>
          </w:tcPr>
          <w:p w14:paraId="0D2798CB"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Nedtrekksliste</w:t>
            </w:r>
            <w:proofErr w:type="spellEnd"/>
            <w:r w:rsidRPr="007A087D">
              <w:rPr>
                <w:rFonts w:asciiTheme="minorHAnsi" w:hAnsiTheme="minorHAnsi" w:cstheme="minorHAnsi"/>
                <w:lang w:val="nb-NO"/>
              </w:rPr>
              <w:t xml:space="preserve"> 1-10</w:t>
            </w:r>
          </w:p>
          <w:p w14:paraId="431D4B75" w14:textId="77777777" w:rsidR="00584BF6" w:rsidRPr="007A087D" w:rsidRDefault="00584BF6" w:rsidP="00686743">
            <w:pPr>
              <w:pStyle w:val="AxureTableNormalText"/>
              <w:snapToGrid w:val="0"/>
              <w:rPr>
                <w:rFonts w:asciiTheme="minorHAnsi" w:hAnsiTheme="minorHAnsi" w:cstheme="minorHAnsi"/>
                <w:lang w:val="nb-NO"/>
              </w:rPr>
            </w:pPr>
          </w:p>
          <w:p w14:paraId="55E4ABAF"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Første opsjon (0) </w:t>
            </w:r>
          </w:p>
          <w:p w14:paraId="409B2CCB" w14:textId="77777777" w:rsidR="00584BF6" w:rsidRPr="007A087D" w:rsidRDefault="00584BF6" w:rsidP="00686743">
            <w:pPr>
              <w:pStyle w:val="AxureTableNormalText"/>
              <w:snapToGrid w:val="0"/>
              <w:rPr>
                <w:rFonts w:asciiTheme="minorHAnsi" w:hAnsiTheme="minorHAnsi" w:cstheme="minorHAnsi"/>
                <w:lang w:val="nb-NO"/>
              </w:rPr>
            </w:pPr>
          </w:p>
          <w:p w14:paraId="3CA25CDE" w14:textId="119DA08E" w:rsidR="00584BF6" w:rsidRPr="00B65914" w:rsidRDefault="00584BF6" w:rsidP="00B65914">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Hvis &gt; </w:t>
            </w:r>
            <w:proofErr w:type="gramStart"/>
            <w:r w:rsidRPr="007A087D">
              <w:rPr>
                <w:rFonts w:asciiTheme="minorHAnsi" w:hAnsiTheme="minorHAnsi" w:cstheme="minorHAnsi"/>
                <w:lang w:val="nb-NO"/>
              </w:rPr>
              <w:t>0 :</w:t>
            </w:r>
            <w:proofErr w:type="gramEnd"/>
          </w:p>
        </w:tc>
      </w:tr>
      <w:tr w:rsidR="00584BF6" w:rsidRPr="00925024" w14:paraId="4146D2D2" w14:textId="77777777" w:rsidTr="00686743">
        <w:trPr>
          <w:cantSplit/>
          <w:trHeight w:val="1233"/>
        </w:trPr>
        <w:tc>
          <w:tcPr>
            <w:tcW w:w="1932" w:type="dxa"/>
            <w:tcBorders>
              <w:top w:val="nil"/>
              <w:left w:val="single" w:sz="4" w:space="0" w:color="000000"/>
              <w:bottom w:val="single" w:sz="4" w:space="0" w:color="auto"/>
              <w:right w:val="nil"/>
            </w:tcBorders>
            <w:shd w:val="clear" w:color="auto" w:fill="auto"/>
          </w:tcPr>
          <w:p w14:paraId="727DFAC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Foreningsmedlemskap</w:t>
            </w:r>
            <w:proofErr w:type="spellEnd"/>
          </w:p>
        </w:tc>
        <w:tc>
          <w:tcPr>
            <w:tcW w:w="1968" w:type="dxa"/>
            <w:tcBorders>
              <w:top w:val="nil"/>
              <w:left w:val="single" w:sz="4" w:space="0" w:color="000000"/>
              <w:bottom w:val="single" w:sz="4" w:space="0" w:color="auto"/>
              <w:right w:val="nil"/>
            </w:tcBorders>
            <w:shd w:val="clear" w:color="auto" w:fill="auto"/>
          </w:tcPr>
          <w:p w14:paraId="660A82D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bil_foreningsmedlemskap</w:t>
            </w:r>
            <w:proofErr w:type="spellEnd"/>
          </w:p>
        </w:tc>
        <w:tc>
          <w:tcPr>
            <w:tcW w:w="3827" w:type="dxa"/>
            <w:tcBorders>
              <w:top w:val="nil"/>
              <w:left w:val="single" w:sz="4" w:space="0" w:color="000000"/>
              <w:bottom w:val="single" w:sz="4" w:space="0" w:color="auto"/>
              <w:right w:val="nil"/>
            </w:tcBorders>
            <w:shd w:val="clear" w:color="auto" w:fill="auto"/>
          </w:tcPr>
          <w:p w14:paraId="3C4AC80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NO</w:t>
            </w:r>
            <w:r w:rsidRPr="00925024">
              <w:rPr>
                <w:rFonts w:asciiTheme="minorHAnsi" w:hAnsiTheme="minorHAnsi" w:cstheme="minorHAnsi"/>
                <w:lang w:val="en-GB"/>
              </w:rPr>
              <w:t xml:space="preserve">: </w:t>
            </w:r>
            <w:r w:rsidRPr="00925024">
              <w:rPr>
                <w:rFonts w:asciiTheme="minorHAnsi" w:hAnsiTheme="minorHAnsi" w:cstheme="minorHAnsi"/>
                <w:bCs/>
                <w:lang w:val="en-GB"/>
              </w:rPr>
              <w:t xml:space="preserve">A list where the user can check whether he belongs to one or more organisations that offers rebates </w:t>
            </w:r>
            <w:proofErr w:type="spellStart"/>
            <w:r w:rsidRPr="00925024">
              <w:rPr>
                <w:rFonts w:asciiTheme="minorHAnsi" w:hAnsiTheme="minorHAnsi" w:cstheme="minorHAnsi"/>
                <w:bCs/>
                <w:lang w:val="en-GB"/>
              </w:rPr>
              <w:t>throught</w:t>
            </w:r>
            <w:proofErr w:type="spellEnd"/>
            <w:r w:rsidRPr="00925024">
              <w:rPr>
                <w:rFonts w:asciiTheme="minorHAnsi" w:hAnsiTheme="minorHAnsi" w:cstheme="minorHAnsi"/>
                <w:bCs/>
                <w:lang w:val="en-GB"/>
              </w:rPr>
              <w:t xml:space="preserve"> the companies.</w:t>
            </w:r>
          </w:p>
        </w:tc>
        <w:tc>
          <w:tcPr>
            <w:tcW w:w="1559" w:type="dxa"/>
            <w:tcBorders>
              <w:top w:val="nil"/>
              <w:left w:val="single" w:sz="4" w:space="0" w:color="000000"/>
              <w:bottom w:val="single" w:sz="4" w:space="0" w:color="auto"/>
              <w:right w:val="nil"/>
            </w:tcBorders>
            <w:shd w:val="clear" w:color="auto" w:fill="auto"/>
          </w:tcPr>
          <w:p w14:paraId="1BE87E6D"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En to- eller treleddet liste, hvor delene fylles på bakgrunn av valg i den første listen. Den første kan for eksempel være et spørsmål om fagforeningsmedlemskap.</w:t>
            </w:r>
          </w:p>
        </w:tc>
      </w:tr>
      <w:tr w:rsidR="000D333F" w:rsidRPr="00925024" w14:paraId="4F21E6F1" w14:textId="77777777" w:rsidTr="00073DF7">
        <w:trPr>
          <w:cantSplit/>
          <w:trHeight w:val="60"/>
        </w:trPr>
        <w:tc>
          <w:tcPr>
            <w:tcW w:w="1932" w:type="dxa"/>
            <w:tcBorders>
              <w:top w:val="single" w:sz="4" w:space="0" w:color="auto"/>
              <w:left w:val="single" w:sz="4" w:space="0" w:color="auto"/>
              <w:bottom w:val="single" w:sz="4" w:space="0" w:color="auto"/>
              <w:right w:val="single" w:sz="4" w:space="0" w:color="auto"/>
            </w:tcBorders>
            <w:shd w:val="clear" w:color="auto" w:fill="CCFFCC"/>
          </w:tcPr>
          <w:p w14:paraId="2CFCF931" w14:textId="77777777" w:rsidR="000D333F" w:rsidRPr="00925024" w:rsidRDefault="000D333F" w:rsidP="000D333F">
            <w:pPr>
              <w:pStyle w:val="AxureTableNormalText"/>
              <w:snapToGrid w:val="0"/>
              <w:rPr>
                <w:rFonts w:asciiTheme="minorHAnsi" w:hAnsiTheme="minorHAnsi" w:cstheme="minorHAnsi"/>
                <w:sz w:val="20"/>
                <w:szCs w:val="20"/>
                <w:lang w:val="en-GB"/>
              </w:rPr>
            </w:pPr>
            <w:r w:rsidRPr="00925024">
              <w:rPr>
                <w:rFonts w:asciiTheme="minorHAnsi" w:hAnsiTheme="minorHAnsi" w:cstheme="minorHAnsi"/>
                <w:sz w:val="20"/>
                <w:szCs w:val="20"/>
                <w:lang w:val="en-GB"/>
              </w:rPr>
              <w:lastRenderedPageBreak/>
              <w:t>\</w:t>
            </w:r>
            <w:proofErr w:type="spellStart"/>
            <w:r w:rsidRPr="003B4180">
              <w:rPr>
                <w:rFonts w:asciiTheme="minorHAnsi" w:hAnsiTheme="minorHAnsi" w:cstheme="minorHAnsi"/>
                <w:szCs w:val="20"/>
                <w:lang w:val="en-GB"/>
              </w:rPr>
              <w:t>Navn</w:t>
            </w:r>
            <w:proofErr w:type="spellEnd"/>
          </w:p>
        </w:tc>
        <w:tc>
          <w:tcPr>
            <w:tcW w:w="1968" w:type="dxa"/>
            <w:tcBorders>
              <w:top w:val="single" w:sz="4" w:space="0" w:color="auto"/>
              <w:left w:val="single" w:sz="4" w:space="0" w:color="auto"/>
              <w:bottom w:val="single" w:sz="4" w:space="0" w:color="auto"/>
              <w:right w:val="single" w:sz="4" w:space="0" w:color="auto"/>
            </w:tcBorders>
            <w:shd w:val="clear" w:color="auto" w:fill="CCFFCC"/>
          </w:tcPr>
          <w:p w14:paraId="7FF0A12B" w14:textId="4D585331" w:rsidR="000D333F" w:rsidRPr="00925024" w:rsidRDefault="003045AF" w:rsidP="00DC300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w:t>
            </w:r>
            <w:r w:rsidR="001B054B">
              <w:rPr>
                <w:rFonts w:asciiTheme="minorHAnsi" w:hAnsiTheme="minorHAnsi" w:cstheme="minorHAnsi"/>
                <w:lang w:val="en-GB"/>
              </w:rPr>
              <w:t>il_</w:t>
            </w:r>
            <w:r w:rsidR="000D333F">
              <w:rPr>
                <w:rFonts w:asciiTheme="minorHAnsi" w:hAnsiTheme="minorHAnsi" w:cstheme="minorHAnsi"/>
                <w:lang w:val="en-GB"/>
              </w:rPr>
              <w:t>navn</w:t>
            </w:r>
            <w:proofErr w:type="spellEnd"/>
          </w:p>
        </w:tc>
        <w:tc>
          <w:tcPr>
            <w:tcW w:w="3827" w:type="dxa"/>
            <w:tcBorders>
              <w:top w:val="single" w:sz="4" w:space="0" w:color="auto"/>
              <w:left w:val="single" w:sz="4" w:space="0" w:color="auto"/>
              <w:bottom w:val="single" w:sz="4" w:space="0" w:color="auto"/>
              <w:right w:val="single" w:sz="4" w:space="0" w:color="auto"/>
            </w:tcBorders>
            <w:shd w:val="clear" w:color="auto" w:fill="CCFFCC"/>
          </w:tcPr>
          <w:p w14:paraId="311A568D" w14:textId="77777777" w:rsidR="000D333F" w:rsidRDefault="000D333F" w:rsidP="000D333F">
            <w:pPr>
              <w:pStyle w:val="AxureTableNormalText"/>
              <w:snapToGrid w:val="0"/>
              <w:rPr>
                <w:rFonts w:asciiTheme="minorHAnsi" w:hAnsiTheme="minorHAnsi" w:cstheme="minorHAnsi"/>
                <w:lang w:val="en-GB"/>
              </w:rPr>
            </w:pPr>
            <w:r>
              <w:rPr>
                <w:rFonts w:asciiTheme="minorHAnsi" w:hAnsiTheme="minorHAnsi" w:cstheme="minorHAnsi"/>
                <w:lang w:val="en-GB"/>
              </w:rPr>
              <w:t xml:space="preserve">Name of insurer </w:t>
            </w:r>
          </w:p>
          <w:p w14:paraId="734F586F" w14:textId="4626D816" w:rsidR="00643F2D" w:rsidRDefault="00643F2D" w:rsidP="00643F2D">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Need two fields for name. First and middle name in on field and last name in a separate field.</w:t>
            </w:r>
            <w:r w:rsidR="002F6234">
              <w:rPr>
                <w:rFonts w:asciiTheme="minorHAnsi" w:hAnsiTheme="minorHAnsi" w:cstheme="minorHAnsi"/>
                <w:b/>
                <w:color w:val="FF0000"/>
                <w:sz w:val="18"/>
                <w:lang w:val="en-GB"/>
              </w:rPr>
              <w:t xml:space="preserve"> Allowed only letters and space. Max length 250 for each</w:t>
            </w:r>
          </w:p>
          <w:p w14:paraId="10E6A557" w14:textId="77777777" w:rsidR="00643F2D" w:rsidRDefault="00643F2D" w:rsidP="00643F2D">
            <w:pPr>
              <w:pStyle w:val="AxureTableNormalText"/>
              <w:snapToGrid w:val="0"/>
              <w:rPr>
                <w:rFonts w:asciiTheme="minorHAnsi" w:hAnsiTheme="minorHAnsi" w:cstheme="minorHAnsi"/>
                <w:b/>
                <w:color w:val="FF0000"/>
                <w:sz w:val="18"/>
                <w:lang w:val="en-GB"/>
              </w:rPr>
            </w:pPr>
          </w:p>
          <w:p w14:paraId="5A773CF5" w14:textId="77E3A574" w:rsidR="00643F2D" w:rsidRPr="00643F2D" w:rsidRDefault="00643F2D" w:rsidP="00643F2D">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4D63DCB1" w14:textId="2BCEACC1" w:rsidR="00643F2D" w:rsidRPr="00925024" w:rsidRDefault="00643F2D" w:rsidP="00643F2D">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 xml:space="preserve">Mandatory </w:t>
            </w:r>
          </w:p>
        </w:tc>
        <w:tc>
          <w:tcPr>
            <w:tcW w:w="1559" w:type="dxa"/>
            <w:tcBorders>
              <w:top w:val="single" w:sz="4" w:space="0" w:color="auto"/>
              <w:left w:val="single" w:sz="4" w:space="0" w:color="auto"/>
              <w:bottom w:val="single" w:sz="4" w:space="0" w:color="auto"/>
              <w:right w:val="single" w:sz="4" w:space="0" w:color="auto"/>
            </w:tcBorders>
            <w:shd w:val="clear" w:color="auto" w:fill="CCFFCC"/>
          </w:tcPr>
          <w:p w14:paraId="0B1645B3" w14:textId="77777777" w:rsidR="000D333F" w:rsidRPr="003E402B" w:rsidRDefault="000D333F" w:rsidP="000D333F">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7DC4E1BC" w14:textId="77777777" w:rsidR="003E402B" w:rsidRPr="003E402B" w:rsidRDefault="003E402B" w:rsidP="000D333F">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77C1568A" w14:textId="0514E4B5" w:rsidR="000D333F" w:rsidRPr="003E402B" w:rsidRDefault="000D333F" w:rsidP="000D333F">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DA6D51" w:rsidRPr="00DF0D31" w14:paraId="4A94572A" w14:textId="77777777" w:rsidTr="00DA6D51">
        <w:trPr>
          <w:cantSplit/>
          <w:trHeight w:val="77"/>
        </w:trPr>
        <w:tc>
          <w:tcPr>
            <w:tcW w:w="1932" w:type="dxa"/>
            <w:tcBorders>
              <w:top w:val="single" w:sz="4" w:space="0" w:color="auto"/>
              <w:left w:val="single" w:sz="4" w:space="0" w:color="auto"/>
              <w:bottom w:val="single" w:sz="4" w:space="0" w:color="auto"/>
              <w:right w:val="single" w:sz="4" w:space="0" w:color="auto"/>
            </w:tcBorders>
            <w:shd w:val="clear" w:color="auto" w:fill="auto"/>
          </w:tcPr>
          <w:p w14:paraId="1108709D" w14:textId="77777777" w:rsidR="00DA6D51" w:rsidRPr="005D4416" w:rsidRDefault="00DA6D51" w:rsidP="00193E0C">
            <w:pPr>
              <w:pStyle w:val="AxureTableNormalText"/>
              <w:snapToGrid w:val="0"/>
              <w:rPr>
                <w:rFonts w:asciiTheme="minorHAnsi" w:hAnsiTheme="minorHAnsi" w:cstheme="minorHAnsi"/>
                <w:lang w:val="nb-NO"/>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0BD4F00F" w14:textId="77777777" w:rsidR="00DA6D51" w:rsidRPr="005D4416" w:rsidRDefault="00DA6D51" w:rsidP="00193E0C">
            <w:pPr>
              <w:pStyle w:val="AxureTableNormalText"/>
              <w:snapToGrid w:val="0"/>
              <w:rPr>
                <w:rFonts w:asciiTheme="minorHAnsi" w:hAnsiTheme="minorHAnsi" w:cstheme="minorHAnsi"/>
                <w:lang w:val="nb-NO"/>
              </w:rPr>
            </w:pP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030A2BB2" w14:textId="77777777" w:rsidR="00DA6D51" w:rsidRPr="005D4416" w:rsidRDefault="00DA6D51" w:rsidP="00193E0C">
            <w:pPr>
              <w:pStyle w:val="AxureTableNormalText"/>
              <w:snapToGrid w:val="0"/>
              <w:rPr>
                <w:rFonts w:asciiTheme="minorHAnsi" w:hAnsiTheme="minorHAnsi" w:cstheme="minorHAnsi"/>
                <w:bCs/>
                <w:lang w:val="nb-NO"/>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83B00A4" w14:textId="77777777" w:rsidR="00DA6D51" w:rsidRPr="005D4416" w:rsidRDefault="00DA6D51" w:rsidP="00193E0C">
            <w:pPr>
              <w:pStyle w:val="AxureTableNormalText"/>
              <w:snapToGrid w:val="0"/>
              <w:rPr>
                <w:rFonts w:asciiTheme="minorHAnsi" w:hAnsiTheme="minorHAnsi" w:cstheme="minorHAnsi"/>
                <w:lang w:val="nb-NO"/>
              </w:rPr>
            </w:pPr>
          </w:p>
        </w:tc>
      </w:tr>
    </w:tbl>
    <w:p w14:paraId="37E0D0F5" w14:textId="77777777" w:rsidR="00584BF6" w:rsidRPr="005D4416" w:rsidRDefault="00584BF6" w:rsidP="00584BF6">
      <w:pPr>
        <w:rPr>
          <w:rFonts w:asciiTheme="minorHAnsi" w:hAnsiTheme="minorHAnsi" w:cstheme="minorHAnsi"/>
        </w:rPr>
      </w:pPr>
    </w:p>
    <w:p w14:paraId="46BD13A8" w14:textId="77777777" w:rsidR="00584BF6" w:rsidRPr="005D4416" w:rsidRDefault="00584BF6" w:rsidP="00584BF6">
      <w:pPr>
        <w:rPr>
          <w:rFonts w:asciiTheme="minorHAnsi" w:hAnsiTheme="minorHAnsi" w:cstheme="minorHAnsi"/>
        </w:rPr>
      </w:pPr>
    </w:p>
    <w:p w14:paraId="5EA7E6E7" w14:textId="77777777" w:rsidR="00584BF6" w:rsidRPr="005D4416" w:rsidRDefault="00584BF6" w:rsidP="00584BF6">
      <w:pPr>
        <w:rPr>
          <w:rFonts w:asciiTheme="minorHAnsi" w:hAnsiTheme="minorHAnsi" w:cstheme="minorHAnsi"/>
        </w:rPr>
      </w:pPr>
    </w:p>
    <w:p w14:paraId="6A5201B5" w14:textId="77777777" w:rsidR="00584BF6" w:rsidRPr="005D4416" w:rsidRDefault="00584BF6" w:rsidP="00584BF6">
      <w:pPr>
        <w:rPr>
          <w:rFonts w:asciiTheme="minorHAnsi" w:hAnsiTheme="minorHAnsi" w:cstheme="minorHAnsi"/>
        </w:rPr>
      </w:pPr>
    </w:p>
    <w:p w14:paraId="67187C21" w14:textId="77777777" w:rsidR="00584BF6" w:rsidRPr="005D4416" w:rsidRDefault="00584BF6" w:rsidP="00584BF6">
      <w:pPr>
        <w:rPr>
          <w:rFonts w:asciiTheme="minorHAnsi" w:hAnsiTheme="minorHAnsi" w:cstheme="minorHAnsi"/>
        </w:rPr>
      </w:pPr>
    </w:p>
    <w:p w14:paraId="315EF619" w14:textId="77777777" w:rsidR="00584BF6" w:rsidRPr="005D4416" w:rsidRDefault="00584BF6" w:rsidP="00584BF6">
      <w:pPr>
        <w:rPr>
          <w:rFonts w:asciiTheme="minorHAnsi" w:hAnsiTheme="minorHAnsi" w:cstheme="minorHAnsi"/>
        </w:rPr>
      </w:pPr>
    </w:p>
    <w:p w14:paraId="2313FD71" w14:textId="77777777" w:rsidR="00584BF6" w:rsidRPr="005D4416" w:rsidRDefault="00584BF6" w:rsidP="00584BF6">
      <w:pPr>
        <w:rPr>
          <w:rFonts w:asciiTheme="minorHAnsi" w:hAnsiTheme="minorHAnsi" w:cstheme="minorHAnsi"/>
        </w:rPr>
      </w:pPr>
    </w:p>
    <w:p w14:paraId="50EEA227" w14:textId="77777777" w:rsidR="00584BF6" w:rsidRPr="00925024" w:rsidRDefault="00584BF6" w:rsidP="00584BF6">
      <w:pPr>
        <w:pStyle w:val="Overskrift2"/>
        <w:rPr>
          <w:lang w:val="en-GB"/>
        </w:rPr>
      </w:pPr>
      <w:r w:rsidRPr="00925024">
        <w:rPr>
          <w:lang w:val="en-GB"/>
        </w:rPr>
        <w:t xml:space="preserve">Car Insurance:  Data set in the reply message from the companies to FP </w:t>
      </w:r>
    </w:p>
    <w:p w14:paraId="6DCFA4A8"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584BF6" w:rsidRPr="00925024" w14:paraId="2B6665AA" w14:textId="77777777" w:rsidTr="00686743">
        <w:trPr>
          <w:cantSplit/>
          <w:trHeight w:val="351"/>
          <w:tblHeader/>
        </w:trPr>
        <w:tc>
          <w:tcPr>
            <w:tcW w:w="1932" w:type="dxa"/>
            <w:tcBorders>
              <w:top w:val="single" w:sz="4" w:space="0" w:color="000000"/>
              <w:left w:val="single" w:sz="4" w:space="0" w:color="000000"/>
              <w:bottom w:val="single" w:sz="4" w:space="0" w:color="000000"/>
              <w:right w:val="nil"/>
            </w:tcBorders>
            <w:shd w:val="clear" w:color="auto" w:fill="1F497D"/>
          </w:tcPr>
          <w:p w14:paraId="51ECAFD9"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68" w:type="dxa"/>
            <w:tcBorders>
              <w:top w:val="single" w:sz="4" w:space="0" w:color="000000"/>
              <w:left w:val="single" w:sz="4" w:space="0" w:color="000000"/>
              <w:bottom w:val="single" w:sz="4" w:space="0" w:color="000000"/>
              <w:right w:val="nil"/>
            </w:tcBorders>
            <w:shd w:val="clear" w:color="auto" w:fill="1F497D"/>
          </w:tcPr>
          <w:p w14:paraId="00230A8D"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tcPr>
          <w:p w14:paraId="5B587A38"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tcPr>
          <w:p w14:paraId="6C559C9F"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3DE61483" w14:textId="77777777" w:rsidTr="00686743">
        <w:trPr>
          <w:cantSplit/>
          <w:trHeight w:val="488"/>
        </w:trPr>
        <w:tc>
          <w:tcPr>
            <w:tcW w:w="1932" w:type="dxa"/>
            <w:tcBorders>
              <w:top w:val="single" w:sz="4" w:space="0" w:color="000000"/>
              <w:left w:val="single" w:sz="4" w:space="0" w:color="000000"/>
              <w:bottom w:val="single" w:sz="4" w:space="0" w:color="000000"/>
              <w:right w:val="nil"/>
            </w:tcBorders>
          </w:tcPr>
          <w:p w14:paraId="125705C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2F863130"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bil_pris</w:t>
            </w:r>
            <w:proofErr w:type="spellEnd"/>
          </w:p>
        </w:tc>
        <w:tc>
          <w:tcPr>
            <w:tcW w:w="3827" w:type="dxa"/>
            <w:tcBorders>
              <w:top w:val="single" w:sz="4" w:space="0" w:color="000000"/>
              <w:left w:val="single" w:sz="4" w:space="0" w:color="000000"/>
              <w:bottom w:val="single" w:sz="4" w:space="0" w:color="000000"/>
              <w:right w:val="nil"/>
            </w:tcBorders>
          </w:tcPr>
          <w:p w14:paraId="4A19BC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nil"/>
            </w:tcBorders>
          </w:tcPr>
          <w:p w14:paraId="5857DDD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416632FD" w14:textId="77777777" w:rsidTr="00686743">
        <w:trPr>
          <w:cantSplit/>
          <w:trHeight w:val="671"/>
        </w:trPr>
        <w:tc>
          <w:tcPr>
            <w:tcW w:w="1932" w:type="dxa"/>
            <w:tcBorders>
              <w:top w:val="single" w:sz="4" w:space="0" w:color="000000"/>
              <w:left w:val="single" w:sz="4" w:space="0" w:color="000000"/>
              <w:bottom w:val="single" w:sz="4" w:space="0" w:color="000000"/>
              <w:right w:val="nil"/>
            </w:tcBorders>
            <w:shd w:val="clear" w:color="auto" w:fill="auto"/>
          </w:tcPr>
          <w:p w14:paraId="3EADC12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2AD7CDA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bil_resultat_feilmelding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3F993B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nil"/>
            </w:tcBorders>
            <w:shd w:val="clear" w:color="auto" w:fill="auto"/>
          </w:tcPr>
          <w:p w14:paraId="08A51D6A" w14:textId="77777777" w:rsidR="00584BF6" w:rsidRPr="00925024" w:rsidRDefault="00584BF6" w:rsidP="00686743">
            <w:pPr>
              <w:pStyle w:val="AxureTableNormalText"/>
              <w:snapToGrid w:val="0"/>
              <w:rPr>
                <w:rFonts w:asciiTheme="minorHAnsi" w:hAnsiTheme="minorHAnsi" w:cstheme="minorHAnsi"/>
                <w:color w:val="000000" w:themeColor="text1"/>
                <w:lang w:val="en-GB"/>
              </w:rPr>
            </w:pPr>
            <w:proofErr w:type="spellStart"/>
            <w:r w:rsidRPr="00925024">
              <w:rPr>
                <w:rFonts w:asciiTheme="minorHAnsi" w:hAnsiTheme="minorHAnsi" w:cstheme="minorHAnsi"/>
                <w:color w:val="000000" w:themeColor="text1"/>
                <w:lang w:val="en-GB"/>
              </w:rPr>
              <w:t>Tekst</w:t>
            </w:r>
            <w:proofErr w:type="spellEnd"/>
            <w:r w:rsidRPr="00925024">
              <w:rPr>
                <w:rFonts w:asciiTheme="minorHAnsi" w:hAnsiTheme="minorHAnsi" w:cstheme="minorHAnsi"/>
                <w:color w:val="000000" w:themeColor="text1"/>
                <w:lang w:val="en-GB"/>
              </w:rPr>
              <w:t xml:space="preserve"> &lt; 80 </w:t>
            </w:r>
            <w:proofErr w:type="spellStart"/>
            <w:r w:rsidRPr="00925024">
              <w:rPr>
                <w:rFonts w:asciiTheme="minorHAnsi" w:hAnsiTheme="minorHAnsi" w:cstheme="minorHAnsi"/>
                <w:color w:val="000000" w:themeColor="text1"/>
                <w:lang w:val="en-GB"/>
              </w:rPr>
              <w:t>tegn</w:t>
            </w:r>
            <w:proofErr w:type="spellEnd"/>
          </w:p>
        </w:tc>
      </w:tr>
      <w:tr w:rsidR="00584BF6" w:rsidRPr="00925024" w14:paraId="4F0847DF" w14:textId="77777777" w:rsidTr="00686743">
        <w:trPr>
          <w:cantSplit/>
          <w:trHeight w:val="869"/>
        </w:trPr>
        <w:tc>
          <w:tcPr>
            <w:tcW w:w="1932" w:type="dxa"/>
            <w:tcBorders>
              <w:top w:val="single" w:sz="4" w:space="0" w:color="000000"/>
              <w:left w:val="single" w:sz="4" w:space="0" w:color="000000"/>
              <w:bottom w:val="single" w:sz="4" w:space="0" w:color="000000"/>
              <w:right w:val="nil"/>
            </w:tcBorders>
          </w:tcPr>
          <w:p w14:paraId="08BEF8B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21575D8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bil_presisering</w:t>
            </w:r>
            <w:proofErr w:type="spellEnd"/>
          </w:p>
        </w:tc>
        <w:tc>
          <w:tcPr>
            <w:tcW w:w="3827" w:type="dxa"/>
            <w:tcBorders>
              <w:top w:val="single" w:sz="4" w:space="0" w:color="000000"/>
              <w:left w:val="single" w:sz="4" w:space="0" w:color="000000"/>
              <w:bottom w:val="single" w:sz="4" w:space="0" w:color="000000"/>
              <w:right w:val="nil"/>
            </w:tcBorders>
          </w:tcPr>
          <w:p w14:paraId="2FAC5CA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Text specifying special conditions not covered by the condition set. </w:t>
            </w:r>
          </w:p>
          <w:p w14:paraId="026B9DF5" w14:textId="77777777" w:rsidR="00584BF6" w:rsidRPr="00925024" w:rsidRDefault="00584BF6" w:rsidP="00686743">
            <w:pPr>
              <w:pStyle w:val="AxureTableNormalText"/>
              <w:snapToGrid w:val="0"/>
              <w:rPr>
                <w:rFonts w:asciiTheme="minorHAnsi" w:hAnsiTheme="minorHAnsi" w:cstheme="minorHAnsi"/>
                <w:lang w:val="en-GB"/>
              </w:rPr>
            </w:pPr>
          </w:p>
          <w:p w14:paraId="75977C5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If the company does not match the bonus the user wishes, this can be written here.</w:t>
            </w:r>
          </w:p>
          <w:p w14:paraId="4F89381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The company might also offer additional services/top products.</w:t>
            </w:r>
          </w:p>
          <w:p w14:paraId="5E39ED9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br/>
              <w:t>This text can be formatted with a subset of the “wiki language” Textile:</w:t>
            </w:r>
          </w:p>
          <w:p w14:paraId="6F5DE51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Style w:val="Sterk"/>
                <w:rFonts w:asciiTheme="minorHAnsi" w:hAnsiTheme="minorHAnsi" w:cstheme="minorHAnsi"/>
                <w:lang w:val="en-GB"/>
              </w:rPr>
              <w:t>hn.</w:t>
            </w:r>
            <w:proofErr w:type="spellEnd"/>
            <w:r w:rsidRPr="00925024">
              <w:rPr>
                <w:rFonts w:asciiTheme="minorHAnsi" w:hAnsiTheme="minorHAnsi" w:cstheme="minorHAnsi"/>
                <w:lang w:val="en-GB"/>
              </w:rPr>
              <w:t xml:space="preserve"> heading</w:t>
            </w:r>
            <w:r w:rsidRPr="00925024">
              <w:rPr>
                <w:rFonts w:asciiTheme="minorHAnsi" w:hAnsiTheme="minorHAnsi" w:cstheme="minorHAnsi"/>
                <w:lang w:val="en-GB"/>
              </w:rPr>
              <w:br/>
            </w:r>
            <w:proofErr w:type="spellStart"/>
            <w:r w:rsidRPr="00925024">
              <w:rPr>
                <w:rStyle w:val="Sterk"/>
                <w:rFonts w:asciiTheme="minorHAnsi" w:hAnsiTheme="minorHAnsi" w:cstheme="minorHAnsi"/>
                <w:lang w:val="en-GB"/>
              </w:rPr>
              <w:t>bq</w:t>
            </w:r>
            <w:proofErr w:type="spellEnd"/>
            <w:r w:rsidRPr="00925024">
              <w:rPr>
                <w:rStyle w:val="Sterk"/>
                <w:rFonts w:asciiTheme="minorHAnsi" w:hAnsiTheme="minorHAnsi" w:cstheme="minorHAnsi"/>
                <w:lang w:val="en-GB"/>
              </w:rPr>
              <w:t>.</w:t>
            </w:r>
            <w:r w:rsidRPr="00925024">
              <w:rPr>
                <w:rFonts w:asciiTheme="minorHAnsi" w:hAnsiTheme="minorHAnsi" w:cstheme="minorHAnsi"/>
                <w:lang w:val="en-GB"/>
              </w:rPr>
              <w:t xml:space="preserve"> Blockquote</w:t>
            </w:r>
            <w:r w:rsidRPr="00925024">
              <w:rPr>
                <w:rFonts w:asciiTheme="minorHAnsi" w:hAnsiTheme="minorHAnsi" w:cstheme="minorHAnsi"/>
                <w:lang w:val="en-GB"/>
              </w:rPr>
              <w:br/>
            </w:r>
            <w:proofErr w:type="spellStart"/>
            <w:r w:rsidRPr="00925024">
              <w:rPr>
                <w:rStyle w:val="Sterk"/>
                <w:rFonts w:asciiTheme="minorHAnsi" w:hAnsiTheme="minorHAnsi" w:cstheme="minorHAnsi"/>
                <w:lang w:val="en-GB"/>
              </w:rPr>
              <w:t>fnn</w:t>
            </w:r>
            <w:proofErr w:type="spellEnd"/>
            <w:r w:rsidRPr="00925024">
              <w:rPr>
                <w:rStyle w:val="Sterk"/>
                <w:rFonts w:asciiTheme="minorHAnsi" w:hAnsiTheme="minorHAnsi" w:cstheme="minorHAnsi"/>
                <w:lang w:val="en-GB"/>
              </w:rPr>
              <w:t>.</w:t>
            </w:r>
            <w:r w:rsidRPr="00925024">
              <w:rPr>
                <w:rFonts w:asciiTheme="minorHAnsi" w:hAnsiTheme="minorHAnsi" w:cstheme="minorHAnsi"/>
                <w:lang w:val="en-GB"/>
              </w:rPr>
              <w:t xml:space="preserve"> Footnote</w:t>
            </w:r>
            <w:r w:rsidRPr="00925024">
              <w:rPr>
                <w:rFonts w:asciiTheme="minorHAnsi" w:hAnsiTheme="minorHAnsi" w:cstheme="minorHAnsi"/>
                <w:lang w:val="en-GB"/>
              </w:rPr>
              <w:br/>
            </w:r>
            <w:r w:rsidRPr="00925024">
              <w:rPr>
                <w:rStyle w:val="Sterk"/>
                <w:rFonts w:asciiTheme="minorHAnsi" w:hAnsiTheme="minorHAnsi" w:cstheme="minorHAnsi"/>
                <w:lang w:val="en-GB"/>
              </w:rPr>
              <w:t>p.</w:t>
            </w:r>
            <w:r w:rsidRPr="00925024">
              <w:rPr>
                <w:rFonts w:asciiTheme="minorHAnsi" w:hAnsiTheme="minorHAnsi" w:cstheme="minorHAnsi"/>
                <w:lang w:val="en-GB"/>
              </w:rPr>
              <w:t xml:space="preserve"> Paragraph</w:t>
            </w:r>
            <w:r w:rsidRPr="00925024">
              <w:rPr>
                <w:rFonts w:asciiTheme="minorHAnsi" w:hAnsiTheme="minorHAnsi" w:cstheme="minorHAnsi"/>
                <w:lang w:val="en-GB"/>
              </w:rPr>
              <w:br/>
            </w:r>
            <w:proofErr w:type="spellStart"/>
            <w:r w:rsidRPr="00925024">
              <w:rPr>
                <w:rStyle w:val="Sterk"/>
                <w:rFonts w:asciiTheme="minorHAnsi" w:hAnsiTheme="minorHAnsi" w:cstheme="minorHAnsi"/>
                <w:lang w:val="en-GB"/>
              </w:rPr>
              <w:t>bc</w:t>
            </w:r>
            <w:proofErr w:type="spellEnd"/>
            <w:r w:rsidRPr="00925024">
              <w:rPr>
                <w:rStyle w:val="Sterk"/>
                <w:rFonts w:asciiTheme="minorHAnsi" w:hAnsiTheme="minorHAnsi" w:cstheme="minorHAnsi"/>
                <w:lang w:val="en-GB"/>
              </w:rPr>
              <w:t>.</w:t>
            </w:r>
            <w:r w:rsidRPr="00925024">
              <w:rPr>
                <w:rFonts w:asciiTheme="minorHAnsi" w:hAnsiTheme="minorHAnsi" w:cstheme="minorHAnsi"/>
                <w:lang w:val="en-GB"/>
              </w:rPr>
              <w:t xml:space="preserve"> Block code</w:t>
            </w:r>
            <w:r w:rsidRPr="00925024">
              <w:rPr>
                <w:rFonts w:asciiTheme="minorHAnsi" w:hAnsiTheme="minorHAnsi" w:cstheme="minorHAnsi"/>
                <w:lang w:val="en-GB"/>
              </w:rPr>
              <w:br/>
            </w:r>
            <w:r w:rsidRPr="00925024">
              <w:rPr>
                <w:rStyle w:val="Sterk"/>
                <w:rFonts w:asciiTheme="minorHAnsi" w:hAnsiTheme="minorHAnsi" w:cstheme="minorHAnsi"/>
                <w:lang w:val="en-GB"/>
              </w:rPr>
              <w:t>pre.</w:t>
            </w:r>
            <w:r w:rsidRPr="00925024">
              <w:rPr>
                <w:rFonts w:asciiTheme="minorHAnsi" w:hAnsiTheme="minorHAnsi" w:cstheme="minorHAnsi"/>
                <w:lang w:val="en-GB"/>
              </w:rPr>
              <w:t xml:space="preserve"> Pre-formatted</w:t>
            </w:r>
            <w:r w:rsidRPr="00925024">
              <w:rPr>
                <w:rFonts w:asciiTheme="minorHAnsi" w:hAnsiTheme="minorHAnsi" w:cstheme="minorHAnsi"/>
                <w:lang w:val="en-GB"/>
              </w:rPr>
              <w:br/>
            </w:r>
            <w:r w:rsidRPr="00925024">
              <w:rPr>
                <w:rStyle w:val="Sterk"/>
                <w:rFonts w:asciiTheme="minorHAnsi" w:hAnsiTheme="minorHAnsi" w:cstheme="minorHAnsi"/>
                <w:lang w:val="en-GB"/>
              </w:rPr>
              <w:t>#</w:t>
            </w:r>
            <w:r w:rsidRPr="00925024">
              <w:rPr>
                <w:rFonts w:asciiTheme="minorHAnsi" w:hAnsiTheme="minorHAnsi" w:cstheme="minorHAnsi"/>
                <w:lang w:val="en-GB"/>
              </w:rPr>
              <w:t xml:space="preserve"> Numeric list</w:t>
            </w:r>
            <w:r w:rsidRPr="00925024">
              <w:rPr>
                <w:rFonts w:asciiTheme="minorHAnsi" w:hAnsiTheme="minorHAnsi" w:cstheme="minorHAnsi"/>
                <w:lang w:val="en-GB"/>
              </w:rPr>
              <w:br/>
            </w:r>
            <w:r w:rsidRPr="00925024">
              <w:rPr>
                <w:rStyle w:val="Sterk"/>
                <w:rFonts w:asciiTheme="minorHAnsi" w:hAnsiTheme="minorHAnsi" w:cstheme="minorHAnsi"/>
                <w:lang w:val="en-GB"/>
              </w:rPr>
              <w:t>*</w:t>
            </w:r>
            <w:r w:rsidRPr="00925024">
              <w:rPr>
                <w:rFonts w:asciiTheme="minorHAnsi" w:hAnsiTheme="minorHAnsi" w:cstheme="minorHAnsi"/>
                <w:lang w:val="en-GB"/>
              </w:rPr>
              <w:t xml:space="preserve"> Bulleted list</w:t>
            </w:r>
          </w:p>
          <w:p w14:paraId="002ABEF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http://en.wikipedia.org/wiki/Textile_%28markup_language%29</w:t>
            </w:r>
          </w:p>
          <w:p w14:paraId="02ED875E"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tcPr>
          <w:p w14:paraId="6D6ECF0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2B853546"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0BBA0D0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7B91B4C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FD1393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w:t>
            </w:r>
          </w:p>
          <w:p w14:paraId="388BF33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The insurance conditions are entered manually into the </w:t>
            </w:r>
            <w:proofErr w:type="spellStart"/>
            <w:r w:rsidRPr="00925024">
              <w:rPr>
                <w:rFonts w:asciiTheme="minorHAnsi" w:hAnsiTheme="minorHAnsi" w:cstheme="minorHAnsi"/>
                <w:lang w:val="en-GB"/>
              </w:rPr>
              <w:t>Finansportalen’s</w:t>
            </w:r>
            <w:proofErr w:type="spellEnd"/>
            <w:r w:rsidRPr="00925024">
              <w:rPr>
                <w:rFonts w:asciiTheme="minorHAnsi" w:hAnsiTheme="minorHAnsi" w:cstheme="minorHAnsi"/>
                <w:lang w:val="en-GB"/>
              </w:rPr>
              <w:t xml:space="preserve"> database via the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xml:space="preserve">». The product name provided here must conform exactly to that in the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xml:space="preserve">. Otherwise, the program cannot match the product to the right </w:t>
            </w:r>
            <w:proofErr w:type="spellStart"/>
            <w:r w:rsidRPr="00925024">
              <w:rPr>
                <w:rFonts w:asciiTheme="minorHAnsi" w:hAnsiTheme="minorHAnsi" w:cstheme="minorHAnsi"/>
                <w:lang w:val="en-GB"/>
              </w:rPr>
              <w:t>conditons</w:t>
            </w:r>
            <w:proofErr w:type="spellEnd"/>
            <w:r w:rsidRPr="00925024">
              <w:rPr>
                <w:rFonts w:asciiTheme="minorHAnsi" w:hAnsiTheme="minorHAnsi" w:cstheme="minorHAnsi"/>
                <w:lang w:val="en-GB"/>
              </w:rPr>
              <w:t xml:space="preserve"> set.</w:t>
            </w:r>
          </w:p>
        </w:tc>
        <w:tc>
          <w:tcPr>
            <w:tcW w:w="1559" w:type="dxa"/>
            <w:tcBorders>
              <w:top w:val="single" w:sz="4" w:space="0" w:color="000000"/>
              <w:left w:val="single" w:sz="4" w:space="0" w:color="000000"/>
              <w:bottom w:val="single" w:sz="4" w:space="0" w:color="000000"/>
              <w:right w:val="nil"/>
            </w:tcBorders>
            <w:shd w:val="clear" w:color="auto" w:fill="auto"/>
          </w:tcPr>
          <w:p w14:paraId="6BFEDD8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2B57D6E"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30597EF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Biltypematch</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7467CC7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bil_typematch</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4D1B3D01"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Enten:</w:t>
            </w:r>
          </w:p>
          <w:p w14:paraId="2900387D"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Blank = brukerens bil funnet</w:t>
            </w:r>
          </w:p>
          <w:p w14:paraId="0883E72F"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Biltype = nærmeste match i selskapets database</w:t>
            </w:r>
          </w:p>
          <w:p w14:paraId="4748AC66" w14:textId="77777777" w:rsidR="00584BF6" w:rsidRPr="00925024" w:rsidRDefault="00584BF6" w:rsidP="00686743">
            <w:pPr>
              <w:pStyle w:val="AxureTableNormalText"/>
              <w:snapToGrid w:val="0"/>
              <w:rPr>
                <w:rFonts w:asciiTheme="minorHAnsi" w:hAnsiTheme="minorHAnsi" w:cstheme="minorHAnsi"/>
                <w:lang w:val="en-GB"/>
              </w:rPr>
            </w:pPr>
            <w:r w:rsidRPr="007A087D">
              <w:rPr>
                <w:rFonts w:asciiTheme="minorHAnsi" w:hAnsiTheme="minorHAnsi" w:cstheme="minorHAnsi"/>
                <w:lang w:val="nb-NO"/>
              </w:rPr>
              <w:t xml:space="preserve">For å spare plass, skal ikke navn på merke (“Toyota”, “Mercedes”) være med. </w:t>
            </w:r>
            <w:r w:rsidRPr="00925024">
              <w:rPr>
                <w:rFonts w:asciiTheme="minorHAnsi" w:hAnsiTheme="minorHAnsi" w:cstheme="minorHAnsi"/>
                <w:lang w:val="en-GB"/>
              </w:rPr>
              <w:t xml:space="preserve">Det </w:t>
            </w:r>
            <w:proofErr w:type="spellStart"/>
            <w:r w:rsidRPr="00925024">
              <w:rPr>
                <w:rFonts w:asciiTheme="minorHAnsi" w:hAnsiTheme="minorHAnsi" w:cstheme="minorHAnsi"/>
                <w:lang w:val="en-GB"/>
              </w:rPr>
              <w:t>holser</w:t>
            </w:r>
            <w:proofErr w:type="spellEnd"/>
            <w:r w:rsidRPr="00925024">
              <w:rPr>
                <w:rFonts w:asciiTheme="minorHAnsi" w:hAnsiTheme="minorHAnsi" w:cstheme="minorHAnsi"/>
                <w:lang w:val="en-GB"/>
              </w:rPr>
              <w:t xml:space="preserve"> med “Verso 1.6 Terra”, for </w:t>
            </w:r>
            <w:proofErr w:type="spellStart"/>
            <w:r w:rsidRPr="00925024">
              <w:rPr>
                <w:rFonts w:asciiTheme="minorHAnsi" w:hAnsiTheme="minorHAnsi" w:cstheme="minorHAnsi"/>
                <w:lang w:val="en-GB"/>
              </w:rPr>
              <w:t>eksempel</w:t>
            </w:r>
            <w:proofErr w:type="spellEnd"/>
            <w:r w:rsidRPr="00925024">
              <w:rPr>
                <w:rFonts w:asciiTheme="minorHAnsi" w:hAnsiTheme="minorHAnsi" w:cstheme="minorHAnsi"/>
                <w:lang w:val="en-GB"/>
              </w:rPr>
              <w:t>.</w:t>
            </w:r>
          </w:p>
        </w:tc>
        <w:tc>
          <w:tcPr>
            <w:tcW w:w="1559" w:type="dxa"/>
            <w:tcBorders>
              <w:top w:val="single" w:sz="4" w:space="0" w:color="000000"/>
              <w:left w:val="single" w:sz="4" w:space="0" w:color="000000"/>
              <w:bottom w:val="single" w:sz="4" w:space="0" w:color="000000"/>
              <w:right w:val="nil"/>
            </w:tcBorders>
            <w:shd w:val="clear" w:color="auto" w:fill="auto"/>
          </w:tcPr>
          <w:p w14:paraId="4A0A92F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F0C440E"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57999B0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kjorelengde</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3ADE6DD5"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bil_svar_kjoerelengde</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022866F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Closest higher </w:t>
            </w:r>
            <w:proofErr w:type="spellStart"/>
            <w:r w:rsidRPr="00925024">
              <w:rPr>
                <w:rFonts w:asciiTheme="minorHAnsi" w:hAnsiTheme="minorHAnsi" w:cstheme="minorHAnsi"/>
                <w:lang w:val="en-GB"/>
              </w:rPr>
              <w:t>kilometer</w:t>
            </w:r>
            <w:proofErr w:type="spellEnd"/>
            <w:r w:rsidRPr="00925024">
              <w:rPr>
                <w:rFonts w:asciiTheme="minorHAnsi" w:hAnsiTheme="minorHAnsi" w:cstheme="minorHAnsi"/>
                <w:lang w:val="en-GB"/>
              </w:rPr>
              <w:t xml:space="preserve"> allowance:</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annual driving distance the customer wishes to have covered, the returned price should be computed using the nearest higher distance in the company’s price list. This distance shall be shown here. (For example, if the user wishes 6.000 km per year while the company offers 5.000 and 8.000, 8.000 should be used and shown here).</w:t>
            </w:r>
          </w:p>
        </w:tc>
        <w:tc>
          <w:tcPr>
            <w:tcW w:w="1559" w:type="dxa"/>
            <w:tcBorders>
              <w:top w:val="single" w:sz="4" w:space="0" w:color="000000"/>
              <w:left w:val="single" w:sz="4" w:space="0" w:color="000000"/>
              <w:bottom w:val="single" w:sz="4" w:space="0" w:color="000000"/>
              <w:right w:val="nil"/>
            </w:tcBorders>
            <w:shd w:val="clear" w:color="auto" w:fill="auto"/>
          </w:tcPr>
          <w:p w14:paraId="6303ACE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Tall, 5siffer.</w:t>
            </w:r>
          </w:p>
        </w:tc>
      </w:tr>
      <w:tr w:rsidR="00584BF6" w:rsidRPr="00925024" w14:paraId="515F7E49"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349B916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4F26A8E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bil_svar_egenandel</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929DF5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Closest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left w:val="single" w:sz="4" w:space="0" w:color="000000"/>
              <w:bottom w:val="single" w:sz="4" w:space="0" w:color="000000"/>
              <w:right w:val="nil"/>
            </w:tcBorders>
            <w:shd w:val="clear" w:color="auto" w:fill="auto"/>
          </w:tcPr>
          <w:p w14:paraId="7669BC0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577C8844" w14:textId="77777777" w:rsidR="00584BF6" w:rsidRDefault="00584BF6" w:rsidP="00E83F27">
      <w:pPr>
        <w:rPr>
          <w:rStyle w:val="Sterkutheving"/>
          <w:i w:val="0"/>
          <w:iCs w:val="0"/>
        </w:rPr>
      </w:pPr>
    </w:p>
    <w:p w14:paraId="5F84790F" w14:textId="77777777" w:rsidR="00584BF6" w:rsidRPr="00925024" w:rsidRDefault="00584BF6" w:rsidP="00584BF6">
      <w:pPr>
        <w:pStyle w:val="Overskrift2"/>
        <w:rPr>
          <w:lang w:val="en-GB"/>
        </w:rPr>
      </w:pPr>
      <w:r w:rsidRPr="00925024">
        <w:rPr>
          <w:lang w:val="en-GB"/>
        </w:rPr>
        <w:t>House Insurance:  Data set in the message from FP to the companies</w:t>
      </w:r>
    </w:p>
    <w:p w14:paraId="782524EA" w14:textId="77777777" w:rsidR="00584BF6" w:rsidRPr="00925024" w:rsidRDefault="00584BF6" w:rsidP="00584BF6">
      <w:pPr>
        <w:rPr>
          <w:rFonts w:asciiTheme="minorHAnsi" w:hAnsiTheme="minorHAnsi" w:cstheme="minorHAnsi"/>
          <w:lang w:val="en-GB"/>
        </w:rPr>
      </w:pPr>
    </w:p>
    <w:p w14:paraId="44061780"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41"/>
        <w:gridCol w:w="1959"/>
        <w:gridCol w:w="3827"/>
        <w:gridCol w:w="1559"/>
      </w:tblGrid>
      <w:tr w:rsidR="00584BF6" w:rsidRPr="00925024" w14:paraId="19FA3C1F" w14:textId="77777777" w:rsidTr="00686743">
        <w:trPr>
          <w:tblHeader/>
        </w:trPr>
        <w:tc>
          <w:tcPr>
            <w:tcW w:w="1941" w:type="dxa"/>
            <w:tcBorders>
              <w:top w:val="single" w:sz="4" w:space="0" w:color="000000"/>
              <w:left w:val="single" w:sz="4" w:space="0" w:color="000000"/>
              <w:bottom w:val="single" w:sz="4" w:space="0" w:color="000000"/>
              <w:right w:val="nil"/>
            </w:tcBorders>
            <w:shd w:val="clear" w:color="auto" w:fill="1F497D"/>
            <w:vAlign w:val="center"/>
          </w:tcPr>
          <w:p w14:paraId="38C051F5"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59" w:type="dxa"/>
            <w:tcBorders>
              <w:top w:val="single" w:sz="4" w:space="0" w:color="000000"/>
              <w:left w:val="single" w:sz="4" w:space="0" w:color="000000"/>
              <w:bottom w:val="single" w:sz="4" w:space="0" w:color="000000"/>
              <w:right w:val="nil"/>
            </w:tcBorders>
            <w:shd w:val="clear" w:color="auto" w:fill="1F497D"/>
            <w:vAlign w:val="center"/>
          </w:tcPr>
          <w:p w14:paraId="4514F048"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vAlign w:val="center"/>
          </w:tcPr>
          <w:p w14:paraId="4F52D08C"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vAlign w:val="center"/>
          </w:tcPr>
          <w:p w14:paraId="37177542"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67F9D50A" w14:textId="77777777" w:rsidTr="00686743">
        <w:tc>
          <w:tcPr>
            <w:tcW w:w="1941" w:type="dxa"/>
            <w:tcBorders>
              <w:top w:val="single" w:sz="4" w:space="0" w:color="000000"/>
              <w:left w:val="single" w:sz="4" w:space="0" w:color="000000"/>
              <w:bottom w:val="single" w:sz="4" w:space="0" w:color="000000"/>
              <w:right w:val="nil"/>
            </w:tcBorders>
          </w:tcPr>
          <w:p w14:paraId="2FE12E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Postnummer</w:t>
            </w:r>
            <w:proofErr w:type="spellEnd"/>
          </w:p>
        </w:tc>
        <w:tc>
          <w:tcPr>
            <w:tcW w:w="1959" w:type="dxa"/>
            <w:tcBorders>
              <w:top w:val="single" w:sz="4" w:space="0" w:color="000000"/>
              <w:left w:val="single" w:sz="4" w:space="0" w:color="000000"/>
              <w:bottom w:val="single" w:sz="4" w:space="0" w:color="000000"/>
              <w:right w:val="nil"/>
            </w:tcBorders>
          </w:tcPr>
          <w:p w14:paraId="6CB847E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bygning_postnr</w:t>
            </w:r>
            <w:proofErr w:type="spellEnd"/>
          </w:p>
        </w:tc>
        <w:tc>
          <w:tcPr>
            <w:tcW w:w="3827" w:type="dxa"/>
            <w:tcBorders>
              <w:top w:val="single" w:sz="4" w:space="0" w:color="000000"/>
              <w:left w:val="single" w:sz="4" w:space="0" w:color="000000"/>
              <w:bottom w:val="single" w:sz="4" w:space="0" w:color="000000"/>
              <w:right w:val="nil"/>
            </w:tcBorders>
          </w:tcPr>
          <w:p w14:paraId="74AB766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 where the policyholder lives.</w:t>
            </w:r>
          </w:p>
          <w:p w14:paraId="70E9650A" w14:textId="77777777" w:rsidR="00584BF6" w:rsidRPr="00925024" w:rsidRDefault="00584BF6" w:rsidP="00686743">
            <w:pPr>
              <w:pStyle w:val="AxureTableNormalText"/>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tcPr>
          <w:p w14:paraId="44D62FF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43392E3E" w14:textId="77777777" w:rsidTr="00686743">
        <w:tc>
          <w:tcPr>
            <w:tcW w:w="1941" w:type="dxa"/>
            <w:tcBorders>
              <w:top w:val="single" w:sz="4" w:space="0" w:color="000000"/>
              <w:left w:val="single" w:sz="4" w:space="0" w:color="000000"/>
              <w:bottom w:val="single" w:sz="4" w:space="0" w:color="000000"/>
              <w:right w:val="nil"/>
            </w:tcBorders>
          </w:tcPr>
          <w:p w14:paraId="766ECC1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1959" w:type="dxa"/>
            <w:tcBorders>
              <w:top w:val="single" w:sz="4" w:space="0" w:color="000000"/>
              <w:left w:val="single" w:sz="4" w:space="0" w:color="000000"/>
              <w:bottom w:val="single" w:sz="4" w:space="0" w:color="000000"/>
              <w:right w:val="nil"/>
            </w:tcBorders>
          </w:tcPr>
          <w:p w14:paraId="1398073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bygning_gatenavn</w:t>
            </w:r>
            <w:proofErr w:type="spellEnd"/>
          </w:p>
          <w:p w14:paraId="4A5A7F4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bygning_gatenr</w:t>
            </w:r>
            <w:proofErr w:type="spellEnd"/>
          </w:p>
        </w:tc>
        <w:tc>
          <w:tcPr>
            <w:tcW w:w="3827" w:type="dxa"/>
            <w:tcBorders>
              <w:top w:val="single" w:sz="4" w:space="0" w:color="000000"/>
              <w:left w:val="single" w:sz="4" w:space="0" w:color="000000"/>
              <w:bottom w:val="single" w:sz="4" w:space="0" w:color="000000"/>
              <w:right w:val="nil"/>
            </w:tcBorders>
          </w:tcPr>
          <w:p w14:paraId="0CD0E77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The street/road number of the building (not all buildings have numbers)</w:t>
            </w:r>
          </w:p>
        </w:tc>
        <w:tc>
          <w:tcPr>
            <w:tcW w:w="1559" w:type="dxa"/>
            <w:tcBorders>
              <w:top w:val="single" w:sz="4" w:space="0" w:color="000000"/>
              <w:left w:val="single" w:sz="4" w:space="0" w:color="000000"/>
              <w:bottom w:val="single" w:sz="4" w:space="0" w:color="000000"/>
              <w:right w:val="nil"/>
            </w:tcBorders>
          </w:tcPr>
          <w:p w14:paraId="454D5816" w14:textId="77777777" w:rsidR="00584BF6" w:rsidRPr="00925024" w:rsidRDefault="00584BF6" w:rsidP="00686743">
            <w:pPr>
              <w:pStyle w:val="AxureTableNormalText"/>
              <w:snapToGrid w:val="0"/>
              <w:rPr>
                <w:rFonts w:asciiTheme="minorHAnsi" w:hAnsiTheme="minorHAnsi" w:cstheme="minorHAnsi"/>
                <w:lang w:val="en-GB"/>
              </w:rPr>
            </w:pPr>
            <w:proofErr w:type="gramStart"/>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proofErr w:type="gram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584BF6" w:rsidRPr="00925024" w14:paraId="7BC50898" w14:textId="77777777" w:rsidTr="00686743">
        <w:tc>
          <w:tcPr>
            <w:tcW w:w="1941" w:type="dxa"/>
            <w:tcBorders>
              <w:top w:val="single" w:sz="4" w:space="0" w:color="000000"/>
              <w:left w:val="single" w:sz="4" w:space="0" w:color="000000"/>
              <w:bottom w:val="single" w:sz="4" w:space="0" w:color="000000"/>
              <w:right w:val="nil"/>
            </w:tcBorders>
            <w:vAlign w:val="center"/>
          </w:tcPr>
          <w:p w14:paraId="03AFC9B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Boligtype</w:t>
            </w:r>
            <w:proofErr w:type="spellEnd"/>
          </w:p>
        </w:tc>
        <w:tc>
          <w:tcPr>
            <w:tcW w:w="1959" w:type="dxa"/>
            <w:tcBorders>
              <w:top w:val="single" w:sz="4" w:space="0" w:color="000000"/>
              <w:left w:val="single" w:sz="4" w:space="0" w:color="000000"/>
              <w:bottom w:val="single" w:sz="4" w:space="0" w:color="000000"/>
              <w:right w:val="nil"/>
            </w:tcBorders>
            <w:vAlign w:val="center"/>
          </w:tcPr>
          <w:p w14:paraId="09DAD02C"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bygning_boligtype</w:t>
            </w:r>
            <w:proofErr w:type="spellEnd"/>
          </w:p>
        </w:tc>
        <w:tc>
          <w:tcPr>
            <w:tcW w:w="3827" w:type="dxa"/>
            <w:tcBorders>
              <w:top w:val="single" w:sz="4" w:space="0" w:color="000000"/>
              <w:left w:val="single" w:sz="4" w:space="0" w:color="000000"/>
              <w:bottom w:val="single" w:sz="4" w:space="0" w:color="000000"/>
              <w:right w:val="nil"/>
            </w:tcBorders>
            <w:vAlign w:val="center"/>
          </w:tcPr>
          <w:p w14:paraId="2A70D52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House type</w:t>
            </w:r>
          </w:p>
        </w:tc>
        <w:tc>
          <w:tcPr>
            <w:tcW w:w="1559" w:type="dxa"/>
            <w:tcBorders>
              <w:top w:val="single" w:sz="4" w:space="0" w:color="000000"/>
              <w:left w:val="single" w:sz="4" w:space="0" w:color="000000"/>
              <w:bottom w:val="single" w:sz="4" w:space="0" w:color="000000"/>
              <w:right w:val="nil"/>
            </w:tcBorders>
            <w:vAlign w:val="center"/>
          </w:tcPr>
          <w:p w14:paraId="45AE9A67" w14:textId="49DB04D8"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Nedtrekk. </w:t>
            </w:r>
          </w:p>
          <w:p w14:paraId="56663BB5" w14:textId="77777777" w:rsidR="00584BF6" w:rsidRPr="007A087D" w:rsidRDefault="00584BF6" w:rsidP="00686743">
            <w:pPr>
              <w:pStyle w:val="AxureTableNormalText"/>
              <w:snapToGrid w:val="0"/>
              <w:rPr>
                <w:rFonts w:asciiTheme="minorHAnsi" w:hAnsiTheme="minorHAnsi" w:cstheme="minorHAnsi"/>
                <w:lang w:val="nb-NO"/>
              </w:rPr>
            </w:pPr>
          </w:p>
          <w:p w14:paraId="2B0D63E0" w14:textId="77777777" w:rsidR="006D66E4" w:rsidRDefault="006D66E4" w:rsidP="00686743">
            <w:pPr>
              <w:pStyle w:val="AxureTableNormalText"/>
              <w:rPr>
                <w:rFonts w:asciiTheme="minorHAnsi" w:hAnsiTheme="minorHAnsi" w:cstheme="minorHAnsi"/>
                <w:lang w:val="nb-NO"/>
              </w:rPr>
            </w:pPr>
            <w:r>
              <w:rPr>
                <w:rFonts w:asciiTheme="minorHAnsi" w:hAnsiTheme="minorHAnsi" w:cstheme="minorHAnsi"/>
                <w:lang w:val="nb-NO"/>
              </w:rPr>
              <w:t xml:space="preserve">Enebolig </w:t>
            </w:r>
          </w:p>
          <w:p w14:paraId="3BBD490A" w14:textId="567689F5" w:rsidR="006D66E4" w:rsidRDefault="006D66E4" w:rsidP="00686743">
            <w:pPr>
              <w:pStyle w:val="AxureTableNormalText"/>
              <w:rPr>
                <w:rFonts w:asciiTheme="minorHAnsi" w:hAnsiTheme="minorHAnsi" w:cstheme="minorHAnsi"/>
                <w:lang w:val="nb-NO"/>
              </w:rPr>
            </w:pPr>
            <w:r>
              <w:rPr>
                <w:rFonts w:asciiTheme="minorHAnsi" w:hAnsiTheme="minorHAnsi" w:cstheme="minorHAnsi"/>
                <w:lang w:val="nb-NO"/>
              </w:rPr>
              <w:t xml:space="preserve">Rekkehus </w:t>
            </w:r>
          </w:p>
          <w:p w14:paraId="1C9751E0" w14:textId="19D2BFAB" w:rsidR="00005045" w:rsidRPr="00005045" w:rsidRDefault="00005045" w:rsidP="00686743">
            <w:pPr>
              <w:pStyle w:val="AxureTableNormalText"/>
              <w:rPr>
                <w:rFonts w:asciiTheme="minorHAnsi" w:hAnsiTheme="minorHAnsi" w:cstheme="minorHAnsi"/>
                <w:strike/>
                <w:color w:val="FF0000"/>
                <w:lang w:val="nb-NO"/>
              </w:rPr>
            </w:pPr>
            <w:r w:rsidRPr="00005045">
              <w:rPr>
                <w:rFonts w:asciiTheme="minorHAnsi" w:hAnsiTheme="minorHAnsi" w:cstheme="minorHAnsi"/>
                <w:b/>
                <w:strike/>
                <w:color w:val="FF0000"/>
                <w:lang w:val="nb-NO"/>
              </w:rPr>
              <w:t>Tomanns-bolig</w:t>
            </w:r>
          </w:p>
          <w:p w14:paraId="67A7D51B" w14:textId="77777777" w:rsidR="00584BF6" w:rsidRPr="00005045" w:rsidRDefault="00584BF6" w:rsidP="00686743">
            <w:pPr>
              <w:pStyle w:val="AxureTableNormalText"/>
              <w:rPr>
                <w:rFonts w:asciiTheme="minorHAnsi" w:hAnsiTheme="minorHAnsi" w:cstheme="minorHAnsi"/>
                <w:b/>
                <w:color w:val="00B050"/>
                <w:lang w:val="nb-NO"/>
              </w:rPr>
            </w:pPr>
            <w:r w:rsidRPr="00005045">
              <w:rPr>
                <w:rFonts w:asciiTheme="minorHAnsi" w:hAnsiTheme="minorHAnsi" w:cstheme="minorHAnsi"/>
                <w:b/>
                <w:color w:val="00B050"/>
                <w:lang w:val="nb-NO"/>
              </w:rPr>
              <w:t>Tomanns-bolig</w:t>
            </w:r>
            <w:r w:rsidR="00257BDA" w:rsidRPr="00005045">
              <w:rPr>
                <w:rFonts w:asciiTheme="minorHAnsi" w:hAnsiTheme="minorHAnsi" w:cstheme="minorHAnsi"/>
                <w:b/>
                <w:color w:val="00B050"/>
                <w:lang w:val="nb-NO"/>
              </w:rPr>
              <w:t xml:space="preserve"> horisontal</w:t>
            </w:r>
          </w:p>
          <w:p w14:paraId="2CA749CC" w14:textId="77777777" w:rsidR="00257BDA" w:rsidRPr="00005045" w:rsidRDefault="00257BDA" w:rsidP="00686743">
            <w:pPr>
              <w:pStyle w:val="AxureTableNormalText"/>
              <w:rPr>
                <w:rFonts w:asciiTheme="minorHAnsi" w:hAnsiTheme="minorHAnsi" w:cstheme="minorHAnsi"/>
                <w:b/>
                <w:color w:val="00B050"/>
                <w:lang w:val="nb-NO"/>
              </w:rPr>
            </w:pPr>
            <w:r w:rsidRPr="00005045">
              <w:rPr>
                <w:rFonts w:asciiTheme="minorHAnsi" w:hAnsiTheme="minorHAnsi" w:cstheme="minorHAnsi"/>
                <w:b/>
                <w:color w:val="00B050"/>
                <w:lang w:val="nb-NO"/>
              </w:rPr>
              <w:t>Tomanns-bolig vertikal</w:t>
            </w:r>
          </w:p>
          <w:p w14:paraId="28C6DA8C" w14:textId="77777777" w:rsidR="006D66E4" w:rsidRPr="000C6D72" w:rsidRDefault="00CC110E" w:rsidP="00686743">
            <w:pPr>
              <w:pStyle w:val="AxureTableNormalText"/>
              <w:rPr>
                <w:rFonts w:asciiTheme="minorHAnsi" w:hAnsiTheme="minorHAnsi" w:cstheme="minorHAnsi"/>
                <w:b/>
                <w:color w:val="00B050"/>
                <w:lang w:val="nb-NO"/>
              </w:rPr>
            </w:pPr>
            <w:proofErr w:type="spellStart"/>
            <w:r w:rsidRPr="000C6D72">
              <w:rPr>
                <w:rFonts w:asciiTheme="minorHAnsi" w:hAnsiTheme="minorHAnsi" w:cstheme="minorHAnsi"/>
                <w:b/>
                <w:color w:val="00B050"/>
                <w:lang w:val="nb-NO"/>
              </w:rPr>
              <w:t>Tremansbolig</w:t>
            </w:r>
            <w:proofErr w:type="spellEnd"/>
          </w:p>
          <w:p w14:paraId="6FBAF29D" w14:textId="77777777" w:rsidR="006D66E4" w:rsidRPr="00185CD7" w:rsidRDefault="00CC110E" w:rsidP="00686743">
            <w:pPr>
              <w:pStyle w:val="AxureTableNormalText"/>
              <w:rPr>
                <w:lang w:val="nb-NO"/>
              </w:rPr>
            </w:pPr>
            <w:r w:rsidRPr="000C6D72">
              <w:rPr>
                <w:rFonts w:asciiTheme="minorHAnsi" w:hAnsiTheme="minorHAnsi" w:cstheme="minorHAnsi"/>
                <w:b/>
                <w:color w:val="00B050"/>
                <w:lang w:val="nb-NO"/>
              </w:rPr>
              <w:t>Firmansbolig</w:t>
            </w:r>
          </w:p>
          <w:p w14:paraId="71FA755B" w14:textId="77777777" w:rsidR="00CC110E" w:rsidRPr="000D02A1" w:rsidRDefault="00CC110E" w:rsidP="00686743">
            <w:pPr>
              <w:pStyle w:val="AxureTableNormalText"/>
              <w:rPr>
                <w:rFonts w:asciiTheme="minorHAnsi" w:hAnsiTheme="minorHAnsi" w:cstheme="minorHAnsi"/>
                <w:lang w:val="nb-NO"/>
              </w:rPr>
            </w:pPr>
            <w:r w:rsidRPr="000D02A1">
              <w:rPr>
                <w:rFonts w:asciiTheme="minorHAnsi" w:hAnsiTheme="minorHAnsi" w:cstheme="minorHAnsi"/>
                <w:lang w:val="nb-NO"/>
              </w:rPr>
              <w:t>Rekkehus</w:t>
            </w:r>
          </w:p>
          <w:p w14:paraId="30751BDF" w14:textId="77777777" w:rsidR="00CC110E" w:rsidRPr="00CC110E" w:rsidRDefault="00CC110E" w:rsidP="00686743">
            <w:pPr>
              <w:pStyle w:val="AxureTableNormalText"/>
              <w:rPr>
                <w:rFonts w:asciiTheme="minorHAnsi" w:hAnsiTheme="minorHAnsi" w:cstheme="minorHAnsi"/>
                <w:b/>
                <w:color w:val="00B050"/>
                <w:lang w:val="nb-NO"/>
              </w:rPr>
            </w:pPr>
            <w:r w:rsidRPr="00CC110E">
              <w:rPr>
                <w:rFonts w:asciiTheme="minorHAnsi" w:hAnsiTheme="minorHAnsi" w:cstheme="minorHAnsi"/>
                <w:b/>
                <w:color w:val="00B050"/>
                <w:lang w:val="nb-NO"/>
              </w:rPr>
              <w:t>Kjedet enebolig</w:t>
            </w:r>
          </w:p>
          <w:p w14:paraId="17BAFE93" w14:textId="77777777" w:rsidR="00CC110E" w:rsidRPr="006D66E4" w:rsidRDefault="00CC110E" w:rsidP="00CC110E">
            <w:pPr>
              <w:pStyle w:val="AxureTableNormalText"/>
              <w:rPr>
                <w:rFonts w:asciiTheme="minorHAnsi" w:hAnsiTheme="minorHAnsi" w:cstheme="minorHAnsi"/>
                <w:b/>
                <w:color w:val="00B050"/>
                <w:lang w:val="nb-NO"/>
              </w:rPr>
            </w:pPr>
          </w:p>
        </w:tc>
      </w:tr>
      <w:tr w:rsidR="00584BF6" w:rsidRPr="00925024" w14:paraId="7DC23CDE" w14:textId="77777777" w:rsidTr="00686743">
        <w:tc>
          <w:tcPr>
            <w:tcW w:w="1941" w:type="dxa"/>
            <w:tcBorders>
              <w:top w:val="single" w:sz="4" w:space="0" w:color="000000"/>
              <w:left w:val="single" w:sz="4" w:space="0" w:color="000000"/>
              <w:bottom w:val="single" w:sz="4" w:space="0" w:color="000000"/>
              <w:right w:val="nil"/>
            </w:tcBorders>
            <w:vAlign w:val="center"/>
          </w:tcPr>
          <w:p w14:paraId="50E79C1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Bruttoareal</w:t>
            </w:r>
            <w:proofErr w:type="spellEnd"/>
            <w:r w:rsidRPr="00925024">
              <w:rPr>
                <w:rFonts w:asciiTheme="minorHAnsi" w:hAnsiTheme="minorHAnsi" w:cstheme="minorHAnsi"/>
                <w:lang w:val="en-GB"/>
              </w:rPr>
              <w:t xml:space="preserve"> (BTA)</w:t>
            </w:r>
          </w:p>
        </w:tc>
        <w:tc>
          <w:tcPr>
            <w:tcW w:w="1959" w:type="dxa"/>
            <w:tcBorders>
              <w:top w:val="single" w:sz="4" w:space="0" w:color="000000"/>
              <w:left w:val="single" w:sz="4" w:space="0" w:color="000000"/>
              <w:bottom w:val="single" w:sz="4" w:space="0" w:color="000000"/>
              <w:right w:val="nil"/>
            </w:tcBorders>
            <w:vAlign w:val="center"/>
          </w:tcPr>
          <w:p w14:paraId="605BF55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bygning_bruttoareal</w:t>
            </w:r>
            <w:proofErr w:type="spellEnd"/>
          </w:p>
        </w:tc>
        <w:tc>
          <w:tcPr>
            <w:tcW w:w="3827" w:type="dxa"/>
            <w:tcBorders>
              <w:top w:val="single" w:sz="4" w:space="0" w:color="000000"/>
              <w:left w:val="single" w:sz="4" w:space="0" w:color="000000"/>
              <w:bottom w:val="single" w:sz="4" w:space="0" w:color="000000"/>
              <w:right w:val="nil"/>
            </w:tcBorders>
            <w:vAlign w:val="center"/>
          </w:tcPr>
          <w:p w14:paraId="42E02CC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Gross area (m2)</w:t>
            </w:r>
          </w:p>
        </w:tc>
        <w:tc>
          <w:tcPr>
            <w:tcW w:w="1559" w:type="dxa"/>
            <w:tcBorders>
              <w:top w:val="single" w:sz="4" w:space="0" w:color="000000"/>
              <w:left w:val="single" w:sz="4" w:space="0" w:color="000000"/>
              <w:bottom w:val="single" w:sz="4" w:space="0" w:color="000000"/>
              <w:right w:val="nil"/>
            </w:tcBorders>
            <w:vAlign w:val="center"/>
          </w:tcPr>
          <w:p w14:paraId="2D219E4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670CA1EA" w14:textId="77777777" w:rsidTr="00686743">
        <w:tc>
          <w:tcPr>
            <w:tcW w:w="1941" w:type="dxa"/>
            <w:tcBorders>
              <w:top w:val="single" w:sz="4" w:space="0" w:color="000000"/>
              <w:left w:val="single" w:sz="4" w:space="0" w:color="000000"/>
              <w:bottom w:val="single" w:sz="4" w:space="0" w:color="000000"/>
              <w:right w:val="nil"/>
            </w:tcBorders>
            <w:vAlign w:val="center"/>
          </w:tcPr>
          <w:p w14:paraId="1FA6158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Bygningens</w:t>
            </w:r>
            <w:proofErr w:type="spellEnd"/>
            <w:r w:rsidRPr="00925024">
              <w:rPr>
                <w:rFonts w:asciiTheme="minorHAnsi" w:hAnsiTheme="minorHAnsi" w:cstheme="minorHAnsi"/>
                <w:lang w:val="en-GB"/>
              </w:rPr>
              <w:t xml:space="preserve"> standard</w:t>
            </w:r>
          </w:p>
        </w:tc>
        <w:tc>
          <w:tcPr>
            <w:tcW w:w="1959" w:type="dxa"/>
            <w:tcBorders>
              <w:top w:val="single" w:sz="4" w:space="0" w:color="000000"/>
              <w:left w:val="single" w:sz="4" w:space="0" w:color="000000"/>
              <w:bottom w:val="single" w:sz="4" w:space="0" w:color="000000"/>
              <w:right w:val="nil"/>
            </w:tcBorders>
            <w:vAlign w:val="center"/>
          </w:tcPr>
          <w:p w14:paraId="419384E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bygning_standard</w:t>
            </w:r>
            <w:proofErr w:type="spellEnd"/>
          </w:p>
        </w:tc>
        <w:tc>
          <w:tcPr>
            <w:tcW w:w="3827" w:type="dxa"/>
            <w:tcBorders>
              <w:top w:val="single" w:sz="4" w:space="0" w:color="000000"/>
              <w:left w:val="single" w:sz="4" w:space="0" w:color="000000"/>
              <w:bottom w:val="single" w:sz="4" w:space="0" w:color="000000"/>
              <w:right w:val="nil"/>
            </w:tcBorders>
            <w:vAlign w:val="center"/>
          </w:tcPr>
          <w:p w14:paraId="535F3F2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The building standard, according to the definitions of </w:t>
            </w:r>
            <w:hyperlink r:id="rId8" w:history="1">
              <w:r w:rsidRPr="00925024">
                <w:rPr>
                  <w:rStyle w:val="Hyperkobling"/>
                  <w:rFonts w:asciiTheme="minorHAnsi" w:hAnsiTheme="minorHAnsi" w:cstheme="minorHAnsi"/>
                  <w:lang w:val="en-GB"/>
                </w:rPr>
                <w:t>the «</w:t>
              </w:r>
              <w:proofErr w:type="spellStart"/>
              <w:r w:rsidRPr="00925024">
                <w:rPr>
                  <w:rStyle w:val="Hyperkobling"/>
                  <w:rFonts w:asciiTheme="minorHAnsi" w:hAnsiTheme="minorHAnsi" w:cstheme="minorHAnsi"/>
                  <w:lang w:val="en-GB"/>
                </w:rPr>
                <w:t>Takst</w:t>
              </w:r>
              <w:proofErr w:type="spellEnd"/>
              <w:r w:rsidRPr="00925024">
                <w:rPr>
                  <w:rStyle w:val="Hyperkobling"/>
                  <w:rFonts w:asciiTheme="minorHAnsi" w:hAnsiTheme="minorHAnsi" w:cstheme="minorHAnsi"/>
                  <w:lang w:val="en-GB"/>
                </w:rPr>
                <w:t xml:space="preserve"> </w:t>
              </w:r>
              <w:proofErr w:type="spellStart"/>
              <w:r w:rsidRPr="00925024">
                <w:rPr>
                  <w:rStyle w:val="Hyperkobling"/>
                  <w:rFonts w:asciiTheme="minorHAnsi" w:hAnsiTheme="minorHAnsi" w:cstheme="minorHAnsi"/>
                  <w:lang w:val="en-GB"/>
                </w:rPr>
                <w:t>og</w:t>
              </w:r>
              <w:proofErr w:type="spellEnd"/>
              <w:r w:rsidRPr="00925024">
                <w:rPr>
                  <w:rStyle w:val="Hyperkobling"/>
                  <w:rFonts w:asciiTheme="minorHAnsi" w:hAnsiTheme="minorHAnsi" w:cstheme="minorHAnsi"/>
                  <w:lang w:val="en-GB"/>
                </w:rPr>
                <w:t xml:space="preserve"> </w:t>
              </w:r>
              <w:proofErr w:type="spellStart"/>
              <w:r w:rsidRPr="00925024">
                <w:rPr>
                  <w:rStyle w:val="Hyperkobling"/>
                  <w:rFonts w:asciiTheme="minorHAnsi" w:hAnsiTheme="minorHAnsi" w:cstheme="minorHAnsi"/>
                  <w:lang w:val="en-GB"/>
                </w:rPr>
                <w:t>indeks</w:t>
              </w:r>
              <w:proofErr w:type="spellEnd"/>
              <w:r w:rsidRPr="00925024">
                <w:rPr>
                  <w:rStyle w:val="Hyperkobling"/>
                  <w:rFonts w:asciiTheme="minorHAnsi" w:hAnsiTheme="minorHAnsi" w:cstheme="minorHAnsi"/>
                  <w:lang w:val="en-GB"/>
                </w:rPr>
                <w:t>»-group within FNO</w:t>
              </w:r>
            </w:hyperlink>
            <w:r w:rsidRPr="00925024">
              <w:rPr>
                <w:rFonts w:asciiTheme="minorHAnsi" w:hAnsiTheme="minorHAnsi" w:cstheme="minorHAnsi"/>
                <w:lang w:val="en-GB"/>
              </w:rPr>
              <w:t xml:space="preserve">. </w:t>
            </w:r>
          </w:p>
        </w:tc>
        <w:tc>
          <w:tcPr>
            <w:tcW w:w="1559" w:type="dxa"/>
            <w:tcBorders>
              <w:top w:val="single" w:sz="4" w:space="0" w:color="000000"/>
              <w:left w:val="single" w:sz="4" w:space="0" w:color="000000"/>
              <w:bottom w:val="single" w:sz="4" w:space="0" w:color="000000"/>
              <w:right w:val="nil"/>
            </w:tcBorders>
            <w:vAlign w:val="center"/>
          </w:tcPr>
          <w:p w14:paraId="0805B65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5E303FC1"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Dårlig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behøver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omfattende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oppussing</w:t>
            </w:r>
            <w:proofErr w:type="spellEnd"/>
            <w:r w:rsidRPr="00925024">
              <w:rPr>
                <w:rFonts w:asciiTheme="minorHAnsi" w:hAnsiTheme="minorHAnsi" w:cstheme="minorHAnsi"/>
                <w:lang w:val="en-GB"/>
              </w:rPr>
              <w:t>)</w:t>
            </w:r>
          </w:p>
          <w:p w14:paraId="7C0AB264"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r w:rsidRPr="00925024">
              <w:rPr>
                <w:rFonts w:asciiTheme="minorHAnsi" w:hAnsiTheme="minorHAnsi" w:cstheme="minorHAnsi"/>
                <w:lang w:val="en-GB"/>
              </w:rPr>
              <w:t>Normal standard</w:t>
            </w:r>
          </w:p>
          <w:p w14:paraId="416A9A05"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Bedre</w:t>
            </w:r>
            <w:proofErr w:type="spellEnd"/>
            <w:r w:rsidRPr="00925024">
              <w:rPr>
                <w:rFonts w:asciiTheme="minorHAnsi" w:hAnsiTheme="minorHAnsi" w:cstheme="minorHAnsi"/>
                <w:lang w:val="en-GB"/>
              </w:rPr>
              <w:t xml:space="preserve"> standard</w:t>
            </w:r>
          </w:p>
          <w:p w14:paraId="31A376AD" w14:textId="77777777" w:rsidR="00584BF6" w:rsidRPr="00925024" w:rsidRDefault="00584BF6" w:rsidP="00584BF6">
            <w:pPr>
              <w:pStyle w:val="AxureTableNormalText"/>
              <w:numPr>
                <w:ilvl w:val="0"/>
                <w:numId w:val="2"/>
              </w:numPr>
              <w:snapToGrid w:val="0"/>
              <w:rPr>
                <w:rFonts w:asciiTheme="minorHAnsi" w:hAnsiTheme="minorHAnsi" w:cstheme="minorHAnsi"/>
                <w:lang w:val="en-GB"/>
              </w:rPr>
            </w:pPr>
            <w:proofErr w:type="spellStart"/>
            <w:r w:rsidRPr="00925024">
              <w:rPr>
                <w:rFonts w:asciiTheme="minorHAnsi" w:hAnsiTheme="minorHAnsi" w:cstheme="minorHAnsi"/>
                <w:lang w:val="en-GB"/>
              </w:rPr>
              <w:t>Høy</w:t>
            </w:r>
            <w:proofErr w:type="spellEnd"/>
            <w:r w:rsidRPr="00925024">
              <w:rPr>
                <w:rFonts w:asciiTheme="minorHAnsi" w:hAnsiTheme="minorHAnsi" w:cstheme="minorHAnsi"/>
                <w:lang w:val="en-GB"/>
              </w:rPr>
              <w:t xml:space="preserve"> standard</w:t>
            </w:r>
          </w:p>
        </w:tc>
      </w:tr>
      <w:tr w:rsidR="00584BF6" w:rsidRPr="00925024" w14:paraId="35DCE047" w14:textId="77777777" w:rsidTr="00686743">
        <w:tc>
          <w:tcPr>
            <w:tcW w:w="1941" w:type="dxa"/>
            <w:tcBorders>
              <w:top w:val="single" w:sz="4" w:space="0" w:color="000000"/>
              <w:left w:val="single" w:sz="4" w:space="0" w:color="000000"/>
              <w:bottom w:val="single" w:sz="4" w:space="0" w:color="000000"/>
              <w:right w:val="nil"/>
            </w:tcBorders>
            <w:vAlign w:val="center"/>
          </w:tcPr>
          <w:p w14:paraId="6AAC6A64" w14:textId="669A6423"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proofErr w:type="gramStart"/>
            <w:r w:rsidRPr="00925024">
              <w:rPr>
                <w:rFonts w:asciiTheme="minorHAnsi" w:hAnsiTheme="minorHAnsi" w:cstheme="minorHAnsi"/>
                <w:lang w:val="en-GB"/>
              </w:rPr>
              <w:t>Bygningens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bygg</w:t>
            </w:r>
            <w:r w:rsidR="00B32C68" w:rsidRPr="00B32C68">
              <w:rPr>
                <w:rFonts w:asciiTheme="minorHAnsi" w:hAnsiTheme="minorHAnsi" w:cstheme="minorHAnsi"/>
                <w:b/>
                <w:color w:val="00B050"/>
                <w:lang w:val="en-GB"/>
              </w:rPr>
              <w:t>e</w:t>
            </w:r>
            <w:r w:rsidRPr="00925024">
              <w:rPr>
                <w:rFonts w:asciiTheme="minorHAnsi" w:hAnsiTheme="minorHAnsi" w:cstheme="minorHAnsi"/>
                <w:lang w:val="en-GB"/>
              </w:rPr>
              <w:t>år</w:t>
            </w:r>
            <w:proofErr w:type="spellEnd"/>
            <w:proofErr w:type="gramEnd"/>
          </w:p>
        </w:tc>
        <w:tc>
          <w:tcPr>
            <w:tcW w:w="1959" w:type="dxa"/>
            <w:tcBorders>
              <w:top w:val="single" w:sz="4" w:space="0" w:color="000000"/>
              <w:left w:val="single" w:sz="4" w:space="0" w:color="000000"/>
              <w:bottom w:val="single" w:sz="4" w:space="0" w:color="000000"/>
              <w:right w:val="nil"/>
            </w:tcBorders>
            <w:vAlign w:val="center"/>
          </w:tcPr>
          <w:p w14:paraId="737A7D1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bygning_byggeaar</w:t>
            </w:r>
            <w:proofErr w:type="spellEnd"/>
          </w:p>
        </w:tc>
        <w:tc>
          <w:tcPr>
            <w:tcW w:w="3827" w:type="dxa"/>
            <w:tcBorders>
              <w:top w:val="single" w:sz="4" w:space="0" w:color="000000"/>
              <w:left w:val="single" w:sz="4" w:space="0" w:color="000000"/>
              <w:bottom w:val="single" w:sz="4" w:space="0" w:color="000000"/>
              <w:right w:val="nil"/>
            </w:tcBorders>
            <w:vAlign w:val="center"/>
          </w:tcPr>
          <w:p w14:paraId="3D1E5B8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Construction year</w:t>
            </w:r>
          </w:p>
        </w:tc>
        <w:tc>
          <w:tcPr>
            <w:tcW w:w="1559" w:type="dxa"/>
            <w:tcBorders>
              <w:top w:val="single" w:sz="4" w:space="0" w:color="000000"/>
              <w:left w:val="single" w:sz="4" w:space="0" w:color="000000"/>
              <w:bottom w:val="single" w:sz="4" w:space="0" w:color="000000"/>
              <w:right w:val="nil"/>
            </w:tcBorders>
            <w:vAlign w:val="center"/>
          </w:tcPr>
          <w:p w14:paraId="50AA71C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1C86CDA9" w14:textId="77777777" w:rsidTr="00686743">
        <w:trPr>
          <w:trHeight w:hRule="exact" w:val="3342"/>
        </w:trPr>
        <w:tc>
          <w:tcPr>
            <w:tcW w:w="1941" w:type="dxa"/>
            <w:tcBorders>
              <w:top w:val="single" w:sz="4" w:space="0" w:color="000000"/>
              <w:left w:val="single" w:sz="4" w:space="0" w:color="000000"/>
              <w:bottom w:val="single" w:sz="4" w:space="0" w:color="000000"/>
              <w:right w:val="nil"/>
            </w:tcBorders>
            <w:vAlign w:val="center"/>
          </w:tcPr>
          <w:p w14:paraId="7594C19B" w14:textId="2D6D90FE"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w:t>
            </w:r>
            <w:r w:rsidR="00B32C68">
              <w:rPr>
                <w:color w:val="6A8759"/>
              </w:rPr>
              <w:t xml:space="preserve"> </w:t>
            </w:r>
            <w:proofErr w:type="spellStart"/>
            <w:r w:rsidR="00B32C68" w:rsidRPr="00B32C68">
              <w:rPr>
                <w:b/>
                <w:color w:val="00B050"/>
              </w:rPr>
              <w:t>Bygningens</w:t>
            </w:r>
            <w:proofErr w:type="spellEnd"/>
            <w:r w:rsidRPr="00B32C68">
              <w:rPr>
                <w:rFonts w:asciiTheme="minorHAnsi" w:hAnsiTheme="minorHAnsi" w:cstheme="minorHAnsi"/>
                <w:color w:val="00B050"/>
                <w:lang w:val="en-GB"/>
              </w:rPr>
              <w:t xml:space="preserve"> </w:t>
            </w:r>
            <w:proofErr w:type="spellStart"/>
            <w:r w:rsidR="00B32C68">
              <w:rPr>
                <w:rFonts w:asciiTheme="minorHAnsi" w:hAnsiTheme="minorHAnsi" w:cstheme="minorHAnsi"/>
                <w:lang w:val="en-GB"/>
              </w:rPr>
              <w:t>b</w:t>
            </w:r>
            <w:r w:rsidRPr="00925024">
              <w:rPr>
                <w:rFonts w:asciiTheme="minorHAnsi" w:hAnsiTheme="minorHAnsi" w:cstheme="minorHAnsi"/>
                <w:lang w:val="en-GB"/>
              </w:rPr>
              <w:t>yggemåte</w:t>
            </w:r>
            <w:proofErr w:type="spellEnd"/>
          </w:p>
        </w:tc>
        <w:tc>
          <w:tcPr>
            <w:tcW w:w="1959" w:type="dxa"/>
            <w:tcBorders>
              <w:top w:val="single" w:sz="4" w:space="0" w:color="000000"/>
              <w:left w:val="single" w:sz="4" w:space="0" w:color="000000"/>
              <w:bottom w:val="single" w:sz="4" w:space="0" w:color="000000"/>
              <w:right w:val="nil"/>
            </w:tcBorders>
            <w:vAlign w:val="center"/>
          </w:tcPr>
          <w:p w14:paraId="66D451E4" w14:textId="0822A3D5"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bygning_byggem</w:t>
            </w:r>
            <w:r w:rsidR="00C6529F">
              <w:rPr>
                <w:rFonts w:asciiTheme="minorHAnsi" w:hAnsiTheme="minorHAnsi" w:cstheme="minorHAnsi"/>
                <w:lang w:val="en-GB"/>
              </w:rPr>
              <w:t>a</w:t>
            </w:r>
            <w:bookmarkStart w:id="14" w:name="_GoBack"/>
            <w:bookmarkEnd w:id="14"/>
            <w:r w:rsidRPr="00925024">
              <w:rPr>
                <w:rFonts w:asciiTheme="minorHAnsi" w:hAnsiTheme="minorHAnsi" w:cstheme="minorHAnsi"/>
                <w:lang w:val="en-GB"/>
              </w:rPr>
              <w:t>ate</w:t>
            </w:r>
            <w:proofErr w:type="spellEnd"/>
          </w:p>
        </w:tc>
        <w:tc>
          <w:tcPr>
            <w:tcW w:w="3827" w:type="dxa"/>
            <w:tcBorders>
              <w:top w:val="single" w:sz="4" w:space="0" w:color="000000"/>
              <w:left w:val="single" w:sz="4" w:space="0" w:color="000000"/>
              <w:bottom w:val="single" w:sz="4" w:space="0" w:color="000000"/>
              <w:right w:val="nil"/>
            </w:tcBorders>
            <w:vAlign w:val="center"/>
          </w:tcPr>
          <w:p w14:paraId="7A5677F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Principal material</w:t>
            </w:r>
          </w:p>
        </w:tc>
        <w:tc>
          <w:tcPr>
            <w:tcW w:w="1559" w:type="dxa"/>
            <w:tcBorders>
              <w:top w:val="single" w:sz="4" w:space="0" w:color="000000"/>
              <w:left w:val="single" w:sz="4" w:space="0" w:color="000000"/>
              <w:bottom w:val="single" w:sz="4" w:space="0" w:color="000000"/>
              <w:right w:val="nil"/>
            </w:tcBorders>
            <w:vAlign w:val="center"/>
          </w:tcPr>
          <w:p w14:paraId="6244F3E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0A4ECA1B"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Tre</w:t>
            </w:r>
          </w:p>
          <w:p w14:paraId="0BAC1CB8"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Mur</w:t>
            </w:r>
          </w:p>
          <w:p w14:paraId="64D66714" w14:textId="77777777" w:rsidR="00584BF6" w:rsidRPr="007A087D" w:rsidRDefault="00584BF6" w:rsidP="00584BF6">
            <w:pPr>
              <w:pStyle w:val="AxureTableNormalText"/>
              <w:numPr>
                <w:ilvl w:val="0"/>
                <w:numId w:val="3"/>
              </w:numPr>
              <w:snapToGrid w:val="0"/>
              <w:rPr>
                <w:rFonts w:asciiTheme="minorHAnsi" w:hAnsiTheme="minorHAnsi" w:cstheme="minorHAnsi"/>
                <w:lang w:val="nb-NO"/>
              </w:rPr>
            </w:pPr>
            <w:r w:rsidRPr="007A087D">
              <w:rPr>
                <w:rFonts w:asciiTheme="minorHAnsi" w:hAnsiTheme="minorHAnsi" w:cstheme="minorHAnsi"/>
                <w:lang w:val="nb-NO"/>
              </w:rPr>
              <w:t>Brann-trygt (betong e.l.)</w:t>
            </w:r>
          </w:p>
          <w:p w14:paraId="103D58DD" w14:textId="77777777" w:rsidR="00584BF6" w:rsidRPr="007A087D" w:rsidRDefault="00584BF6" w:rsidP="00686743">
            <w:pPr>
              <w:pStyle w:val="AxureTableNormalText"/>
              <w:snapToGrid w:val="0"/>
              <w:rPr>
                <w:rFonts w:asciiTheme="minorHAnsi" w:hAnsiTheme="minorHAnsi" w:cstheme="minorHAnsi"/>
                <w:lang w:val="nb-NO"/>
              </w:rPr>
            </w:pPr>
          </w:p>
        </w:tc>
      </w:tr>
      <w:tr w:rsidR="00074C3C" w:rsidRPr="00925024" w14:paraId="2EDE2EFA" w14:textId="77777777" w:rsidTr="00074C3C">
        <w:trPr>
          <w:trHeight w:hRule="exact" w:val="1046"/>
        </w:trPr>
        <w:tc>
          <w:tcPr>
            <w:tcW w:w="1941" w:type="dxa"/>
            <w:tcBorders>
              <w:top w:val="single" w:sz="4" w:space="0" w:color="000000"/>
              <w:left w:val="single" w:sz="4" w:space="0" w:color="000000"/>
              <w:bottom w:val="single" w:sz="4" w:space="0" w:color="000000"/>
              <w:right w:val="nil"/>
            </w:tcBorders>
            <w:shd w:val="clear" w:color="auto" w:fill="CCFFCC"/>
            <w:vAlign w:val="center"/>
          </w:tcPr>
          <w:p w14:paraId="7A8C88C9" w14:textId="79B213D8" w:rsidR="00074C3C" w:rsidRPr="00925024" w:rsidRDefault="00074C3C" w:rsidP="00074C3C">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sidRPr="00074C3C">
              <w:rPr>
                <w:rFonts w:asciiTheme="minorHAnsi" w:hAnsiTheme="minorHAnsi" w:cstheme="minorHAnsi"/>
                <w:lang w:val="en-GB"/>
              </w:rPr>
              <w:t>Er</w:t>
            </w:r>
            <w:proofErr w:type="spellEnd"/>
            <w:r w:rsidRPr="00074C3C">
              <w:rPr>
                <w:rFonts w:asciiTheme="minorHAnsi" w:hAnsiTheme="minorHAnsi" w:cstheme="minorHAnsi"/>
                <w:lang w:val="en-GB"/>
              </w:rPr>
              <w:t xml:space="preserve"> </w:t>
            </w:r>
            <w:proofErr w:type="spellStart"/>
            <w:r>
              <w:rPr>
                <w:rFonts w:asciiTheme="minorHAnsi" w:hAnsiTheme="minorHAnsi" w:cstheme="minorHAnsi"/>
                <w:lang w:val="en-GB"/>
              </w:rPr>
              <w:t>boligen</w:t>
            </w:r>
            <w:proofErr w:type="spellEnd"/>
            <w:r w:rsidRPr="00074C3C">
              <w:rPr>
                <w:rFonts w:asciiTheme="minorHAnsi" w:hAnsiTheme="minorHAnsi" w:cstheme="minorHAnsi"/>
                <w:lang w:val="en-GB"/>
              </w:rPr>
              <w:t xml:space="preserve"> </w:t>
            </w:r>
            <w:proofErr w:type="spellStart"/>
            <w:r w:rsidRPr="00074C3C">
              <w:rPr>
                <w:rFonts w:asciiTheme="minorHAnsi" w:hAnsiTheme="minorHAnsi" w:cstheme="minorHAnsi"/>
                <w:lang w:val="en-GB"/>
              </w:rPr>
              <w:t>bebodd</w:t>
            </w:r>
            <w:proofErr w:type="spellEnd"/>
          </w:p>
        </w:tc>
        <w:tc>
          <w:tcPr>
            <w:tcW w:w="1959" w:type="dxa"/>
            <w:tcBorders>
              <w:top w:val="single" w:sz="4" w:space="0" w:color="000000"/>
              <w:left w:val="single" w:sz="4" w:space="0" w:color="000000"/>
              <w:bottom w:val="single" w:sz="4" w:space="0" w:color="000000"/>
              <w:right w:val="nil"/>
            </w:tcBorders>
            <w:shd w:val="clear" w:color="auto" w:fill="CCFFCC"/>
            <w:vAlign w:val="center"/>
          </w:tcPr>
          <w:p w14:paraId="7C68704A" w14:textId="77777777" w:rsidR="00074C3C" w:rsidRPr="00925024" w:rsidRDefault="00CD0D74" w:rsidP="00074C3C">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w:t>
            </w:r>
            <w:r w:rsidR="00074C3C">
              <w:rPr>
                <w:rFonts w:asciiTheme="minorHAnsi" w:hAnsiTheme="minorHAnsi" w:cstheme="minorHAnsi"/>
                <w:lang w:val="en-GB"/>
              </w:rPr>
              <w:t>ygning_bebodd</w:t>
            </w:r>
            <w:proofErr w:type="spellEnd"/>
          </w:p>
        </w:tc>
        <w:tc>
          <w:tcPr>
            <w:tcW w:w="3827" w:type="dxa"/>
            <w:tcBorders>
              <w:top w:val="single" w:sz="4" w:space="0" w:color="000000"/>
              <w:left w:val="single" w:sz="4" w:space="0" w:color="000000"/>
              <w:bottom w:val="single" w:sz="4" w:space="0" w:color="000000"/>
              <w:right w:val="nil"/>
            </w:tcBorders>
            <w:shd w:val="clear" w:color="auto" w:fill="CCFFCC"/>
            <w:vAlign w:val="center"/>
          </w:tcPr>
          <w:p w14:paraId="2D32838A" w14:textId="77777777" w:rsidR="00074C3C" w:rsidRDefault="00074C3C" w:rsidP="00074C3C">
            <w:pPr>
              <w:pStyle w:val="AxureTableNormalText"/>
              <w:snapToGrid w:val="0"/>
              <w:rPr>
                <w:rFonts w:asciiTheme="minorHAnsi" w:hAnsiTheme="minorHAnsi" w:cstheme="minorHAnsi"/>
                <w:lang w:val="en-GB"/>
              </w:rPr>
            </w:pPr>
            <w:r>
              <w:rPr>
                <w:rFonts w:asciiTheme="minorHAnsi" w:hAnsiTheme="minorHAnsi" w:cstheme="minorHAnsi"/>
                <w:lang w:val="en-GB"/>
              </w:rPr>
              <w:t xml:space="preserve">Is the </w:t>
            </w:r>
            <w:r w:rsidR="00627B77">
              <w:rPr>
                <w:rFonts w:asciiTheme="minorHAnsi" w:hAnsiTheme="minorHAnsi" w:cstheme="minorHAnsi"/>
                <w:lang w:val="en-GB"/>
              </w:rPr>
              <w:t>dwelling</w:t>
            </w:r>
            <w:r>
              <w:rPr>
                <w:rFonts w:asciiTheme="minorHAnsi" w:hAnsiTheme="minorHAnsi" w:cstheme="minorHAnsi"/>
                <w:lang w:val="en-GB"/>
              </w:rPr>
              <w:t xml:space="preserve"> </w:t>
            </w:r>
            <w:proofErr w:type="spellStart"/>
            <w:r w:rsidR="00627B77">
              <w:rPr>
                <w:rFonts w:asciiTheme="minorHAnsi" w:hAnsiTheme="minorHAnsi" w:cstheme="minorHAnsi"/>
                <w:lang w:val="en-GB"/>
              </w:rPr>
              <w:t>inhabitet</w:t>
            </w:r>
            <w:proofErr w:type="spellEnd"/>
            <w:r>
              <w:rPr>
                <w:rFonts w:asciiTheme="minorHAnsi" w:hAnsiTheme="minorHAnsi" w:cstheme="minorHAnsi"/>
                <w:lang w:val="en-GB"/>
              </w:rPr>
              <w:t xml:space="preserve"> or uninhabited </w:t>
            </w:r>
          </w:p>
          <w:p w14:paraId="0C83D740" w14:textId="77777777" w:rsidR="000F3478" w:rsidRPr="00643F2D" w:rsidRDefault="000F3478" w:rsidP="000F3478">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4DA8CF07" w14:textId="55DAE6F4" w:rsidR="00AD0683" w:rsidRPr="00925024" w:rsidRDefault="000F3478" w:rsidP="000F3478">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 xml:space="preserve">Mandatory </w:t>
            </w:r>
          </w:p>
        </w:tc>
        <w:tc>
          <w:tcPr>
            <w:tcW w:w="1559" w:type="dxa"/>
            <w:tcBorders>
              <w:top w:val="single" w:sz="4" w:space="0" w:color="000000"/>
              <w:left w:val="single" w:sz="4" w:space="0" w:color="000000"/>
              <w:bottom w:val="single" w:sz="4" w:space="0" w:color="000000"/>
              <w:right w:val="nil"/>
            </w:tcBorders>
            <w:shd w:val="clear" w:color="auto" w:fill="CCFFCC"/>
            <w:vAlign w:val="center"/>
          </w:tcPr>
          <w:p w14:paraId="0AE8D36F" w14:textId="77777777" w:rsidR="00074C3C"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2103EE6A" w14:textId="77777777" w:rsidR="00074C3C" w:rsidRPr="00925024" w:rsidRDefault="00074C3C" w:rsidP="00074C3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74C3C" w:rsidRPr="00925024" w14:paraId="43AE5D3A" w14:textId="77777777" w:rsidTr="00686743">
        <w:tc>
          <w:tcPr>
            <w:tcW w:w="1941" w:type="dxa"/>
            <w:tcBorders>
              <w:top w:val="single" w:sz="4" w:space="0" w:color="000000"/>
              <w:left w:val="single" w:sz="4" w:space="0" w:color="000000"/>
              <w:bottom w:val="single" w:sz="4" w:space="0" w:color="000000"/>
              <w:right w:val="nil"/>
            </w:tcBorders>
            <w:shd w:val="clear" w:color="auto" w:fill="auto"/>
            <w:vAlign w:val="center"/>
          </w:tcPr>
          <w:p w14:paraId="1CBCF7D3"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boen</w:t>
            </w:r>
            <w:del w:id="15" w:author="Jānis Saldābols" w:date="2019-02-14T13:38:00Z">
              <w:r w:rsidRPr="00925024" w:rsidDel="007C48B0">
                <w:rPr>
                  <w:rFonts w:asciiTheme="minorHAnsi" w:hAnsiTheme="minorHAnsi" w:cstheme="minorHAnsi"/>
                  <w:lang w:val="en-GB"/>
                </w:rPr>
                <w:delText>e</w:delText>
              </w:r>
            </w:del>
            <w:r w:rsidRPr="00925024">
              <w:rPr>
                <w:rFonts w:asciiTheme="minorHAnsi" w:hAnsiTheme="minorHAnsi" w:cstheme="minorHAnsi"/>
                <w:lang w:val="en-GB"/>
              </w:rPr>
              <w:t>heter</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187C2CAD" w14:textId="77777777" w:rsidR="00074C3C" w:rsidRPr="00925024" w:rsidRDefault="00074C3C" w:rsidP="00074C3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bygning_antall_boenheter</w:t>
            </w:r>
            <w:proofErr w:type="spellEnd"/>
          </w:p>
          <w:p w14:paraId="6ECAA636" w14:textId="77777777" w:rsidR="00074C3C" w:rsidRPr="00925024" w:rsidRDefault="00074C3C" w:rsidP="00074C3C">
            <w:pPr>
              <w:pStyle w:val="AxureTableNormalText"/>
              <w:snapToGrid w:val="0"/>
              <w:rPr>
                <w:rFonts w:asciiTheme="minorHAnsi" w:hAnsiTheme="minorHAnsi" w:cstheme="minorHAnsi"/>
                <w:lang w:val="en-GB"/>
              </w:rPr>
            </w:pPr>
          </w:p>
          <w:p w14:paraId="6F575CC0" w14:textId="77777777" w:rsidR="00074C3C" w:rsidRPr="00925024" w:rsidRDefault="00074C3C" w:rsidP="00074C3C">
            <w:pPr>
              <w:pStyle w:val="AxureTableNormalText"/>
              <w:snapToGrid w:val="0"/>
              <w:rPr>
                <w:rFonts w:asciiTheme="minorHAnsi" w:hAnsiTheme="minorHAnsi" w:cstheme="minorHAnsi"/>
                <w:lang w:val="en-GB"/>
              </w:rPr>
            </w:pPr>
          </w:p>
        </w:tc>
        <w:tc>
          <w:tcPr>
            <w:tcW w:w="3827" w:type="dxa"/>
            <w:tcBorders>
              <w:top w:val="single" w:sz="4" w:space="0" w:color="000000"/>
              <w:left w:val="single" w:sz="4" w:space="0" w:color="000000"/>
              <w:bottom w:val="single" w:sz="4" w:space="0" w:color="000000"/>
              <w:right w:val="nil"/>
            </w:tcBorders>
            <w:shd w:val="clear" w:color="auto" w:fill="auto"/>
            <w:vAlign w:val="center"/>
          </w:tcPr>
          <w:p w14:paraId="058E2AC3" w14:textId="77777777" w:rsidR="00074C3C"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Number of dwellings. </w:t>
            </w:r>
          </w:p>
          <w:p w14:paraId="4FEB54CE" w14:textId="77777777" w:rsidR="00EF518F" w:rsidRPr="005D4416" w:rsidRDefault="00EF518F" w:rsidP="00074C3C">
            <w:pPr>
              <w:pStyle w:val="AxureTableNormalText"/>
              <w:snapToGrid w:val="0"/>
              <w:rPr>
                <w:rFonts w:asciiTheme="minorHAnsi" w:hAnsiTheme="minorHAnsi" w:cstheme="minorHAnsi"/>
                <w:b/>
                <w:color w:val="FF0000"/>
              </w:rPr>
            </w:pPr>
          </w:p>
          <w:p w14:paraId="23CAA05C" w14:textId="79FFB514" w:rsidR="00EF518F" w:rsidRPr="00EF518F" w:rsidRDefault="00EF518F" w:rsidP="00074C3C">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3A0B3BCE" w14:textId="4D6F962F" w:rsidR="00625B2E" w:rsidRPr="00EF518F" w:rsidRDefault="00EF518F" w:rsidP="00074C3C">
            <w:pPr>
              <w:pStyle w:val="AxureTableNormalText"/>
              <w:snapToGrid w:val="0"/>
              <w:rPr>
                <w:rFonts w:asciiTheme="minorHAnsi" w:hAnsiTheme="minorHAnsi" w:cstheme="minorHAnsi"/>
                <w:b/>
                <w:color w:val="FF0000"/>
              </w:rPr>
            </w:pPr>
            <w:r w:rsidRPr="00EF518F">
              <w:rPr>
                <w:rFonts w:asciiTheme="minorHAnsi" w:hAnsiTheme="minorHAnsi" w:cstheme="minorHAnsi"/>
                <w:b/>
                <w:color w:val="FF0000"/>
              </w:rPr>
              <w:t>Dependent on answer on «</w:t>
            </w:r>
            <w:proofErr w:type="spellStart"/>
            <w:r w:rsidRPr="00EF518F">
              <w:rPr>
                <w:rFonts w:asciiTheme="minorHAnsi" w:hAnsiTheme="minorHAnsi" w:cstheme="minorHAnsi"/>
                <w:b/>
                <w:color w:val="FF0000"/>
              </w:rPr>
              <w:t>Er</w:t>
            </w:r>
            <w:proofErr w:type="spellEnd"/>
            <w:r w:rsidRPr="00EF518F">
              <w:rPr>
                <w:rFonts w:asciiTheme="minorHAnsi" w:hAnsiTheme="minorHAnsi" w:cstheme="minorHAnsi"/>
                <w:b/>
                <w:color w:val="FF0000"/>
              </w:rPr>
              <w:t xml:space="preserve"> </w:t>
            </w:r>
            <w:proofErr w:type="spellStart"/>
            <w:r w:rsidRPr="00EF518F">
              <w:rPr>
                <w:rFonts w:asciiTheme="minorHAnsi" w:hAnsiTheme="minorHAnsi" w:cstheme="minorHAnsi"/>
                <w:b/>
                <w:color w:val="FF0000"/>
              </w:rPr>
              <w:t>boligen</w:t>
            </w:r>
            <w:proofErr w:type="spellEnd"/>
            <w:r w:rsidRPr="00EF518F">
              <w:rPr>
                <w:rFonts w:asciiTheme="minorHAnsi" w:hAnsiTheme="minorHAnsi" w:cstheme="minorHAnsi"/>
                <w:b/>
                <w:color w:val="FF0000"/>
              </w:rPr>
              <w:t xml:space="preserve"> </w:t>
            </w:r>
            <w:proofErr w:type="spellStart"/>
            <w:proofErr w:type="gramStart"/>
            <w:r w:rsidRPr="00EF518F">
              <w:rPr>
                <w:rFonts w:asciiTheme="minorHAnsi" w:hAnsiTheme="minorHAnsi" w:cstheme="minorHAnsi"/>
                <w:b/>
                <w:color w:val="FF0000"/>
              </w:rPr>
              <w:t>bebodd</w:t>
            </w:r>
            <w:proofErr w:type="spellEnd"/>
            <w:r w:rsidRPr="00EF518F">
              <w:rPr>
                <w:rFonts w:asciiTheme="minorHAnsi" w:hAnsiTheme="minorHAnsi" w:cstheme="minorHAnsi"/>
                <w:b/>
                <w:color w:val="FF0000"/>
              </w:rPr>
              <w:t>?»</w:t>
            </w:r>
            <w:proofErr w:type="gramEnd"/>
            <w:r w:rsidRPr="00EF518F">
              <w:rPr>
                <w:rFonts w:asciiTheme="minorHAnsi" w:hAnsiTheme="minorHAnsi" w:cstheme="minorHAnsi"/>
                <w:b/>
                <w:color w:val="FF0000"/>
              </w:rPr>
              <w:t xml:space="preserve"> = «JA</w:t>
            </w:r>
            <w:proofErr w:type="gramStart"/>
            <w:r w:rsidRPr="00EF518F">
              <w:rPr>
                <w:rFonts w:asciiTheme="minorHAnsi" w:hAnsiTheme="minorHAnsi" w:cstheme="minorHAnsi"/>
                <w:b/>
                <w:color w:val="FF0000"/>
              </w:rPr>
              <w:t>»  if</w:t>
            </w:r>
            <w:proofErr w:type="gramEnd"/>
            <w:r w:rsidRPr="00EF518F">
              <w:rPr>
                <w:rFonts w:asciiTheme="minorHAnsi" w:hAnsiTheme="minorHAnsi" w:cstheme="minorHAnsi"/>
                <w:b/>
                <w:color w:val="FF0000"/>
              </w:rPr>
              <w:t xml:space="preserve"> </w:t>
            </w:r>
            <w:r>
              <w:rPr>
                <w:rFonts w:asciiTheme="minorHAnsi" w:hAnsiTheme="minorHAnsi" w:cstheme="minorHAnsi"/>
                <w:b/>
                <w:color w:val="FF0000"/>
              </w:rPr>
              <w:t>“</w:t>
            </w:r>
            <w:r w:rsidRPr="00EF518F">
              <w:rPr>
                <w:rFonts w:asciiTheme="minorHAnsi" w:hAnsiTheme="minorHAnsi" w:cstheme="minorHAnsi"/>
                <w:b/>
                <w:color w:val="FF0000"/>
              </w:rPr>
              <w:t>N</w:t>
            </w:r>
            <w:r>
              <w:rPr>
                <w:rFonts w:asciiTheme="minorHAnsi" w:hAnsiTheme="minorHAnsi" w:cstheme="minorHAnsi"/>
                <w:b/>
                <w:color w:val="FF0000"/>
              </w:rPr>
              <w:t>EI” no need for this question.</w:t>
            </w: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5C0213D1" w14:textId="77777777" w:rsidR="00074C3C" w:rsidRPr="007A087D" w:rsidRDefault="00074C3C" w:rsidP="00074C3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Rulleliste</w:t>
            </w:r>
            <w:proofErr w:type="spellEnd"/>
            <w:r w:rsidRPr="007A087D">
              <w:rPr>
                <w:rFonts w:asciiTheme="minorHAnsi" w:hAnsiTheme="minorHAnsi" w:cstheme="minorHAnsi"/>
                <w:lang w:val="nb-NO"/>
              </w:rPr>
              <w:t xml:space="preserve"> eller fritt tall</w:t>
            </w:r>
          </w:p>
          <w:p w14:paraId="56BF2BCA" w14:textId="77777777" w:rsidR="00074C3C" w:rsidRPr="007A087D" w:rsidRDefault="00074C3C" w:rsidP="00074C3C">
            <w:pPr>
              <w:pStyle w:val="AxureTableNormalText"/>
              <w:snapToGrid w:val="0"/>
              <w:rPr>
                <w:rFonts w:asciiTheme="minorHAnsi" w:hAnsiTheme="minorHAnsi" w:cstheme="minorHAnsi"/>
                <w:lang w:val="nb-NO"/>
              </w:rPr>
            </w:pPr>
          </w:p>
          <w:p w14:paraId="7EFFCFAD" w14:textId="77777777" w:rsidR="00074C3C" w:rsidRPr="007A087D" w:rsidRDefault="00074C3C" w:rsidP="00074C3C">
            <w:pPr>
              <w:pStyle w:val="AxureTableNormalText"/>
              <w:snapToGrid w:val="0"/>
              <w:rPr>
                <w:rFonts w:asciiTheme="minorHAnsi" w:hAnsiTheme="minorHAnsi" w:cstheme="minorHAnsi"/>
                <w:lang w:val="nb-NO"/>
              </w:rPr>
            </w:pPr>
            <w:r w:rsidRPr="007A087D">
              <w:rPr>
                <w:rFonts w:asciiTheme="minorHAnsi" w:hAnsiTheme="minorHAnsi" w:cstheme="minorHAnsi"/>
                <w:lang w:val="nb-NO"/>
              </w:rPr>
              <w:t>Minimum 1!</w:t>
            </w:r>
          </w:p>
          <w:p w14:paraId="36CF243F" w14:textId="77777777" w:rsidR="00074C3C" w:rsidRPr="007A087D" w:rsidRDefault="00074C3C" w:rsidP="00074C3C">
            <w:pPr>
              <w:pStyle w:val="AxureTableNormalText"/>
              <w:snapToGrid w:val="0"/>
              <w:rPr>
                <w:rFonts w:asciiTheme="minorHAnsi" w:hAnsiTheme="minorHAnsi" w:cstheme="minorHAnsi"/>
                <w:lang w:val="nb-NO"/>
              </w:rPr>
            </w:pPr>
          </w:p>
        </w:tc>
      </w:tr>
      <w:tr w:rsidR="00074C3C" w:rsidRPr="00925024" w14:paraId="64237E45" w14:textId="77777777" w:rsidTr="00686743">
        <w:tc>
          <w:tcPr>
            <w:tcW w:w="1941" w:type="dxa"/>
            <w:tcBorders>
              <w:top w:val="single" w:sz="4" w:space="0" w:color="000000"/>
              <w:left w:val="single" w:sz="4" w:space="0" w:color="000000"/>
              <w:bottom w:val="single" w:sz="4" w:space="0" w:color="000000"/>
              <w:right w:val="nil"/>
            </w:tcBorders>
            <w:shd w:val="clear" w:color="auto" w:fill="auto"/>
            <w:vAlign w:val="center"/>
          </w:tcPr>
          <w:p w14:paraId="133B59D5"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Utleiestatus</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66F1F919" w14:textId="77777777" w:rsidR="00074C3C" w:rsidRPr="007A087D" w:rsidRDefault="00074C3C" w:rsidP="00074C3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bygning_utleieandel</w:t>
            </w:r>
            <w:proofErr w:type="spellEnd"/>
          </w:p>
          <w:p w14:paraId="6BEE212D" w14:textId="77777777" w:rsidR="00074C3C" w:rsidRPr="007A087D" w:rsidRDefault="00074C3C" w:rsidP="00074C3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bygning_bebodd</w:t>
            </w:r>
            <w:proofErr w:type="spellEnd"/>
          </w:p>
          <w:p w14:paraId="297BA72C" w14:textId="77777777" w:rsidR="00074C3C" w:rsidRPr="007A087D" w:rsidRDefault="00074C3C" w:rsidP="00074C3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bygning_borselv</w:t>
            </w:r>
            <w:proofErr w:type="spellEnd"/>
          </w:p>
          <w:p w14:paraId="07C90526" w14:textId="77777777" w:rsidR="00074C3C" w:rsidRPr="007A087D" w:rsidRDefault="00074C3C" w:rsidP="00074C3C">
            <w:pPr>
              <w:pStyle w:val="AxureTableNormalText"/>
              <w:snapToGrid w:val="0"/>
              <w:rPr>
                <w:rFonts w:asciiTheme="minorHAnsi" w:hAnsiTheme="minorHAnsi" w:cstheme="minorHAnsi"/>
                <w:lang w:val="nb-NO"/>
              </w:rPr>
            </w:pPr>
          </w:p>
        </w:tc>
        <w:tc>
          <w:tcPr>
            <w:tcW w:w="3827" w:type="dxa"/>
            <w:tcBorders>
              <w:top w:val="single" w:sz="4" w:space="0" w:color="000000"/>
              <w:left w:val="single" w:sz="4" w:space="0" w:color="000000"/>
              <w:bottom w:val="single" w:sz="4" w:space="0" w:color="000000"/>
              <w:right w:val="nil"/>
            </w:tcBorders>
            <w:shd w:val="clear" w:color="auto" w:fill="auto"/>
            <w:vAlign w:val="center"/>
          </w:tcPr>
          <w:p w14:paraId="45D74531" w14:textId="77777777" w:rsidR="00074C3C" w:rsidRPr="00925024"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Rental status</w:t>
            </w:r>
          </w:p>
          <w:p w14:paraId="6E864017" w14:textId="77777777" w:rsidR="00074C3C" w:rsidRDefault="00074C3C" w:rsidP="00074C3C">
            <w:pPr>
              <w:pStyle w:val="AxureTableNormalText"/>
              <w:snapToGrid w:val="0"/>
              <w:rPr>
                <w:rFonts w:asciiTheme="minorHAnsi" w:hAnsiTheme="minorHAnsi" w:cstheme="minorHAnsi"/>
                <w:lang w:val="en-GB"/>
              </w:rPr>
            </w:pPr>
            <w:r w:rsidRPr="00925024">
              <w:rPr>
                <w:rFonts w:asciiTheme="minorHAnsi" w:hAnsiTheme="minorHAnsi" w:cstheme="minorHAnsi"/>
                <w:lang w:val="en-GB"/>
              </w:rPr>
              <w:t>For each dwelling unit, indicate whether you occupy it yourself, it is rented out or empty.</w:t>
            </w:r>
            <w:r>
              <w:rPr>
                <w:rFonts w:asciiTheme="minorHAnsi" w:hAnsiTheme="minorHAnsi" w:cstheme="minorHAnsi"/>
                <w:lang w:val="en-GB"/>
              </w:rPr>
              <w:t xml:space="preserve"> </w:t>
            </w:r>
          </w:p>
          <w:p w14:paraId="2F55A3A6" w14:textId="77777777" w:rsidR="00074C3C" w:rsidRDefault="00074C3C" w:rsidP="00074C3C">
            <w:pPr>
              <w:pStyle w:val="AxureTableNormalText"/>
              <w:snapToGrid w:val="0"/>
              <w:rPr>
                <w:rFonts w:asciiTheme="minorHAnsi" w:hAnsiTheme="minorHAnsi" w:cstheme="minorHAnsi"/>
                <w:lang w:val="en-GB"/>
              </w:rPr>
            </w:pPr>
          </w:p>
          <w:p w14:paraId="0373E35C" w14:textId="77777777" w:rsidR="00625B2E" w:rsidRPr="00925024" w:rsidRDefault="00625B2E" w:rsidP="00074C3C">
            <w:pPr>
              <w:pStyle w:val="AxureTableNormalText"/>
              <w:snapToGrid w:val="0"/>
              <w:rPr>
                <w:rFonts w:asciiTheme="minorHAnsi" w:hAnsiTheme="minorHAnsi" w:cstheme="minorHAnsi"/>
                <w:lang w:val="en-GB"/>
              </w:rPr>
            </w:pPr>
          </w:p>
          <w:p w14:paraId="3249671F" w14:textId="77777777" w:rsidR="00EF518F" w:rsidRPr="00EF518F" w:rsidRDefault="00EF518F" w:rsidP="00EF518F">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2BE141B9" w14:textId="77777777" w:rsidR="00EF518F" w:rsidRDefault="00EF518F" w:rsidP="00EF518F">
            <w:pPr>
              <w:pStyle w:val="AxureTableNormalText"/>
              <w:snapToGrid w:val="0"/>
              <w:rPr>
                <w:rFonts w:asciiTheme="minorHAnsi" w:hAnsiTheme="minorHAnsi" w:cstheme="minorHAnsi"/>
                <w:b/>
                <w:color w:val="FF0000"/>
              </w:rPr>
            </w:pPr>
            <w:r w:rsidRPr="00EF518F">
              <w:rPr>
                <w:rFonts w:asciiTheme="minorHAnsi" w:hAnsiTheme="minorHAnsi" w:cstheme="minorHAnsi"/>
                <w:b/>
                <w:color w:val="FF0000"/>
              </w:rPr>
              <w:t>Dependent on answer on «</w:t>
            </w:r>
            <w:proofErr w:type="spellStart"/>
            <w:r w:rsidRPr="00EF518F">
              <w:rPr>
                <w:rFonts w:asciiTheme="minorHAnsi" w:hAnsiTheme="minorHAnsi" w:cstheme="minorHAnsi"/>
                <w:b/>
                <w:color w:val="FF0000"/>
              </w:rPr>
              <w:t>Er</w:t>
            </w:r>
            <w:proofErr w:type="spellEnd"/>
            <w:r w:rsidRPr="00EF518F">
              <w:rPr>
                <w:rFonts w:asciiTheme="minorHAnsi" w:hAnsiTheme="minorHAnsi" w:cstheme="minorHAnsi"/>
                <w:b/>
                <w:color w:val="FF0000"/>
              </w:rPr>
              <w:t xml:space="preserve"> </w:t>
            </w:r>
            <w:proofErr w:type="spellStart"/>
            <w:r w:rsidRPr="00EF518F">
              <w:rPr>
                <w:rFonts w:asciiTheme="minorHAnsi" w:hAnsiTheme="minorHAnsi" w:cstheme="minorHAnsi"/>
                <w:b/>
                <w:color w:val="FF0000"/>
              </w:rPr>
              <w:t>boligen</w:t>
            </w:r>
            <w:proofErr w:type="spellEnd"/>
            <w:r w:rsidRPr="00EF518F">
              <w:rPr>
                <w:rFonts w:asciiTheme="minorHAnsi" w:hAnsiTheme="minorHAnsi" w:cstheme="minorHAnsi"/>
                <w:b/>
                <w:color w:val="FF0000"/>
              </w:rPr>
              <w:t xml:space="preserve"> </w:t>
            </w:r>
            <w:proofErr w:type="spellStart"/>
            <w:proofErr w:type="gramStart"/>
            <w:r w:rsidRPr="00EF518F">
              <w:rPr>
                <w:rFonts w:asciiTheme="minorHAnsi" w:hAnsiTheme="minorHAnsi" w:cstheme="minorHAnsi"/>
                <w:b/>
                <w:color w:val="FF0000"/>
              </w:rPr>
              <w:t>bebodd</w:t>
            </w:r>
            <w:proofErr w:type="spellEnd"/>
            <w:r w:rsidRPr="00EF518F">
              <w:rPr>
                <w:rFonts w:asciiTheme="minorHAnsi" w:hAnsiTheme="minorHAnsi" w:cstheme="minorHAnsi"/>
                <w:b/>
                <w:color w:val="FF0000"/>
              </w:rPr>
              <w:t>?»</w:t>
            </w:r>
            <w:proofErr w:type="gramEnd"/>
            <w:r w:rsidRPr="00EF518F">
              <w:rPr>
                <w:rFonts w:asciiTheme="minorHAnsi" w:hAnsiTheme="minorHAnsi" w:cstheme="minorHAnsi"/>
                <w:b/>
                <w:color w:val="FF0000"/>
              </w:rPr>
              <w:t xml:space="preserve"> = «JA</w:t>
            </w:r>
            <w:proofErr w:type="gramStart"/>
            <w:r w:rsidRPr="00EF518F">
              <w:rPr>
                <w:rFonts w:asciiTheme="minorHAnsi" w:hAnsiTheme="minorHAnsi" w:cstheme="minorHAnsi"/>
                <w:b/>
                <w:color w:val="FF0000"/>
              </w:rPr>
              <w:t>»  if</w:t>
            </w:r>
            <w:proofErr w:type="gramEnd"/>
            <w:r w:rsidRPr="00EF518F">
              <w:rPr>
                <w:rFonts w:asciiTheme="minorHAnsi" w:hAnsiTheme="minorHAnsi" w:cstheme="minorHAnsi"/>
                <w:b/>
                <w:color w:val="FF0000"/>
              </w:rPr>
              <w:t xml:space="preserve"> </w:t>
            </w:r>
            <w:r>
              <w:rPr>
                <w:rFonts w:asciiTheme="minorHAnsi" w:hAnsiTheme="minorHAnsi" w:cstheme="minorHAnsi"/>
                <w:b/>
                <w:color w:val="FF0000"/>
              </w:rPr>
              <w:t>“</w:t>
            </w:r>
            <w:r w:rsidRPr="00EF518F">
              <w:rPr>
                <w:rFonts w:asciiTheme="minorHAnsi" w:hAnsiTheme="minorHAnsi" w:cstheme="minorHAnsi"/>
                <w:b/>
                <w:color w:val="FF0000"/>
              </w:rPr>
              <w:t>N</w:t>
            </w:r>
            <w:r>
              <w:rPr>
                <w:rFonts w:asciiTheme="minorHAnsi" w:hAnsiTheme="minorHAnsi" w:cstheme="minorHAnsi"/>
                <w:b/>
                <w:color w:val="FF0000"/>
              </w:rPr>
              <w:t xml:space="preserve">EI” no need for this question. </w:t>
            </w:r>
          </w:p>
          <w:p w14:paraId="3B80302D" w14:textId="77777777" w:rsidR="00EF518F" w:rsidRDefault="00EF518F" w:rsidP="00EF518F">
            <w:pPr>
              <w:pStyle w:val="AxureTableNormalText"/>
              <w:snapToGrid w:val="0"/>
              <w:rPr>
                <w:rFonts w:asciiTheme="minorHAnsi" w:hAnsiTheme="minorHAnsi" w:cstheme="minorHAnsi"/>
                <w:b/>
                <w:color w:val="FF0000"/>
              </w:rPr>
            </w:pPr>
          </w:p>
          <w:p w14:paraId="0FFEF2DC" w14:textId="1B65EC4D" w:rsidR="00EF518F" w:rsidRDefault="00625B2E" w:rsidP="00EF518F">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If the user only </w:t>
            </w:r>
            <w:proofErr w:type="gramStart"/>
            <w:r>
              <w:rPr>
                <w:rFonts w:asciiTheme="minorHAnsi" w:hAnsiTheme="minorHAnsi" w:cstheme="minorHAnsi"/>
                <w:b/>
                <w:color w:val="FF0000"/>
                <w:lang w:val="en-GB"/>
              </w:rPr>
              <w:t>add</w:t>
            </w:r>
            <w:proofErr w:type="gramEnd"/>
            <w:r>
              <w:rPr>
                <w:rFonts w:asciiTheme="minorHAnsi" w:hAnsiTheme="minorHAnsi" w:cstheme="minorHAnsi"/>
                <w:b/>
                <w:color w:val="FF0000"/>
                <w:lang w:val="en-GB"/>
              </w:rPr>
              <w:t xml:space="preserve"> 1</w:t>
            </w:r>
            <w:r w:rsidR="00074C3C">
              <w:rPr>
                <w:rFonts w:asciiTheme="minorHAnsi" w:hAnsiTheme="minorHAnsi" w:cstheme="minorHAnsi"/>
                <w:b/>
                <w:color w:val="FF0000"/>
                <w:lang w:val="en-GB"/>
              </w:rPr>
              <w:t xml:space="preserve"> dwelling</w:t>
            </w:r>
            <w:r>
              <w:rPr>
                <w:rFonts w:asciiTheme="minorHAnsi" w:hAnsiTheme="minorHAnsi" w:cstheme="minorHAnsi"/>
                <w:b/>
                <w:color w:val="FF0000"/>
                <w:lang w:val="en-GB"/>
              </w:rPr>
              <w:t xml:space="preserve"> </w:t>
            </w:r>
            <w:r w:rsidR="00EF518F">
              <w:rPr>
                <w:rFonts w:asciiTheme="minorHAnsi" w:hAnsiTheme="minorHAnsi" w:cstheme="minorHAnsi"/>
                <w:b/>
                <w:color w:val="FF0000"/>
                <w:lang w:val="en-GB"/>
              </w:rPr>
              <w:t>on</w:t>
            </w:r>
            <w:r w:rsidR="00EF518F" w:rsidRPr="00EF518F">
              <w:rPr>
                <w:rFonts w:asciiTheme="minorHAnsi" w:hAnsiTheme="minorHAnsi" w:cstheme="minorHAnsi"/>
                <w:b/>
                <w:color w:val="FF0000"/>
                <w:lang w:val="en-GB"/>
              </w:rPr>
              <w:t xml:space="preserve"> </w:t>
            </w:r>
            <w:r w:rsidR="00EF518F">
              <w:rPr>
                <w:rFonts w:asciiTheme="minorHAnsi" w:hAnsiTheme="minorHAnsi" w:cstheme="minorHAnsi"/>
                <w:b/>
                <w:color w:val="FF0000"/>
                <w:lang w:val="en-GB"/>
              </w:rPr>
              <w:t>“</w:t>
            </w:r>
            <w:proofErr w:type="spellStart"/>
            <w:r w:rsidR="00EF518F" w:rsidRPr="00EF518F">
              <w:rPr>
                <w:rFonts w:asciiTheme="minorHAnsi" w:hAnsiTheme="minorHAnsi" w:cstheme="minorHAnsi"/>
                <w:b/>
                <w:color w:val="FF0000"/>
                <w:lang w:val="en-GB"/>
              </w:rPr>
              <w:t>Antall</w:t>
            </w:r>
            <w:proofErr w:type="spellEnd"/>
            <w:r w:rsidR="00EF518F" w:rsidRPr="00EF518F">
              <w:rPr>
                <w:rFonts w:asciiTheme="minorHAnsi" w:hAnsiTheme="minorHAnsi" w:cstheme="minorHAnsi"/>
                <w:b/>
                <w:color w:val="FF0000"/>
                <w:lang w:val="en-GB"/>
              </w:rPr>
              <w:t xml:space="preserve"> </w:t>
            </w:r>
            <w:proofErr w:type="spellStart"/>
            <w:r w:rsidR="00EF518F" w:rsidRPr="00EF518F">
              <w:rPr>
                <w:rFonts w:asciiTheme="minorHAnsi" w:hAnsiTheme="minorHAnsi" w:cstheme="minorHAnsi"/>
                <w:b/>
                <w:color w:val="FF0000"/>
                <w:lang w:val="en-GB"/>
              </w:rPr>
              <w:t>boeneheter</w:t>
            </w:r>
            <w:proofErr w:type="spellEnd"/>
            <w:r w:rsidR="00EF518F">
              <w:rPr>
                <w:rFonts w:asciiTheme="minorHAnsi" w:hAnsiTheme="minorHAnsi" w:cstheme="minorHAnsi"/>
                <w:b/>
                <w:color w:val="FF0000"/>
                <w:lang w:val="en-GB"/>
              </w:rPr>
              <w:t>” then only answers available should be “</w:t>
            </w:r>
            <w:proofErr w:type="spellStart"/>
            <w:r w:rsidR="00EF518F">
              <w:rPr>
                <w:rFonts w:asciiTheme="minorHAnsi" w:hAnsiTheme="minorHAnsi" w:cstheme="minorHAnsi"/>
                <w:b/>
                <w:color w:val="FF0000"/>
                <w:lang w:val="en-GB"/>
              </w:rPr>
              <w:t>bor</w:t>
            </w:r>
            <w:proofErr w:type="spellEnd"/>
            <w:r w:rsidR="00EF518F">
              <w:rPr>
                <w:rFonts w:asciiTheme="minorHAnsi" w:hAnsiTheme="minorHAnsi" w:cstheme="minorHAnsi"/>
                <w:b/>
                <w:color w:val="FF0000"/>
                <w:lang w:val="en-GB"/>
              </w:rPr>
              <w:t xml:space="preserve"> </w:t>
            </w:r>
            <w:proofErr w:type="spellStart"/>
            <w:r w:rsidR="00EF518F">
              <w:rPr>
                <w:rFonts w:asciiTheme="minorHAnsi" w:hAnsiTheme="minorHAnsi" w:cstheme="minorHAnsi"/>
                <w:b/>
                <w:color w:val="FF0000"/>
                <w:lang w:val="en-GB"/>
              </w:rPr>
              <w:t>selv</w:t>
            </w:r>
            <w:proofErr w:type="spellEnd"/>
            <w:r w:rsidR="00EF518F">
              <w:rPr>
                <w:rFonts w:asciiTheme="minorHAnsi" w:hAnsiTheme="minorHAnsi" w:cstheme="minorHAnsi"/>
                <w:b/>
                <w:color w:val="FF0000"/>
                <w:lang w:val="en-GB"/>
              </w:rPr>
              <w:t>” and “</w:t>
            </w:r>
            <w:proofErr w:type="spellStart"/>
            <w:r w:rsidR="00EF518F">
              <w:rPr>
                <w:rFonts w:asciiTheme="minorHAnsi" w:hAnsiTheme="minorHAnsi" w:cstheme="minorHAnsi"/>
                <w:b/>
                <w:color w:val="FF0000"/>
                <w:lang w:val="en-GB"/>
              </w:rPr>
              <w:t>Utleid</w:t>
            </w:r>
            <w:proofErr w:type="spellEnd"/>
            <w:r w:rsidR="00EF518F">
              <w:rPr>
                <w:rFonts w:asciiTheme="minorHAnsi" w:hAnsiTheme="minorHAnsi" w:cstheme="minorHAnsi"/>
                <w:b/>
                <w:color w:val="FF0000"/>
                <w:lang w:val="en-GB"/>
              </w:rPr>
              <w:t xml:space="preserve">” </w:t>
            </w:r>
          </w:p>
          <w:p w14:paraId="1A7B3404" w14:textId="2DC6A561" w:rsidR="00EF518F" w:rsidRPr="00074C3C" w:rsidRDefault="00EF518F" w:rsidP="00EF518F">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If the house has more than one </w:t>
            </w:r>
            <w:proofErr w:type="gramStart"/>
            <w:r>
              <w:rPr>
                <w:rFonts w:asciiTheme="minorHAnsi" w:hAnsiTheme="minorHAnsi" w:cstheme="minorHAnsi"/>
                <w:b/>
                <w:color w:val="FF0000"/>
                <w:lang w:val="en-GB"/>
              </w:rPr>
              <w:t xml:space="preserve">dwelling </w:t>
            </w:r>
            <w:r w:rsidR="009F7B45">
              <w:rPr>
                <w:rFonts w:asciiTheme="minorHAnsi" w:hAnsiTheme="minorHAnsi" w:cstheme="minorHAnsi"/>
                <w:b/>
                <w:color w:val="FF0000"/>
                <w:lang w:val="en-GB"/>
              </w:rPr>
              <w:t xml:space="preserve"> </w:t>
            </w:r>
            <w:proofErr w:type="spellStart"/>
            <w:r w:rsidR="009F7B45">
              <w:rPr>
                <w:rFonts w:asciiTheme="minorHAnsi" w:hAnsiTheme="minorHAnsi" w:cstheme="minorHAnsi"/>
                <w:b/>
                <w:color w:val="FF0000"/>
                <w:lang w:val="en-GB"/>
              </w:rPr>
              <w:t>dwelling</w:t>
            </w:r>
            <w:proofErr w:type="spellEnd"/>
            <w:proofErr w:type="gramEnd"/>
            <w:r w:rsidR="009F7B45">
              <w:rPr>
                <w:rFonts w:asciiTheme="minorHAnsi" w:hAnsiTheme="minorHAnsi" w:cstheme="minorHAnsi"/>
                <w:b/>
                <w:color w:val="FF0000"/>
                <w:lang w:val="en-GB"/>
              </w:rPr>
              <w:t xml:space="preserve"> 2-4 should be able to be marked as “</w:t>
            </w:r>
            <w:proofErr w:type="spellStart"/>
            <w:r w:rsidR="009F7B45">
              <w:rPr>
                <w:rFonts w:asciiTheme="minorHAnsi" w:hAnsiTheme="minorHAnsi" w:cstheme="minorHAnsi"/>
                <w:b/>
                <w:color w:val="FF0000"/>
                <w:lang w:val="en-GB"/>
              </w:rPr>
              <w:t>Ubebodd</w:t>
            </w:r>
            <w:proofErr w:type="spellEnd"/>
            <w:r w:rsidR="009F7B45">
              <w:rPr>
                <w:rFonts w:asciiTheme="minorHAnsi" w:hAnsiTheme="minorHAnsi" w:cstheme="minorHAnsi"/>
                <w:b/>
                <w:color w:val="FF0000"/>
                <w:lang w:val="en-GB"/>
              </w:rPr>
              <w:t>” as well as “</w:t>
            </w:r>
            <w:proofErr w:type="spellStart"/>
            <w:r w:rsidR="009F7B45">
              <w:rPr>
                <w:rFonts w:asciiTheme="minorHAnsi" w:hAnsiTheme="minorHAnsi" w:cstheme="minorHAnsi"/>
                <w:b/>
                <w:color w:val="FF0000"/>
                <w:lang w:val="en-GB"/>
              </w:rPr>
              <w:t>bor</w:t>
            </w:r>
            <w:proofErr w:type="spellEnd"/>
            <w:r w:rsidR="009F7B45">
              <w:rPr>
                <w:rFonts w:asciiTheme="minorHAnsi" w:hAnsiTheme="minorHAnsi" w:cstheme="minorHAnsi"/>
                <w:b/>
                <w:color w:val="FF0000"/>
                <w:lang w:val="en-GB"/>
              </w:rPr>
              <w:t xml:space="preserve"> </w:t>
            </w:r>
            <w:proofErr w:type="spellStart"/>
            <w:r w:rsidR="009F7B45">
              <w:rPr>
                <w:rFonts w:asciiTheme="minorHAnsi" w:hAnsiTheme="minorHAnsi" w:cstheme="minorHAnsi"/>
                <w:b/>
                <w:color w:val="FF0000"/>
                <w:lang w:val="en-GB"/>
              </w:rPr>
              <w:t>selv</w:t>
            </w:r>
            <w:proofErr w:type="spellEnd"/>
            <w:r w:rsidR="009F7B45">
              <w:rPr>
                <w:rFonts w:asciiTheme="minorHAnsi" w:hAnsiTheme="minorHAnsi" w:cstheme="minorHAnsi"/>
                <w:b/>
                <w:color w:val="FF0000"/>
                <w:lang w:val="en-GB"/>
              </w:rPr>
              <w:t>” and “</w:t>
            </w:r>
            <w:proofErr w:type="spellStart"/>
            <w:r w:rsidR="009F7B45">
              <w:rPr>
                <w:rFonts w:asciiTheme="minorHAnsi" w:hAnsiTheme="minorHAnsi" w:cstheme="minorHAnsi"/>
                <w:b/>
                <w:color w:val="FF0000"/>
                <w:lang w:val="en-GB"/>
              </w:rPr>
              <w:t>Utleid</w:t>
            </w:r>
            <w:proofErr w:type="spellEnd"/>
            <w:r w:rsidR="009F7B45">
              <w:rPr>
                <w:rFonts w:asciiTheme="minorHAnsi" w:hAnsiTheme="minorHAnsi" w:cstheme="minorHAnsi"/>
                <w:b/>
                <w:color w:val="FF0000"/>
                <w:lang w:val="en-GB"/>
              </w:rPr>
              <w:t xml:space="preserve">”. </w:t>
            </w:r>
          </w:p>
          <w:p w14:paraId="03874503" w14:textId="2081AF51" w:rsidR="00DA75E4" w:rsidRPr="00074C3C" w:rsidRDefault="00DA75E4" w:rsidP="00625B2E">
            <w:pPr>
              <w:pStyle w:val="AxureTableNormalText"/>
              <w:snapToGrid w:val="0"/>
              <w:rPr>
                <w:rFonts w:asciiTheme="minorHAnsi" w:hAnsiTheme="minorHAnsi" w:cstheme="minorHAnsi"/>
                <w:b/>
                <w:color w:val="FF0000"/>
                <w:lang w:val="en-GB"/>
              </w:rPr>
            </w:pP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776F497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lastRenderedPageBreak/>
              <w:t xml:space="preserve">En valgliste for hver boenhet, avhengig av svaret på forrige spørsmål. </w:t>
            </w:r>
          </w:p>
          <w:p w14:paraId="03628871" w14:textId="77777777" w:rsidR="00074C3C" w:rsidRPr="007A087D" w:rsidRDefault="00074C3C" w:rsidP="00074C3C">
            <w:pPr>
              <w:snapToGrid w:val="0"/>
              <w:rPr>
                <w:rFonts w:asciiTheme="minorHAnsi" w:hAnsiTheme="minorHAnsi" w:cstheme="minorHAnsi"/>
                <w:sz w:val="16"/>
                <w:szCs w:val="16"/>
              </w:rPr>
            </w:pPr>
          </w:p>
          <w:p w14:paraId="761916A9"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Lovlige verdier:</w:t>
            </w:r>
          </w:p>
          <w:p w14:paraId="3B8759C4"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Bor selv</w:t>
            </w:r>
          </w:p>
          <w:p w14:paraId="528B7E2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Utleid</w:t>
            </w:r>
          </w:p>
          <w:p w14:paraId="4C73A916" w14:textId="77777777" w:rsidR="00074C3C" w:rsidRPr="00074C3C" w:rsidRDefault="00074C3C" w:rsidP="00074C3C">
            <w:pPr>
              <w:snapToGrid w:val="0"/>
              <w:rPr>
                <w:rFonts w:asciiTheme="minorHAnsi" w:hAnsiTheme="minorHAnsi" w:cstheme="minorHAnsi"/>
                <w:sz w:val="16"/>
                <w:szCs w:val="16"/>
              </w:rPr>
            </w:pPr>
            <w:r w:rsidRPr="00074C3C">
              <w:rPr>
                <w:rFonts w:asciiTheme="minorHAnsi" w:hAnsiTheme="minorHAnsi" w:cstheme="minorHAnsi"/>
                <w:sz w:val="16"/>
                <w:szCs w:val="16"/>
              </w:rPr>
              <w:t>Ubebodd</w:t>
            </w:r>
            <w:r>
              <w:rPr>
                <w:rFonts w:asciiTheme="minorHAnsi" w:hAnsiTheme="minorHAnsi" w:cstheme="minorHAnsi"/>
                <w:sz w:val="16"/>
                <w:szCs w:val="16"/>
              </w:rPr>
              <w:t xml:space="preserve"> </w:t>
            </w:r>
          </w:p>
          <w:p w14:paraId="0C2A81B2" w14:textId="77777777" w:rsidR="00074C3C" w:rsidRPr="00074C3C" w:rsidRDefault="00074C3C" w:rsidP="00074C3C">
            <w:pPr>
              <w:snapToGrid w:val="0"/>
              <w:rPr>
                <w:rFonts w:asciiTheme="minorHAnsi" w:hAnsiTheme="minorHAnsi" w:cstheme="minorHAnsi"/>
                <w:color w:val="FF0000"/>
                <w:sz w:val="16"/>
                <w:szCs w:val="16"/>
              </w:rPr>
            </w:pPr>
          </w:p>
          <w:p w14:paraId="55BE2ED4" w14:textId="77777777" w:rsidR="00074C3C" w:rsidRPr="007A087D" w:rsidRDefault="00074C3C" w:rsidP="00074C3C">
            <w:pPr>
              <w:snapToGrid w:val="0"/>
              <w:rPr>
                <w:rFonts w:asciiTheme="minorHAnsi" w:hAnsiTheme="minorHAnsi" w:cstheme="minorHAnsi"/>
                <w:sz w:val="16"/>
                <w:szCs w:val="16"/>
              </w:rPr>
            </w:pPr>
          </w:p>
          <w:p w14:paraId="7C175873" w14:textId="77777777" w:rsidR="00074C3C" w:rsidRPr="007A087D" w:rsidRDefault="00074C3C" w:rsidP="00074C3C">
            <w:pPr>
              <w:snapToGrid w:val="0"/>
              <w:rPr>
                <w:rFonts w:asciiTheme="minorHAnsi" w:hAnsiTheme="minorHAnsi" w:cstheme="minorHAnsi"/>
                <w:sz w:val="16"/>
                <w:szCs w:val="16"/>
              </w:rPr>
            </w:pPr>
          </w:p>
          <w:p w14:paraId="26A92106"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Det returneres samleverdier for de tre variablene.</w:t>
            </w:r>
          </w:p>
          <w:p w14:paraId="4164B6BA" w14:textId="77777777" w:rsidR="00074C3C" w:rsidRPr="007A087D" w:rsidRDefault="00074C3C" w:rsidP="00074C3C">
            <w:pPr>
              <w:snapToGrid w:val="0"/>
              <w:rPr>
                <w:rFonts w:asciiTheme="minorHAnsi" w:hAnsiTheme="minorHAnsi" w:cstheme="minorHAnsi"/>
                <w:sz w:val="16"/>
                <w:szCs w:val="16"/>
              </w:rPr>
            </w:pPr>
          </w:p>
          <w:p w14:paraId="4FC2C55A"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i/>
                <w:sz w:val="16"/>
                <w:szCs w:val="16"/>
              </w:rPr>
              <w:t>_bebodd:</w:t>
            </w:r>
            <w:r w:rsidRPr="007A087D">
              <w:rPr>
                <w:rFonts w:asciiTheme="minorHAnsi" w:hAnsiTheme="minorHAnsi" w:cstheme="minorHAnsi"/>
                <w:sz w:val="16"/>
                <w:szCs w:val="16"/>
              </w:rPr>
              <w:t xml:space="preserve"> true/false:</w:t>
            </w:r>
          </w:p>
          <w:p w14:paraId="7E19E7FB"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Om minst én enhet ikke er ubebodd, returneres </w:t>
            </w:r>
            <w:r w:rsidRPr="007A087D">
              <w:rPr>
                <w:rFonts w:asciiTheme="minorHAnsi" w:hAnsiTheme="minorHAnsi" w:cstheme="minorHAnsi"/>
                <w:i/>
                <w:sz w:val="16"/>
                <w:szCs w:val="16"/>
              </w:rPr>
              <w:t>_bebodd</w:t>
            </w:r>
            <w:r w:rsidRPr="007A087D">
              <w:rPr>
                <w:rFonts w:asciiTheme="minorHAnsi" w:hAnsiTheme="minorHAnsi" w:cstheme="minorHAnsi"/>
                <w:sz w:val="16"/>
                <w:szCs w:val="16"/>
              </w:rPr>
              <w:t xml:space="preserve"> = true</w:t>
            </w:r>
          </w:p>
          <w:p w14:paraId="42E583AA" w14:textId="77777777" w:rsidR="00074C3C" w:rsidRPr="007A087D" w:rsidRDefault="00074C3C" w:rsidP="00074C3C">
            <w:pPr>
              <w:snapToGrid w:val="0"/>
              <w:rPr>
                <w:rFonts w:asciiTheme="minorHAnsi" w:hAnsiTheme="minorHAnsi" w:cstheme="minorHAnsi"/>
                <w:sz w:val="16"/>
                <w:szCs w:val="16"/>
              </w:rPr>
            </w:pPr>
          </w:p>
          <w:p w14:paraId="79F8F7C8"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i/>
                <w:sz w:val="16"/>
                <w:szCs w:val="16"/>
              </w:rPr>
              <w:t>_</w:t>
            </w:r>
            <w:proofErr w:type="spellStart"/>
            <w:r w:rsidRPr="007A087D">
              <w:rPr>
                <w:rFonts w:asciiTheme="minorHAnsi" w:hAnsiTheme="minorHAnsi" w:cstheme="minorHAnsi"/>
                <w:i/>
                <w:sz w:val="16"/>
                <w:szCs w:val="16"/>
              </w:rPr>
              <w:t>borselv</w:t>
            </w:r>
            <w:proofErr w:type="spellEnd"/>
            <w:r w:rsidRPr="007A087D">
              <w:rPr>
                <w:rFonts w:asciiTheme="minorHAnsi" w:hAnsiTheme="minorHAnsi" w:cstheme="minorHAnsi"/>
                <w:i/>
                <w:sz w:val="16"/>
                <w:szCs w:val="16"/>
              </w:rPr>
              <w:t>:</w:t>
            </w:r>
            <w:r w:rsidRPr="007A087D">
              <w:rPr>
                <w:rFonts w:asciiTheme="minorHAnsi" w:hAnsiTheme="minorHAnsi" w:cstheme="minorHAnsi"/>
                <w:sz w:val="16"/>
                <w:szCs w:val="16"/>
              </w:rPr>
              <w:t xml:space="preserve"> true/false:</w:t>
            </w:r>
          </w:p>
          <w:p w14:paraId="5F46AA7E"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Om minst en enhet bebos av eier, returneres </w:t>
            </w:r>
            <w:r w:rsidRPr="007A087D">
              <w:rPr>
                <w:rFonts w:asciiTheme="minorHAnsi" w:hAnsiTheme="minorHAnsi" w:cstheme="minorHAnsi"/>
                <w:i/>
                <w:sz w:val="16"/>
                <w:szCs w:val="16"/>
              </w:rPr>
              <w:t>_</w:t>
            </w:r>
            <w:proofErr w:type="spellStart"/>
            <w:r w:rsidRPr="007A087D">
              <w:rPr>
                <w:rFonts w:asciiTheme="minorHAnsi" w:hAnsiTheme="minorHAnsi" w:cstheme="minorHAnsi"/>
                <w:i/>
                <w:sz w:val="16"/>
                <w:szCs w:val="16"/>
              </w:rPr>
              <w:t>borselv</w:t>
            </w:r>
            <w:proofErr w:type="spellEnd"/>
            <w:r w:rsidRPr="007A087D">
              <w:rPr>
                <w:rFonts w:asciiTheme="minorHAnsi" w:hAnsiTheme="minorHAnsi" w:cstheme="minorHAnsi"/>
                <w:sz w:val="16"/>
                <w:szCs w:val="16"/>
              </w:rPr>
              <w:t xml:space="preserve"> = true</w:t>
            </w:r>
          </w:p>
          <w:p w14:paraId="350780E9" w14:textId="77777777" w:rsidR="00074C3C" w:rsidRPr="007A087D" w:rsidRDefault="00074C3C" w:rsidP="00074C3C">
            <w:pPr>
              <w:snapToGrid w:val="0"/>
              <w:rPr>
                <w:rFonts w:asciiTheme="minorHAnsi" w:hAnsiTheme="minorHAnsi" w:cstheme="minorHAnsi"/>
                <w:sz w:val="16"/>
                <w:szCs w:val="16"/>
              </w:rPr>
            </w:pPr>
          </w:p>
          <w:p w14:paraId="7BE93C03"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 xml:space="preserve">_utleid: </w:t>
            </w:r>
          </w:p>
          <w:p w14:paraId="3DB04955"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Ikke utleid/hele/</w:t>
            </w:r>
          </w:p>
          <w:p w14:paraId="2EFA20AA" w14:textId="77777777" w:rsidR="00074C3C" w:rsidRPr="007A087D" w:rsidRDefault="00074C3C" w:rsidP="00074C3C">
            <w:pPr>
              <w:snapToGrid w:val="0"/>
              <w:rPr>
                <w:rFonts w:asciiTheme="minorHAnsi" w:hAnsiTheme="minorHAnsi" w:cstheme="minorHAnsi"/>
                <w:sz w:val="16"/>
                <w:szCs w:val="16"/>
              </w:rPr>
            </w:pPr>
            <w:r w:rsidRPr="007A087D">
              <w:rPr>
                <w:rFonts w:asciiTheme="minorHAnsi" w:hAnsiTheme="minorHAnsi" w:cstheme="minorHAnsi"/>
                <w:sz w:val="16"/>
                <w:szCs w:val="16"/>
              </w:rPr>
              <w:t>deler:</w:t>
            </w:r>
          </w:p>
          <w:p w14:paraId="4CC3EAFB" w14:textId="77777777" w:rsidR="00074C3C" w:rsidRPr="00925024" w:rsidRDefault="00074C3C" w:rsidP="00074C3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I </w:t>
            </w:r>
            <w:proofErr w:type="spellStart"/>
            <w:r w:rsidRPr="00925024">
              <w:rPr>
                <w:rFonts w:asciiTheme="minorHAnsi" w:hAnsiTheme="minorHAnsi" w:cstheme="minorHAnsi"/>
                <w:sz w:val="16"/>
                <w:szCs w:val="16"/>
                <w:lang w:val="en-GB"/>
              </w:rPr>
              <w:t>henhold</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til</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svarene</w:t>
            </w:r>
            <w:proofErr w:type="spellEnd"/>
            <w:r w:rsidRPr="00925024">
              <w:rPr>
                <w:rFonts w:asciiTheme="minorHAnsi" w:hAnsiTheme="minorHAnsi" w:cstheme="minorHAnsi"/>
                <w:sz w:val="16"/>
                <w:szCs w:val="16"/>
                <w:lang w:val="en-GB"/>
              </w:rPr>
              <w:t>.</w:t>
            </w:r>
          </w:p>
          <w:p w14:paraId="131A7521" w14:textId="77777777" w:rsidR="00074C3C" w:rsidRPr="00925024" w:rsidRDefault="00074C3C" w:rsidP="00074C3C">
            <w:pPr>
              <w:snapToGrid w:val="0"/>
              <w:rPr>
                <w:rFonts w:asciiTheme="minorHAnsi" w:hAnsiTheme="minorHAnsi" w:cstheme="minorHAnsi"/>
                <w:sz w:val="16"/>
                <w:szCs w:val="16"/>
                <w:lang w:val="en-GB"/>
              </w:rPr>
            </w:pPr>
          </w:p>
          <w:p w14:paraId="790C3393" w14:textId="77777777" w:rsidR="00074C3C" w:rsidRPr="00925024" w:rsidRDefault="00074C3C" w:rsidP="00074C3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
        </w:tc>
      </w:tr>
      <w:tr w:rsidR="00D229B0" w:rsidRPr="00925024" w14:paraId="03EA619F" w14:textId="77777777" w:rsidTr="00D229B0">
        <w:tc>
          <w:tcPr>
            <w:tcW w:w="1941" w:type="dxa"/>
            <w:tcBorders>
              <w:top w:val="single" w:sz="4" w:space="0" w:color="000000"/>
              <w:left w:val="single" w:sz="4" w:space="0" w:color="000000"/>
              <w:bottom w:val="single" w:sz="4" w:space="0" w:color="000000"/>
              <w:right w:val="nil"/>
            </w:tcBorders>
            <w:shd w:val="clear" w:color="auto" w:fill="FFCCFF"/>
            <w:vAlign w:val="center"/>
          </w:tcPr>
          <w:p w14:paraId="15CE1742" w14:textId="1D7B85B8" w:rsidR="00D229B0" w:rsidRPr="00925024" w:rsidRDefault="00D229B0" w:rsidP="00D229B0">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Rør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rør</w:t>
            </w:r>
            <w:proofErr w:type="spellEnd"/>
            <w:r w:rsidRPr="00925024">
              <w:rPr>
                <w:rFonts w:asciiTheme="minorHAnsi" w:hAnsiTheme="minorHAnsi" w:cstheme="minorHAnsi"/>
                <w:lang w:val="en-GB"/>
              </w:rPr>
              <w:t xml:space="preserve"> system</w:t>
            </w:r>
          </w:p>
        </w:tc>
        <w:tc>
          <w:tcPr>
            <w:tcW w:w="1959" w:type="dxa"/>
            <w:tcBorders>
              <w:top w:val="single" w:sz="4" w:space="0" w:color="000000"/>
              <w:left w:val="single" w:sz="4" w:space="0" w:color="000000"/>
              <w:bottom w:val="single" w:sz="4" w:space="0" w:color="000000"/>
              <w:right w:val="nil"/>
            </w:tcBorders>
            <w:shd w:val="clear" w:color="auto" w:fill="FFCCFF"/>
            <w:vAlign w:val="center"/>
          </w:tcPr>
          <w:p w14:paraId="1E5EFBF8" w14:textId="26C59646" w:rsidR="00D229B0" w:rsidRPr="007A087D" w:rsidRDefault="00D229B0" w:rsidP="00D229B0">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bygning_roer</w:t>
            </w:r>
            <w:proofErr w:type="spellEnd"/>
            <w:r w:rsidRPr="007A087D">
              <w:rPr>
                <w:rFonts w:asciiTheme="minorHAnsi" w:hAnsiTheme="minorHAnsi" w:cstheme="minorHAnsi"/>
                <w:lang w:val="nb-NO"/>
              </w:rPr>
              <w:t>-i-</w:t>
            </w:r>
            <w:proofErr w:type="spellStart"/>
            <w:r w:rsidRPr="007A087D">
              <w:rPr>
                <w:rFonts w:asciiTheme="minorHAnsi" w:hAnsiTheme="minorHAnsi" w:cstheme="minorHAnsi"/>
                <w:lang w:val="nb-NO"/>
              </w:rPr>
              <w:t>roer_system</w:t>
            </w:r>
            <w:proofErr w:type="spellEnd"/>
          </w:p>
        </w:tc>
        <w:tc>
          <w:tcPr>
            <w:tcW w:w="3827" w:type="dxa"/>
            <w:tcBorders>
              <w:top w:val="single" w:sz="4" w:space="0" w:color="000000"/>
              <w:left w:val="single" w:sz="4" w:space="0" w:color="000000"/>
              <w:bottom w:val="single" w:sz="4" w:space="0" w:color="000000"/>
              <w:right w:val="nil"/>
            </w:tcBorders>
            <w:shd w:val="clear" w:color="auto" w:fill="FFCCFF"/>
            <w:vAlign w:val="center"/>
          </w:tcPr>
          <w:p w14:paraId="3CF52D63" w14:textId="0522B846" w:rsidR="00D229B0" w:rsidRPr="00925024" w:rsidRDefault="00D229B0" w:rsidP="00D229B0">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Pipe-in-pipe system for water </w:t>
            </w:r>
          </w:p>
        </w:tc>
        <w:tc>
          <w:tcPr>
            <w:tcW w:w="1559" w:type="dxa"/>
            <w:tcBorders>
              <w:top w:val="single" w:sz="4" w:space="0" w:color="000000"/>
              <w:left w:val="single" w:sz="4" w:space="0" w:color="000000"/>
              <w:bottom w:val="single" w:sz="4" w:space="0" w:color="000000"/>
              <w:right w:val="nil"/>
            </w:tcBorders>
            <w:shd w:val="clear" w:color="auto" w:fill="FFCCFF"/>
            <w:vAlign w:val="center"/>
          </w:tcPr>
          <w:p w14:paraId="24DB1611" w14:textId="3A88ED17" w:rsidR="00D229B0" w:rsidRPr="00D229B0" w:rsidRDefault="00D229B0" w:rsidP="00D229B0">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r>
              <w:rPr>
                <w:rFonts w:asciiTheme="minorHAnsi" w:hAnsiTheme="minorHAnsi" w:cstheme="minorHAnsi"/>
                <w:sz w:val="16"/>
                <w:szCs w:val="16"/>
                <w:lang w:val="en-GB"/>
              </w:rPr>
              <w:br/>
            </w:r>
            <w:proofErr w:type="spellStart"/>
            <w:r w:rsidRPr="00925024">
              <w:rPr>
                <w:rFonts w:asciiTheme="minorHAnsi" w:hAnsiTheme="minorHAnsi" w:cstheme="minorHAnsi"/>
                <w:sz w:val="16"/>
                <w:szCs w:val="16"/>
                <w:lang w:val="en-GB"/>
              </w:rPr>
              <w:t>Nei</w:t>
            </w:r>
            <w:proofErr w:type="spellEnd"/>
          </w:p>
        </w:tc>
      </w:tr>
      <w:tr w:rsidR="00074C3C" w:rsidRPr="00925024" w14:paraId="64827341" w14:textId="77777777" w:rsidTr="00D229B0">
        <w:tc>
          <w:tcPr>
            <w:tcW w:w="1941" w:type="dxa"/>
            <w:tcBorders>
              <w:top w:val="single" w:sz="4" w:space="0" w:color="000000"/>
              <w:left w:val="single" w:sz="4" w:space="0" w:color="000000"/>
              <w:bottom w:val="single" w:sz="4" w:space="0" w:color="000000"/>
              <w:right w:val="nil"/>
            </w:tcBorders>
            <w:shd w:val="clear" w:color="auto" w:fill="CCFFCC"/>
            <w:vAlign w:val="center"/>
          </w:tcPr>
          <w:p w14:paraId="40AFFE40" w14:textId="77777777" w:rsidR="00074C3C" w:rsidRPr="00D229B0" w:rsidRDefault="00074C3C" w:rsidP="00074C3C">
            <w:pPr>
              <w:pStyle w:val="AxureTableNormalText"/>
              <w:snapToGrid w:val="0"/>
              <w:rPr>
                <w:rFonts w:asciiTheme="minorHAnsi" w:hAnsiTheme="minorHAnsi" w:cstheme="minorHAnsi"/>
                <w:lang w:val="nb-NO"/>
              </w:rPr>
            </w:pPr>
            <w:r w:rsidRPr="00D229B0">
              <w:rPr>
                <w:rFonts w:asciiTheme="minorHAnsi" w:hAnsiTheme="minorHAnsi" w:cstheme="minorHAnsi"/>
                <w:lang w:val="nb-NO"/>
              </w:rPr>
              <w:t xml:space="preserve">\ </w:t>
            </w:r>
            <w:r w:rsidR="000E330C" w:rsidRPr="00D229B0">
              <w:rPr>
                <w:rFonts w:asciiTheme="minorHAnsi" w:hAnsiTheme="minorHAnsi" w:cstheme="minorHAnsi"/>
                <w:lang w:val="nb-NO"/>
              </w:rPr>
              <w:t>Boligen har rør-i-rør</w:t>
            </w:r>
          </w:p>
        </w:tc>
        <w:tc>
          <w:tcPr>
            <w:tcW w:w="1959" w:type="dxa"/>
            <w:tcBorders>
              <w:top w:val="single" w:sz="4" w:space="0" w:color="000000"/>
              <w:left w:val="single" w:sz="4" w:space="0" w:color="000000"/>
              <w:bottom w:val="single" w:sz="4" w:space="0" w:color="000000"/>
              <w:right w:val="nil"/>
            </w:tcBorders>
            <w:shd w:val="clear" w:color="auto" w:fill="CCFFCC"/>
            <w:vAlign w:val="center"/>
          </w:tcPr>
          <w:p w14:paraId="3AB9A748" w14:textId="1DBE9FA4" w:rsidR="00074C3C" w:rsidRPr="00D229B0" w:rsidRDefault="00074C3C" w:rsidP="00074C3C">
            <w:pPr>
              <w:pStyle w:val="AxureTableNormalText"/>
              <w:snapToGrid w:val="0"/>
              <w:rPr>
                <w:rFonts w:asciiTheme="minorHAnsi" w:hAnsiTheme="minorHAnsi" w:cstheme="minorHAnsi"/>
                <w:lang w:val="nb-NO"/>
              </w:rPr>
            </w:pPr>
            <w:proofErr w:type="spellStart"/>
            <w:r w:rsidRPr="00D229B0">
              <w:rPr>
                <w:rFonts w:asciiTheme="minorHAnsi" w:hAnsiTheme="minorHAnsi" w:cstheme="minorHAnsi"/>
                <w:lang w:val="nb-NO"/>
              </w:rPr>
              <w:t>bygning_roer</w:t>
            </w:r>
            <w:ins w:id="16" w:author="Jānis Saldābols" w:date="2019-02-18T12:32:00Z">
              <w:r w:rsidR="00DC300E">
                <w:rPr>
                  <w:rFonts w:asciiTheme="minorHAnsi" w:hAnsiTheme="minorHAnsi" w:cstheme="minorHAnsi"/>
                  <w:lang w:val="nb-NO"/>
                </w:rPr>
                <w:t>_</w:t>
              </w:r>
            </w:ins>
            <w:del w:id="17" w:author="Jānis Saldābols" w:date="2019-02-18T12:32:00Z">
              <w:r w:rsidRPr="00D229B0" w:rsidDel="00DC300E">
                <w:rPr>
                  <w:rFonts w:asciiTheme="minorHAnsi" w:hAnsiTheme="minorHAnsi" w:cstheme="minorHAnsi"/>
                  <w:lang w:val="nb-NO"/>
                </w:rPr>
                <w:delText>-</w:delText>
              </w:r>
            </w:del>
            <w:r w:rsidRPr="00D229B0">
              <w:rPr>
                <w:rFonts w:asciiTheme="minorHAnsi" w:hAnsiTheme="minorHAnsi" w:cstheme="minorHAnsi"/>
                <w:lang w:val="nb-NO"/>
              </w:rPr>
              <w:t>i</w:t>
            </w:r>
            <w:ins w:id="18" w:author="Jānis Saldābols" w:date="2019-02-18T12:32:00Z">
              <w:r w:rsidR="00DC300E">
                <w:rPr>
                  <w:rFonts w:asciiTheme="minorHAnsi" w:hAnsiTheme="minorHAnsi" w:cstheme="minorHAnsi"/>
                  <w:lang w:val="nb-NO"/>
                </w:rPr>
                <w:t>_</w:t>
              </w:r>
            </w:ins>
            <w:del w:id="19" w:author="Jānis Saldābols" w:date="2019-02-18T12:32:00Z">
              <w:r w:rsidRPr="00D229B0" w:rsidDel="00DC300E">
                <w:rPr>
                  <w:rFonts w:asciiTheme="minorHAnsi" w:hAnsiTheme="minorHAnsi" w:cstheme="minorHAnsi"/>
                  <w:lang w:val="nb-NO"/>
                </w:rPr>
                <w:delText>-</w:delText>
              </w:r>
            </w:del>
            <w:r w:rsidRPr="00D229B0">
              <w:rPr>
                <w:rFonts w:asciiTheme="minorHAnsi" w:hAnsiTheme="minorHAnsi" w:cstheme="minorHAnsi"/>
                <w:lang w:val="nb-NO"/>
              </w:rPr>
              <w:t>roer</w:t>
            </w:r>
            <w:proofErr w:type="spellEnd"/>
          </w:p>
        </w:tc>
        <w:tc>
          <w:tcPr>
            <w:tcW w:w="3827" w:type="dxa"/>
            <w:tcBorders>
              <w:top w:val="single" w:sz="4" w:space="0" w:color="000000"/>
              <w:left w:val="single" w:sz="4" w:space="0" w:color="000000"/>
              <w:bottom w:val="single" w:sz="4" w:space="0" w:color="000000"/>
              <w:right w:val="nil"/>
            </w:tcBorders>
            <w:shd w:val="clear" w:color="auto" w:fill="CCFFCC"/>
            <w:vAlign w:val="center"/>
          </w:tcPr>
          <w:p w14:paraId="7F533A50" w14:textId="77777777" w:rsidR="00074C3C" w:rsidRPr="00D229B0" w:rsidRDefault="00074C3C" w:rsidP="00074C3C">
            <w:pPr>
              <w:pStyle w:val="AxureTableNormalText"/>
              <w:snapToGrid w:val="0"/>
              <w:rPr>
                <w:rFonts w:asciiTheme="minorHAnsi" w:hAnsiTheme="minorHAnsi" w:cstheme="minorHAnsi"/>
                <w:lang w:val="en-GB"/>
              </w:rPr>
            </w:pPr>
            <w:r w:rsidRPr="00D229B0">
              <w:rPr>
                <w:rFonts w:asciiTheme="minorHAnsi" w:hAnsiTheme="minorHAnsi" w:cstheme="minorHAnsi"/>
                <w:lang w:val="en-GB"/>
              </w:rPr>
              <w:t xml:space="preserve">Pipe-in-pipe for </w:t>
            </w:r>
            <w:proofErr w:type="spellStart"/>
            <w:r w:rsidRPr="00D229B0">
              <w:rPr>
                <w:rFonts w:asciiTheme="minorHAnsi" w:hAnsiTheme="minorHAnsi" w:cstheme="minorHAnsi"/>
                <w:lang w:val="en-GB"/>
              </w:rPr>
              <w:t>water</w:t>
            </w:r>
            <w:r w:rsidR="006923D4" w:rsidRPr="00D229B0">
              <w:rPr>
                <w:rFonts w:asciiTheme="minorHAnsi" w:hAnsiTheme="minorHAnsi" w:cstheme="minorHAnsi"/>
                <w:lang w:val="en-GB"/>
              </w:rPr>
              <w:t>system</w:t>
            </w:r>
            <w:proofErr w:type="spellEnd"/>
            <w:r w:rsidR="006923D4" w:rsidRPr="00D229B0">
              <w:rPr>
                <w:rFonts w:asciiTheme="minorHAnsi" w:hAnsiTheme="minorHAnsi" w:cstheme="minorHAnsi"/>
                <w:lang w:val="en-GB"/>
              </w:rPr>
              <w:t xml:space="preserve">. </w:t>
            </w:r>
          </w:p>
          <w:p w14:paraId="36F10201" w14:textId="77777777" w:rsidR="006923D4" w:rsidRPr="00D229B0" w:rsidRDefault="006923D4" w:rsidP="00074C3C">
            <w:pPr>
              <w:pStyle w:val="AxureTableNormalText"/>
              <w:snapToGrid w:val="0"/>
              <w:rPr>
                <w:rFonts w:asciiTheme="minorHAnsi" w:hAnsiTheme="minorHAnsi" w:cstheme="minorHAnsi"/>
                <w:lang w:val="en-GB"/>
              </w:rPr>
            </w:pPr>
          </w:p>
          <w:p w14:paraId="7293C812" w14:textId="77777777" w:rsidR="006923D4" w:rsidRDefault="006923D4" w:rsidP="00074C3C">
            <w:pPr>
              <w:pStyle w:val="AxureTableNormalText"/>
              <w:snapToGrid w:val="0"/>
              <w:rPr>
                <w:rFonts w:asciiTheme="minorHAnsi" w:hAnsiTheme="minorHAnsi" w:cstheme="minorHAnsi"/>
                <w:lang w:val="en-GB"/>
              </w:rPr>
            </w:pPr>
            <w:r w:rsidRPr="00D229B0">
              <w:rPr>
                <w:rFonts w:asciiTheme="minorHAnsi" w:hAnsiTheme="minorHAnsi" w:cstheme="minorHAnsi"/>
                <w:lang w:val="en-GB"/>
              </w:rPr>
              <w:t>Same as before only a text change in parameter name so to avoid</w:t>
            </w:r>
          </w:p>
          <w:p w14:paraId="0C7A8277" w14:textId="77777777" w:rsidR="00395B78" w:rsidRDefault="00395B78" w:rsidP="00074C3C">
            <w:pPr>
              <w:pStyle w:val="AxureTableNormalText"/>
              <w:snapToGrid w:val="0"/>
              <w:rPr>
                <w:rFonts w:asciiTheme="minorHAnsi" w:hAnsiTheme="minorHAnsi" w:cstheme="minorHAnsi"/>
                <w:lang w:val="en-GB"/>
              </w:rPr>
            </w:pPr>
          </w:p>
          <w:p w14:paraId="52EBBEBC" w14:textId="77777777" w:rsidR="00395B78" w:rsidRPr="00643F2D" w:rsidRDefault="00395B78" w:rsidP="00395B78">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56E6AC6A" w14:textId="39011248" w:rsidR="00395B78" w:rsidRPr="00D229B0" w:rsidRDefault="00395B78" w:rsidP="00395B78">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tc>
        <w:tc>
          <w:tcPr>
            <w:tcW w:w="1559" w:type="dxa"/>
            <w:tcBorders>
              <w:top w:val="single" w:sz="4" w:space="0" w:color="000000"/>
              <w:left w:val="single" w:sz="4" w:space="0" w:color="000000"/>
              <w:bottom w:val="single" w:sz="4" w:space="0" w:color="000000"/>
              <w:right w:val="nil"/>
            </w:tcBorders>
            <w:shd w:val="clear" w:color="auto" w:fill="CCFFCC"/>
            <w:vAlign w:val="center"/>
          </w:tcPr>
          <w:p w14:paraId="16A507D3" w14:textId="77777777" w:rsidR="00074C3C" w:rsidRPr="00925024" w:rsidRDefault="00074C3C" w:rsidP="00074C3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5429D94E" w14:textId="77777777" w:rsidR="00074C3C" w:rsidRPr="00925024" w:rsidRDefault="00074C3C" w:rsidP="00074C3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E330C" w:rsidRPr="00925024" w14:paraId="3A8ABE02" w14:textId="77777777" w:rsidTr="000E330C">
        <w:tc>
          <w:tcPr>
            <w:tcW w:w="1941" w:type="dxa"/>
            <w:tcBorders>
              <w:top w:val="single" w:sz="4" w:space="0" w:color="000000"/>
              <w:left w:val="single" w:sz="4" w:space="0" w:color="000000"/>
              <w:bottom w:val="single" w:sz="4" w:space="0" w:color="000000"/>
              <w:right w:val="nil"/>
            </w:tcBorders>
            <w:shd w:val="clear" w:color="auto" w:fill="CCFFCC"/>
            <w:vAlign w:val="center"/>
          </w:tcPr>
          <w:p w14:paraId="7B8C705B" w14:textId="77777777" w:rsidR="000E330C" w:rsidRPr="00925024" w:rsidRDefault="000E330C" w:rsidP="000E330C">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Pr>
                <w:rFonts w:asciiTheme="minorHAnsi" w:hAnsiTheme="minorHAnsi" w:cstheme="minorHAnsi"/>
                <w:lang w:val="en-GB"/>
              </w:rPr>
              <w:t>Utleie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til</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næringsvirksomhet</w:t>
            </w:r>
            <w:proofErr w:type="spellEnd"/>
          </w:p>
        </w:tc>
        <w:tc>
          <w:tcPr>
            <w:tcW w:w="1959" w:type="dxa"/>
            <w:tcBorders>
              <w:top w:val="single" w:sz="4" w:space="0" w:color="000000"/>
              <w:left w:val="single" w:sz="4" w:space="0" w:color="000000"/>
              <w:bottom w:val="single" w:sz="4" w:space="0" w:color="000000"/>
              <w:right w:val="nil"/>
            </w:tcBorders>
            <w:shd w:val="clear" w:color="auto" w:fill="CCFFCC"/>
            <w:vAlign w:val="center"/>
          </w:tcPr>
          <w:p w14:paraId="55BF5AE7" w14:textId="511932FF" w:rsidR="000E330C" w:rsidRPr="007A087D" w:rsidRDefault="00CD0D74" w:rsidP="000E330C">
            <w:pPr>
              <w:pStyle w:val="AxureTableNormalText"/>
              <w:snapToGrid w:val="0"/>
              <w:rPr>
                <w:rFonts w:asciiTheme="minorHAnsi" w:hAnsiTheme="minorHAnsi" w:cstheme="minorHAnsi"/>
                <w:lang w:val="nb-NO"/>
              </w:rPr>
            </w:pPr>
            <w:proofErr w:type="spellStart"/>
            <w:r>
              <w:rPr>
                <w:rFonts w:asciiTheme="minorHAnsi" w:hAnsiTheme="minorHAnsi" w:cstheme="minorHAnsi"/>
                <w:lang w:val="nb-NO"/>
              </w:rPr>
              <w:t>b</w:t>
            </w:r>
            <w:r w:rsidR="000E330C">
              <w:rPr>
                <w:rFonts w:asciiTheme="minorHAnsi" w:hAnsiTheme="minorHAnsi" w:cstheme="minorHAnsi"/>
                <w:lang w:val="nb-NO"/>
              </w:rPr>
              <w:t>ygning_leie_n</w:t>
            </w:r>
            <w:r w:rsidR="00267223">
              <w:rPr>
                <w:rFonts w:asciiTheme="minorHAnsi" w:hAnsiTheme="minorHAnsi" w:cstheme="minorHAnsi"/>
                <w:lang w:val="nb-NO"/>
              </w:rPr>
              <w:t>ae</w:t>
            </w:r>
            <w:r w:rsidR="000E330C">
              <w:rPr>
                <w:rFonts w:asciiTheme="minorHAnsi" w:hAnsiTheme="minorHAnsi" w:cstheme="minorHAnsi"/>
                <w:lang w:val="nb-NO"/>
              </w:rPr>
              <w:t>ring</w:t>
            </w:r>
            <w:proofErr w:type="spellEnd"/>
          </w:p>
        </w:tc>
        <w:tc>
          <w:tcPr>
            <w:tcW w:w="3827" w:type="dxa"/>
            <w:tcBorders>
              <w:top w:val="single" w:sz="4" w:space="0" w:color="000000"/>
              <w:left w:val="single" w:sz="4" w:space="0" w:color="000000"/>
              <w:bottom w:val="single" w:sz="4" w:space="0" w:color="000000"/>
              <w:right w:val="nil"/>
            </w:tcBorders>
            <w:shd w:val="clear" w:color="auto" w:fill="CCFFCC"/>
            <w:vAlign w:val="center"/>
          </w:tcPr>
          <w:p w14:paraId="4E3FC0ED" w14:textId="77777777" w:rsidR="008834BD" w:rsidRDefault="000E330C" w:rsidP="000E330C">
            <w:pPr>
              <w:pStyle w:val="AxureTableNormalText"/>
              <w:snapToGrid w:val="0"/>
              <w:rPr>
                <w:rFonts w:asciiTheme="minorHAnsi" w:hAnsiTheme="minorHAnsi" w:cstheme="minorHAnsi"/>
                <w:lang w:val="en-GB"/>
              </w:rPr>
            </w:pPr>
            <w:r>
              <w:rPr>
                <w:rFonts w:asciiTheme="minorHAnsi" w:hAnsiTheme="minorHAnsi" w:cstheme="minorHAnsi"/>
                <w:lang w:val="en-GB"/>
              </w:rPr>
              <w:t xml:space="preserve">Is the building rented out to corporate </w:t>
            </w:r>
            <w:proofErr w:type="gramStart"/>
            <w:r>
              <w:rPr>
                <w:rFonts w:asciiTheme="minorHAnsi" w:hAnsiTheme="minorHAnsi" w:cstheme="minorHAnsi"/>
                <w:lang w:val="en-GB"/>
              </w:rPr>
              <w:t>company</w:t>
            </w:r>
            <w:proofErr w:type="gramEnd"/>
            <w:r w:rsidR="008834BD">
              <w:rPr>
                <w:rFonts w:asciiTheme="minorHAnsi" w:hAnsiTheme="minorHAnsi" w:cstheme="minorHAnsi"/>
                <w:lang w:val="en-GB"/>
              </w:rPr>
              <w:t xml:space="preserve"> </w:t>
            </w:r>
          </w:p>
          <w:p w14:paraId="1379287A" w14:textId="77777777" w:rsidR="00395B78" w:rsidRPr="00643F2D" w:rsidRDefault="00395B78" w:rsidP="00395B78">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290F35E6" w14:textId="2A129D93" w:rsidR="00395B78" w:rsidRPr="00925024" w:rsidRDefault="00395B78" w:rsidP="00395B78">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tc>
        <w:tc>
          <w:tcPr>
            <w:tcW w:w="1559" w:type="dxa"/>
            <w:tcBorders>
              <w:top w:val="single" w:sz="4" w:space="0" w:color="000000"/>
              <w:left w:val="single" w:sz="4" w:space="0" w:color="000000"/>
              <w:bottom w:val="single" w:sz="4" w:space="0" w:color="000000"/>
              <w:right w:val="nil"/>
            </w:tcBorders>
            <w:shd w:val="clear" w:color="auto" w:fill="CCFFCC"/>
            <w:vAlign w:val="center"/>
          </w:tcPr>
          <w:p w14:paraId="7EDD927A" w14:textId="281FFC75" w:rsidR="000E330C" w:rsidRPr="00925024" w:rsidRDefault="000E330C" w:rsidP="0019142C">
            <w:pPr>
              <w:snapToGrid w:val="0"/>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 </w:t>
            </w:r>
            <w:proofErr w:type="spellStart"/>
            <w:r w:rsidRPr="00925024">
              <w:rPr>
                <w:rFonts w:asciiTheme="minorHAnsi" w:hAnsiTheme="minorHAnsi" w:cstheme="minorHAnsi"/>
                <w:sz w:val="16"/>
                <w:szCs w:val="16"/>
                <w:lang w:val="en-GB"/>
              </w:rPr>
              <w:t>Ja</w:t>
            </w:r>
            <w:proofErr w:type="spellEnd"/>
          </w:p>
          <w:p w14:paraId="15495D3E" w14:textId="77777777" w:rsidR="000E330C" w:rsidRPr="00925024" w:rsidRDefault="000E330C" w:rsidP="000E330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E330C" w:rsidRPr="00925024" w14:paraId="1AA75F8E" w14:textId="77777777" w:rsidTr="00686743">
        <w:tc>
          <w:tcPr>
            <w:tcW w:w="1941" w:type="dxa"/>
            <w:tcBorders>
              <w:top w:val="single" w:sz="4" w:space="0" w:color="000000"/>
              <w:left w:val="single" w:sz="4" w:space="0" w:color="000000"/>
              <w:bottom w:val="single" w:sz="4" w:space="0" w:color="000000"/>
              <w:right w:val="nil"/>
            </w:tcBorders>
            <w:shd w:val="clear" w:color="auto" w:fill="auto"/>
            <w:vAlign w:val="center"/>
          </w:tcPr>
          <w:p w14:paraId="77A82C3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Innbruddsalarm</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09B428FF"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bygning_innbruddsalarm</w:t>
            </w:r>
            <w:proofErr w:type="spellEnd"/>
          </w:p>
          <w:p w14:paraId="5F958657"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w:t>
            </w:r>
            <w:r w:rsidRPr="007A087D">
              <w:rPr>
                <w:rFonts w:asciiTheme="minorHAnsi" w:hAnsiTheme="minorHAnsi" w:cstheme="minorHAnsi"/>
                <w:i/>
                <w:lang w:val="nb-NO"/>
              </w:rPr>
              <w:t>innbruddsalarm_egenakap</w:t>
            </w:r>
            <w:proofErr w:type="spellEnd"/>
          </w:p>
        </w:tc>
        <w:tc>
          <w:tcPr>
            <w:tcW w:w="3827" w:type="dxa"/>
            <w:tcBorders>
              <w:top w:val="single" w:sz="4" w:space="0" w:color="000000"/>
              <w:left w:val="single" w:sz="4" w:space="0" w:color="000000"/>
              <w:bottom w:val="single" w:sz="4" w:space="0" w:color="000000"/>
              <w:right w:val="nil"/>
            </w:tcBorders>
            <w:shd w:val="clear" w:color="auto" w:fill="auto"/>
            <w:vAlign w:val="center"/>
          </w:tcPr>
          <w:p w14:paraId="064FB14B"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w:t>
            </w:r>
          </w:p>
          <w:p w14:paraId="3A513D2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 properties:</w:t>
            </w:r>
          </w:p>
          <w:p w14:paraId="59A2B4EA"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52034900"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63147697"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231666C8"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Covers doors and windows on the ground floor</w:t>
            </w: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2D71DE06"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045F5E15"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59A8ED32"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0A07F64"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843EC34"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w:t>
            </w:r>
            <w:r w:rsidRPr="00925024">
              <w:rPr>
                <w:rFonts w:asciiTheme="minorHAnsi" w:hAnsiTheme="minorHAnsi" w:cstheme="minorHAnsi"/>
                <w:lang w:val="en-GB"/>
              </w:rPr>
              <w:lastRenderedPageBreak/>
              <w:t>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10C96EAB" w14:textId="77777777" w:rsidR="000E330C" w:rsidRPr="007A087D" w:rsidRDefault="000E330C" w:rsidP="000E330C">
            <w:pPr>
              <w:pStyle w:val="AxureTableNormalText"/>
              <w:numPr>
                <w:ilvl w:val="0"/>
                <w:numId w:val="4"/>
              </w:numPr>
              <w:rPr>
                <w:rFonts w:asciiTheme="minorHAnsi" w:hAnsiTheme="minorHAnsi" w:cstheme="minorHAnsi"/>
                <w:lang w:val="nb-NO"/>
              </w:rPr>
            </w:pPr>
            <w:r w:rsidRPr="007A087D">
              <w:rPr>
                <w:rFonts w:asciiTheme="minorHAnsi" w:hAnsiTheme="minorHAnsi" w:cstheme="minorHAnsi"/>
                <w:lang w:val="nb-NO"/>
              </w:rPr>
              <w:t>FG-godkjent sikring av dører og vinduer på bakkeplan (Ja/Nei)</w:t>
            </w:r>
          </w:p>
        </w:tc>
      </w:tr>
      <w:tr w:rsidR="000E330C" w:rsidRPr="00925024" w14:paraId="125F5F2E" w14:textId="77777777" w:rsidTr="00686743">
        <w:tc>
          <w:tcPr>
            <w:tcW w:w="1941" w:type="dxa"/>
            <w:tcBorders>
              <w:top w:val="single" w:sz="4" w:space="0" w:color="000000"/>
              <w:left w:val="single" w:sz="4" w:space="0" w:color="000000"/>
              <w:bottom w:val="single" w:sz="4" w:space="0" w:color="000000"/>
              <w:right w:val="nil"/>
            </w:tcBorders>
            <w:shd w:val="clear" w:color="auto" w:fill="auto"/>
            <w:vAlign w:val="center"/>
          </w:tcPr>
          <w:p w14:paraId="22097E5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Brannalarm</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61417CF7"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bygning_brannalarm</w:t>
            </w:r>
            <w:proofErr w:type="spellEnd"/>
          </w:p>
          <w:p w14:paraId="2863FF00"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bygning_brannalarm_egenskap</w:t>
            </w:r>
            <w:proofErr w:type="spellEnd"/>
          </w:p>
        </w:tc>
        <w:tc>
          <w:tcPr>
            <w:tcW w:w="3827" w:type="dxa"/>
            <w:tcBorders>
              <w:top w:val="single" w:sz="4" w:space="0" w:color="000000"/>
              <w:left w:val="single" w:sz="4" w:space="0" w:color="000000"/>
              <w:bottom w:val="single" w:sz="4" w:space="0" w:color="000000"/>
              <w:right w:val="nil"/>
            </w:tcBorders>
            <w:shd w:val="clear" w:color="auto" w:fill="auto"/>
            <w:vAlign w:val="center"/>
          </w:tcPr>
          <w:p w14:paraId="1F3A72BA"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w:t>
            </w:r>
          </w:p>
          <w:p w14:paraId="2050073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 properties:</w:t>
            </w:r>
          </w:p>
          <w:p w14:paraId="39327572"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5FD0586D"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56DD2869"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7D6423AD" w14:textId="77777777" w:rsidR="000E330C" w:rsidRPr="00925024" w:rsidRDefault="000E330C" w:rsidP="000E330C">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with a siren</w:t>
            </w: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05B99465"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3B7E9393"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01F040AD" w14:textId="77777777" w:rsidR="000E330C" w:rsidRPr="00925024" w:rsidRDefault="000E330C" w:rsidP="000E330C">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78EDF141"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5B4D4499" w14:textId="77777777" w:rsidR="000E330C" w:rsidRPr="00925024" w:rsidRDefault="000E330C" w:rsidP="000E330C">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3E4D8769"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w:t>
            </w: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med </w:t>
            </w:r>
            <w:proofErr w:type="spellStart"/>
            <w:r w:rsidRPr="00925024">
              <w:rPr>
                <w:rFonts w:asciiTheme="minorHAnsi" w:hAnsiTheme="minorHAnsi" w:cstheme="minorHAnsi"/>
                <w:lang w:val="en-GB"/>
              </w:rPr>
              <w:t>sirene</w:t>
            </w:r>
            <w:proofErr w:type="spellEnd"/>
          </w:p>
          <w:p w14:paraId="3F509B37" w14:textId="77777777" w:rsidR="000E330C" w:rsidRPr="00925024" w:rsidRDefault="000E330C" w:rsidP="000E330C">
            <w:pPr>
              <w:pStyle w:val="AxureTableNormalText"/>
              <w:rPr>
                <w:rFonts w:asciiTheme="minorHAnsi" w:hAnsiTheme="minorHAnsi" w:cstheme="minorHAnsi"/>
                <w:lang w:val="en-GB"/>
              </w:rPr>
            </w:pPr>
          </w:p>
        </w:tc>
      </w:tr>
      <w:tr w:rsidR="000E330C" w:rsidRPr="00925024" w14:paraId="40636FFA" w14:textId="77777777" w:rsidTr="00686743">
        <w:tc>
          <w:tcPr>
            <w:tcW w:w="1941" w:type="dxa"/>
            <w:tcBorders>
              <w:top w:val="single" w:sz="4" w:space="0" w:color="000000"/>
              <w:left w:val="single" w:sz="4" w:space="0" w:color="000000"/>
              <w:bottom w:val="single" w:sz="4" w:space="0" w:color="000000"/>
              <w:right w:val="nil"/>
            </w:tcBorders>
            <w:vAlign w:val="center"/>
          </w:tcPr>
          <w:p w14:paraId="6FD32526"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Vannalarm</w:t>
            </w:r>
            <w:proofErr w:type="spellEnd"/>
          </w:p>
        </w:tc>
        <w:tc>
          <w:tcPr>
            <w:tcW w:w="1959" w:type="dxa"/>
            <w:tcBorders>
              <w:top w:val="single" w:sz="4" w:space="0" w:color="000000"/>
              <w:left w:val="single" w:sz="4" w:space="0" w:color="000000"/>
              <w:bottom w:val="single" w:sz="4" w:space="0" w:color="000000"/>
              <w:right w:val="nil"/>
            </w:tcBorders>
            <w:vAlign w:val="center"/>
          </w:tcPr>
          <w:p w14:paraId="124520EA"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bygning_vannalarm</w:t>
            </w:r>
            <w:proofErr w:type="spellEnd"/>
          </w:p>
          <w:p w14:paraId="010C5919" w14:textId="77777777" w:rsidR="000E330C" w:rsidRPr="00925024" w:rsidRDefault="000E330C" w:rsidP="000E330C">
            <w:pPr>
              <w:pStyle w:val="AxureTableNormalText"/>
              <w:snapToGrid w:val="0"/>
              <w:rPr>
                <w:rFonts w:asciiTheme="minorHAnsi" w:hAnsiTheme="minorHAnsi" w:cstheme="minorHAnsi"/>
                <w:b/>
                <w:strike/>
                <w:lang w:val="en-GB"/>
              </w:rPr>
            </w:pPr>
          </w:p>
        </w:tc>
        <w:tc>
          <w:tcPr>
            <w:tcW w:w="3827" w:type="dxa"/>
            <w:tcBorders>
              <w:top w:val="single" w:sz="4" w:space="0" w:color="000000"/>
              <w:left w:val="single" w:sz="4" w:space="0" w:color="000000"/>
              <w:bottom w:val="single" w:sz="4" w:space="0" w:color="000000"/>
              <w:right w:val="nil"/>
            </w:tcBorders>
            <w:vAlign w:val="center"/>
          </w:tcPr>
          <w:p w14:paraId="51C2CE60"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Wheter</w:t>
            </w:r>
            <w:proofErr w:type="spellEnd"/>
            <w:r w:rsidRPr="00925024">
              <w:rPr>
                <w:rFonts w:asciiTheme="minorHAnsi" w:hAnsiTheme="minorHAnsi" w:cstheme="minorHAnsi"/>
                <w:lang w:val="en-GB"/>
              </w:rPr>
              <w:t xml:space="preserve"> the building has a water alarm </w:t>
            </w:r>
          </w:p>
        </w:tc>
        <w:tc>
          <w:tcPr>
            <w:tcW w:w="1559" w:type="dxa"/>
            <w:tcBorders>
              <w:top w:val="single" w:sz="4" w:space="0" w:color="000000"/>
              <w:left w:val="single" w:sz="4" w:space="0" w:color="000000"/>
              <w:bottom w:val="single" w:sz="4" w:space="0" w:color="000000"/>
              <w:right w:val="nil"/>
            </w:tcBorders>
            <w:vAlign w:val="center"/>
          </w:tcPr>
          <w:p w14:paraId="39741EDB" w14:textId="77777777" w:rsidR="000E330C" w:rsidRPr="00925024" w:rsidRDefault="000E330C" w:rsidP="000E330C">
            <w:pPr>
              <w:pStyle w:val="AxureTableNormalText"/>
              <w:rPr>
                <w:rFonts w:asciiTheme="minorHAnsi" w:hAnsiTheme="minorHAnsi" w:cstheme="minorHAnsi"/>
                <w:lang w:val="en-GB"/>
              </w:rPr>
            </w:pPr>
            <w:proofErr w:type="spellStart"/>
            <w:r>
              <w:rPr>
                <w:rFonts w:asciiTheme="minorHAnsi" w:hAnsiTheme="minorHAnsi" w:cstheme="minorHAnsi"/>
                <w:lang w:val="en-GB"/>
              </w:rPr>
              <w:t>Ja</w:t>
            </w:r>
            <w:proofErr w:type="spellEnd"/>
            <w:r>
              <w:rPr>
                <w:rFonts w:asciiTheme="minorHAnsi" w:hAnsiTheme="minorHAnsi" w:cstheme="minorHAnsi"/>
                <w:lang w:val="en-GB"/>
              </w:rPr>
              <w:t>/</w:t>
            </w:r>
            <w:proofErr w:type="spellStart"/>
            <w:r>
              <w:rPr>
                <w:rFonts w:asciiTheme="minorHAnsi" w:hAnsiTheme="minorHAnsi" w:cstheme="minorHAnsi"/>
                <w:lang w:val="en-GB"/>
              </w:rPr>
              <w:t>Nei</w:t>
            </w:r>
            <w:proofErr w:type="spellEnd"/>
          </w:p>
          <w:p w14:paraId="36D07EAB" w14:textId="77777777" w:rsidR="000E330C" w:rsidRPr="00925024" w:rsidRDefault="000E330C" w:rsidP="000E330C">
            <w:pPr>
              <w:pStyle w:val="AxureTableNormalText"/>
              <w:ind w:left="360"/>
              <w:rPr>
                <w:rFonts w:asciiTheme="minorHAnsi" w:hAnsiTheme="minorHAnsi" w:cstheme="minorHAnsi"/>
                <w:lang w:val="en-GB"/>
              </w:rPr>
            </w:pPr>
          </w:p>
          <w:p w14:paraId="7798280E" w14:textId="77777777" w:rsidR="000E330C" w:rsidRPr="00925024" w:rsidRDefault="000E330C" w:rsidP="000E330C">
            <w:pPr>
              <w:pStyle w:val="AxureTableNormalText"/>
              <w:rPr>
                <w:rFonts w:asciiTheme="minorHAnsi" w:hAnsiTheme="minorHAnsi" w:cstheme="minorHAnsi"/>
                <w:lang w:val="en-GB"/>
              </w:rPr>
            </w:pPr>
          </w:p>
          <w:p w14:paraId="23459B4C" w14:textId="77777777" w:rsidR="000E330C" w:rsidRPr="00925024" w:rsidRDefault="000E330C" w:rsidP="000E330C">
            <w:pPr>
              <w:pStyle w:val="AxureTableNormalText"/>
              <w:rPr>
                <w:rFonts w:asciiTheme="minorHAnsi" w:hAnsiTheme="minorHAnsi" w:cstheme="minorHAnsi"/>
                <w:lang w:val="en-GB"/>
              </w:rPr>
            </w:pPr>
          </w:p>
        </w:tc>
      </w:tr>
      <w:tr w:rsidR="000E330C" w:rsidRPr="00925024" w14:paraId="46081F06" w14:textId="77777777" w:rsidTr="00686743">
        <w:tc>
          <w:tcPr>
            <w:tcW w:w="1941" w:type="dxa"/>
            <w:tcBorders>
              <w:top w:val="single" w:sz="4" w:space="0" w:color="000000"/>
              <w:left w:val="single" w:sz="4" w:space="0" w:color="000000"/>
              <w:bottom w:val="single" w:sz="4" w:space="0" w:color="000000"/>
              <w:right w:val="nil"/>
            </w:tcBorders>
            <w:vAlign w:val="center"/>
          </w:tcPr>
          <w:p w14:paraId="41CB9A98"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Vannstoppventil</w:t>
            </w:r>
            <w:proofErr w:type="spellEnd"/>
          </w:p>
        </w:tc>
        <w:tc>
          <w:tcPr>
            <w:tcW w:w="1959" w:type="dxa"/>
            <w:tcBorders>
              <w:top w:val="single" w:sz="4" w:space="0" w:color="000000"/>
              <w:left w:val="single" w:sz="4" w:space="0" w:color="000000"/>
              <w:bottom w:val="single" w:sz="4" w:space="0" w:color="000000"/>
              <w:right w:val="nil"/>
            </w:tcBorders>
            <w:vAlign w:val="center"/>
          </w:tcPr>
          <w:p w14:paraId="3AF68BB7"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bygning_vannstoppventil</w:t>
            </w:r>
            <w:proofErr w:type="spellEnd"/>
          </w:p>
        </w:tc>
        <w:tc>
          <w:tcPr>
            <w:tcW w:w="3827" w:type="dxa"/>
            <w:tcBorders>
              <w:top w:val="single" w:sz="4" w:space="0" w:color="000000"/>
              <w:left w:val="single" w:sz="4" w:space="0" w:color="000000"/>
              <w:bottom w:val="single" w:sz="4" w:space="0" w:color="000000"/>
              <w:right w:val="nil"/>
            </w:tcBorders>
            <w:vAlign w:val="center"/>
          </w:tcPr>
          <w:p w14:paraId="1F5AC4CC"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water shut-off valve</w:t>
            </w:r>
          </w:p>
        </w:tc>
        <w:tc>
          <w:tcPr>
            <w:tcW w:w="1559" w:type="dxa"/>
            <w:tcBorders>
              <w:top w:val="single" w:sz="4" w:space="0" w:color="000000"/>
              <w:left w:val="single" w:sz="4" w:space="0" w:color="000000"/>
              <w:bottom w:val="single" w:sz="4" w:space="0" w:color="000000"/>
              <w:right w:val="nil"/>
            </w:tcBorders>
            <w:vAlign w:val="center"/>
          </w:tcPr>
          <w:p w14:paraId="783C8D5D"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0E330C" w:rsidRPr="00925024" w14:paraId="17C6522A" w14:textId="77777777" w:rsidTr="00686743">
        <w:tc>
          <w:tcPr>
            <w:tcW w:w="1941" w:type="dxa"/>
            <w:tcBorders>
              <w:top w:val="single" w:sz="4" w:space="0" w:color="000000"/>
              <w:left w:val="single" w:sz="4" w:space="0" w:color="000000"/>
              <w:bottom w:val="single" w:sz="4" w:space="0" w:color="000000"/>
              <w:right w:val="nil"/>
            </w:tcBorders>
            <w:vAlign w:val="center"/>
          </w:tcPr>
          <w:p w14:paraId="409AF4EF"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Overspenningsvern</w:t>
            </w:r>
            <w:proofErr w:type="spellEnd"/>
          </w:p>
        </w:tc>
        <w:tc>
          <w:tcPr>
            <w:tcW w:w="1959" w:type="dxa"/>
            <w:tcBorders>
              <w:top w:val="single" w:sz="4" w:space="0" w:color="000000"/>
              <w:left w:val="single" w:sz="4" w:space="0" w:color="000000"/>
              <w:bottom w:val="single" w:sz="4" w:space="0" w:color="000000"/>
              <w:right w:val="nil"/>
            </w:tcBorders>
            <w:vAlign w:val="center"/>
          </w:tcPr>
          <w:p w14:paraId="13B340CE"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bygning_overspenningsvern</w:t>
            </w:r>
            <w:proofErr w:type="spellEnd"/>
          </w:p>
        </w:tc>
        <w:tc>
          <w:tcPr>
            <w:tcW w:w="3827" w:type="dxa"/>
            <w:tcBorders>
              <w:top w:val="single" w:sz="4" w:space="0" w:color="000000"/>
              <w:left w:val="single" w:sz="4" w:space="0" w:color="000000"/>
              <w:bottom w:val="single" w:sz="4" w:space="0" w:color="000000"/>
              <w:right w:val="nil"/>
            </w:tcBorders>
            <w:vAlign w:val="center"/>
          </w:tcPr>
          <w:p w14:paraId="5EC9D95A"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Surge protection (electrical surge suppression)</w:t>
            </w:r>
          </w:p>
        </w:tc>
        <w:tc>
          <w:tcPr>
            <w:tcW w:w="1559" w:type="dxa"/>
            <w:tcBorders>
              <w:top w:val="single" w:sz="4" w:space="0" w:color="000000"/>
              <w:left w:val="single" w:sz="4" w:space="0" w:color="000000"/>
              <w:bottom w:val="single" w:sz="4" w:space="0" w:color="000000"/>
              <w:right w:val="nil"/>
            </w:tcBorders>
            <w:vAlign w:val="center"/>
          </w:tcPr>
          <w:p w14:paraId="3A1A9F69"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A624A3A"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0E330C" w:rsidRPr="00925024" w14:paraId="71634282" w14:textId="77777777" w:rsidTr="00686743">
        <w:tc>
          <w:tcPr>
            <w:tcW w:w="1941" w:type="dxa"/>
            <w:tcBorders>
              <w:top w:val="single" w:sz="4" w:space="0" w:color="000000"/>
              <w:left w:val="single" w:sz="4" w:space="0" w:color="000000"/>
              <w:bottom w:val="single" w:sz="4" w:space="0" w:color="000000"/>
              <w:right w:val="nil"/>
            </w:tcBorders>
          </w:tcPr>
          <w:p w14:paraId="3AFDB11E" w14:textId="77777777" w:rsidR="000E330C" w:rsidRPr="001D5A98" w:rsidRDefault="000E330C" w:rsidP="000E330C">
            <w:pPr>
              <w:pStyle w:val="AxureTableNormalText"/>
              <w:snapToGrid w:val="0"/>
              <w:rPr>
                <w:rFonts w:asciiTheme="minorHAnsi" w:hAnsiTheme="minorHAnsi" w:cstheme="minorHAnsi"/>
                <w:b/>
                <w:lang w:val="en-GB"/>
              </w:rPr>
            </w:pPr>
            <w:r w:rsidRPr="001D5A98">
              <w:rPr>
                <w:rFonts w:asciiTheme="minorHAnsi" w:hAnsiTheme="minorHAnsi" w:cstheme="minorHAnsi"/>
                <w:b/>
                <w:lang w:val="en-GB"/>
              </w:rPr>
              <w:t xml:space="preserve">\ </w:t>
            </w:r>
            <w:proofErr w:type="spellStart"/>
            <w:r w:rsidRPr="001D5A98">
              <w:rPr>
                <w:rFonts w:asciiTheme="minorHAnsi" w:hAnsiTheme="minorHAnsi" w:cstheme="minorHAnsi"/>
                <w:b/>
                <w:strike/>
                <w:color w:val="FF0000"/>
                <w:lang w:val="en-GB"/>
              </w:rPr>
              <w:t>Egenandel</w:t>
            </w:r>
            <w:proofErr w:type="spellEnd"/>
          </w:p>
          <w:p w14:paraId="2E4AC67D" w14:textId="3180A344" w:rsidR="001D5A98" w:rsidRPr="001D5A98" w:rsidRDefault="001D5A98" w:rsidP="000E330C">
            <w:pPr>
              <w:pStyle w:val="AxureTableNormalText"/>
              <w:snapToGrid w:val="0"/>
              <w:rPr>
                <w:rFonts w:asciiTheme="minorHAnsi" w:hAnsiTheme="minorHAnsi" w:cstheme="minorHAnsi"/>
                <w:b/>
                <w:lang w:val="en-GB"/>
              </w:rPr>
            </w:pPr>
            <w:proofErr w:type="spellStart"/>
            <w:r w:rsidRPr="001D5A98">
              <w:rPr>
                <w:b/>
                <w:color w:val="00B050"/>
              </w:rPr>
              <w:t>Egenandel</w:t>
            </w:r>
            <w:proofErr w:type="spellEnd"/>
            <w:r w:rsidRPr="001D5A98">
              <w:rPr>
                <w:b/>
                <w:color w:val="00B050"/>
              </w:rPr>
              <w:t xml:space="preserve"> </w:t>
            </w:r>
            <w:proofErr w:type="spellStart"/>
            <w:r w:rsidRPr="001D5A98">
              <w:rPr>
                <w:b/>
                <w:color w:val="00B050"/>
              </w:rPr>
              <w:t>ved</w:t>
            </w:r>
            <w:proofErr w:type="spellEnd"/>
            <w:r w:rsidRPr="001D5A98">
              <w:rPr>
                <w:b/>
                <w:color w:val="00B050"/>
              </w:rPr>
              <w:t xml:space="preserve"> </w:t>
            </w:r>
            <w:proofErr w:type="spellStart"/>
            <w:r w:rsidRPr="001D5A98">
              <w:rPr>
                <w:b/>
                <w:color w:val="00B050"/>
              </w:rPr>
              <w:t>skade</w:t>
            </w:r>
            <w:proofErr w:type="spellEnd"/>
          </w:p>
        </w:tc>
        <w:tc>
          <w:tcPr>
            <w:tcW w:w="1959" w:type="dxa"/>
            <w:tcBorders>
              <w:top w:val="single" w:sz="4" w:space="0" w:color="000000"/>
              <w:left w:val="single" w:sz="4" w:space="0" w:color="000000"/>
              <w:bottom w:val="single" w:sz="4" w:space="0" w:color="000000"/>
              <w:right w:val="nil"/>
            </w:tcBorders>
          </w:tcPr>
          <w:p w14:paraId="05AD69DA"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bygning_egenandel</w:t>
            </w:r>
            <w:proofErr w:type="spellEnd"/>
          </w:p>
        </w:tc>
        <w:tc>
          <w:tcPr>
            <w:tcW w:w="3827" w:type="dxa"/>
            <w:tcBorders>
              <w:top w:val="single" w:sz="4" w:space="0" w:color="000000"/>
              <w:left w:val="single" w:sz="4" w:space="0" w:color="000000"/>
              <w:bottom w:val="single" w:sz="4" w:space="0" w:color="000000"/>
              <w:right w:val="nil"/>
            </w:tcBorders>
          </w:tcPr>
          <w:p w14:paraId="68C28BC3"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Own risk</w:t>
            </w:r>
          </w:p>
        </w:tc>
        <w:tc>
          <w:tcPr>
            <w:tcW w:w="1559" w:type="dxa"/>
            <w:tcBorders>
              <w:top w:val="single" w:sz="4" w:space="0" w:color="000000"/>
              <w:left w:val="single" w:sz="4" w:space="0" w:color="000000"/>
              <w:bottom w:val="single" w:sz="4" w:space="0" w:color="000000"/>
              <w:right w:val="nil"/>
            </w:tcBorders>
          </w:tcPr>
          <w:p w14:paraId="50CC971D" w14:textId="77777777" w:rsidR="000E330C"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53CE03DB" w14:textId="77777777" w:rsidR="000E330C" w:rsidRPr="00657264" w:rsidRDefault="000E330C" w:rsidP="000E330C">
            <w:pPr>
              <w:pStyle w:val="AxureTableNormalText"/>
              <w:rPr>
                <w:rFonts w:asciiTheme="minorHAnsi" w:hAnsiTheme="minorHAnsi" w:cstheme="minorHAnsi"/>
                <w:b/>
                <w:color w:val="00B050"/>
                <w:lang w:val="en-GB"/>
              </w:rPr>
            </w:pPr>
            <w:r w:rsidRPr="00657264">
              <w:rPr>
                <w:rFonts w:asciiTheme="minorHAnsi" w:hAnsiTheme="minorHAnsi" w:cstheme="minorHAnsi"/>
                <w:b/>
                <w:color w:val="00B050"/>
                <w:lang w:val="en-GB"/>
              </w:rPr>
              <w:t>2500</w:t>
            </w:r>
          </w:p>
          <w:p w14:paraId="2176DDF9"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3000</w:t>
            </w:r>
          </w:p>
          <w:p w14:paraId="682E6522" w14:textId="77777777" w:rsidR="000E330C"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4000</w:t>
            </w:r>
          </w:p>
          <w:p w14:paraId="56EAB4B9" w14:textId="77777777" w:rsidR="000E330C" w:rsidRPr="00657264" w:rsidRDefault="000E330C" w:rsidP="000E330C">
            <w:pPr>
              <w:pStyle w:val="AxureTableNormalText"/>
              <w:rPr>
                <w:rFonts w:asciiTheme="minorHAnsi" w:hAnsiTheme="minorHAnsi" w:cstheme="minorHAnsi"/>
                <w:b/>
                <w:color w:val="00B050"/>
                <w:lang w:val="en-GB"/>
              </w:rPr>
            </w:pPr>
            <w:r w:rsidRPr="00657264">
              <w:rPr>
                <w:rFonts w:asciiTheme="minorHAnsi" w:hAnsiTheme="minorHAnsi" w:cstheme="minorHAnsi"/>
                <w:b/>
                <w:color w:val="00B050"/>
                <w:lang w:val="en-GB"/>
              </w:rPr>
              <w:t>5000</w:t>
            </w:r>
          </w:p>
          <w:p w14:paraId="05240237"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5175A5C3" w14:textId="77777777" w:rsidR="000E330C"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7000</w:t>
            </w:r>
          </w:p>
          <w:p w14:paraId="29650302" w14:textId="77777777" w:rsidR="000E330C" w:rsidRPr="00657264" w:rsidRDefault="000E330C" w:rsidP="000E330C">
            <w:pPr>
              <w:pStyle w:val="AxureTableNormalText"/>
              <w:rPr>
                <w:rFonts w:asciiTheme="minorHAnsi" w:hAnsiTheme="minorHAnsi" w:cstheme="minorHAnsi"/>
                <w:b/>
                <w:color w:val="00B050"/>
                <w:lang w:val="en-GB"/>
              </w:rPr>
            </w:pPr>
            <w:r w:rsidRPr="00657264">
              <w:rPr>
                <w:rFonts w:asciiTheme="minorHAnsi" w:hAnsiTheme="minorHAnsi" w:cstheme="minorHAnsi"/>
                <w:b/>
                <w:color w:val="00B050"/>
                <w:lang w:val="en-GB"/>
              </w:rPr>
              <w:t>9000</w:t>
            </w:r>
          </w:p>
          <w:p w14:paraId="23311D0C"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8000</w:t>
            </w:r>
          </w:p>
          <w:p w14:paraId="2E342D7A" w14:textId="77777777" w:rsidR="000E330C" w:rsidRPr="00925024" w:rsidRDefault="000E330C" w:rsidP="000E330C">
            <w:pPr>
              <w:pStyle w:val="AxureTableNormalText"/>
              <w:rPr>
                <w:rFonts w:asciiTheme="minorHAnsi" w:hAnsiTheme="minorHAnsi" w:cstheme="minorHAnsi"/>
                <w:bCs/>
                <w:lang w:val="en-GB"/>
              </w:rPr>
            </w:pPr>
            <w:r w:rsidRPr="00925024">
              <w:rPr>
                <w:rFonts w:asciiTheme="minorHAnsi" w:hAnsiTheme="minorHAnsi" w:cstheme="minorHAnsi"/>
                <w:lang w:val="en-GB"/>
              </w:rPr>
              <w:t>10000</w:t>
            </w:r>
          </w:p>
          <w:p w14:paraId="22C16C2D"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12000</w:t>
            </w:r>
          </w:p>
          <w:p w14:paraId="715FBF6E"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15000</w:t>
            </w:r>
          </w:p>
          <w:p w14:paraId="013FCAF0"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16000</w:t>
            </w:r>
          </w:p>
          <w:p w14:paraId="075902ED" w14:textId="77777777" w:rsidR="000E330C"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20000</w:t>
            </w:r>
          </w:p>
          <w:p w14:paraId="7CD1F83D" w14:textId="77777777" w:rsidR="000E330C" w:rsidRPr="00657264" w:rsidRDefault="000E330C" w:rsidP="000E330C">
            <w:pPr>
              <w:pStyle w:val="AxureTableNormalText"/>
              <w:rPr>
                <w:rFonts w:asciiTheme="minorHAnsi" w:hAnsiTheme="minorHAnsi" w:cstheme="minorHAnsi"/>
                <w:b/>
                <w:color w:val="00B050"/>
                <w:lang w:val="en-GB"/>
              </w:rPr>
            </w:pPr>
            <w:r w:rsidRPr="00657264">
              <w:rPr>
                <w:rFonts w:asciiTheme="minorHAnsi" w:hAnsiTheme="minorHAnsi" w:cstheme="minorHAnsi"/>
                <w:b/>
                <w:color w:val="00B050"/>
                <w:lang w:val="en-GB"/>
              </w:rPr>
              <w:t>25000</w:t>
            </w:r>
          </w:p>
          <w:p w14:paraId="1E2D4611" w14:textId="77777777" w:rsidR="000E330C"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30000</w:t>
            </w:r>
          </w:p>
          <w:p w14:paraId="49E5CCD2" w14:textId="77777777" w:rsidR="000E330C" w:rsidRDefault="000E330C" w:rsidP="000E330C">
            <w:pPr>
              <w:pStyle w:val="AxureTableNormalText"/>
              <w:rPr>
                <w:rFonts w:asciiTheme="minorHAnsi" w:hAnsiTheme="minorHAnsi" w:cstheme="minorHAnsi"/>
                <w:b/>
                <w:color w:val="00B050"/>
                <w:lang w:val="en-GB"/>
              </w:rPr>
            </w:pPr>
            <w:r w:rsidRPr="00657264">
              <w:rPr>
                <w:rFonts w:asciiTheme="minorHAnsi" w:hAnsiTheme="minorHAnsi" w:cstheme="minorHAnsi"/>
                <w:b/>
                <w:color w:val="00B050"/>
                <w:lang w:val="en-GB"/>
              </w:rPr>
              <w:t>50000</w:t>
            </w:r>
          </w:p>
          <w:p w14:paraId="0FEF7B8B" w14:textId="77777777" w:rsidR="000E330C" w:rsidRPr="00657264" w:rsidRDefault="000E330C" w:rsidP="000E330C">
            <w:pPr>
              <w:pStyle w:val="AxureTableNormalText"/>
              <w:rPr>
                <w:rFonts w:asciiTheme="minorHAnsi" w:hAnsiTheme="minorHAnsi" w:cstheme="minorHAnsi"/>
                <w:b/>
                <w:lang w:val="en-GB"/>
              </w:rPr>
            </w:pPr>
            <w:r>
              <w:rPr>
                <w:rFonts w:asciiTheme="minorHAnsi" w:hAnsiTheme="minorHAnsi" w:cstheme="minorHAnsi"/>
                <w:b/>
                <w:color w:val="00B050"/>
                <w:lang w:val="en-GB"/>
              </w:rPr>
              <w:t>100000</w:t>
            </w:r>
          </w:p>
        </w:tc>
      </w:tr>
      <w:tr w:rsidR="000E330C" w:rsidRPr="00925024" w14:paraId="5656F51D" w14:textId="77777777" w:rsidTr="00686743">
        <w:tc>
          <w:tcPr>
            <w:tcW w:w="1941" w:type="dxa"/>
            <w:tcBorders>
              <w:top w:val="nil"/>
              <w:left w:val="single" w:sz="4" w:space="0" w:color="000000"/>
              <w:bottom w:val="single" w:sz="4" w:space="0" w:color="000000"/>
              <w:right w:val="nil"/>
            </w:tcBorders>
          </w:tcPr>
          <w:p w14:paraId="07FB6C37"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Forsikringstakers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fødselsnummer</w:t>
            </w:r>
            <w:proofErr w:type="spellEnd"/>
          </w:p>
        </w:tc>
        <w:tc>
          <w:tcPr>
            <w:tcW w:w="1959" w:type="dxa"/>
            <w:tcBorders>
              <w:top w:val="nil"/>
              <w:left w:val="single" w:sz="4" w:space="0" w:color="000000"/>
              <w:bottom w:val="single" w:sz="4" w:space="0" w:color="000000"/>
              <w:right w:val="nil"/>
            </w:tcBorders>
          </w:tcPr>
          <w:p w14:paraId="53733E8A"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bygning_foedselsnr</w:t>
            </w:r>
            <w:proofErr w:type="spellEnd"/>
          </w:p>
        </w:tc>
        <w:tc>
          <w:tcPr>
            <w:tcW w:w="3827" w:type="dxa"/>
            <w:tcBorders>
              <w:top w:val="nil"/>
              <w:left w:val="single" w:sz="4" w:space="0" w:color="000000"/>
              <w:bottom w:val="single" w:sz="4" w:space="0" w:color="000000"/>
              <w:right w:val="nil"/>
            </w:tcBorders>
          </w:tcPr>
          <w:p w14:paraId="073315B1"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59" w:type="dxa"/>
            <w:tcBorders>
              <w:top w:val="nil"/>
              <w:left w:val="single" w:sz="4" w:space="0" w:color="000000"/>
              <w:bottom w:val="single" w:sz="4" w:space="0" w:color="000000"/>
              <w:right w:val="nil"/>
            </w:tcBorders>
          </w:tcPr>
          <w:p w14:paraId="4DD3EDCF" w14:textId="77777777" w:rsidR="000E330C" w:rsidRPr="00925024" w:rsidRDefault="000E330C" w:rsidP="000E330C">
            <w:pPr>
              <w:pStyle w:val="AxureTableNormalText"/>
              <w:snapToGrid w:val="0"/>
              <w:rPr>
                <w:rFonts w:asciiTheme="minorHAnsi" w:hAnsiTheme="minorHAnsi" w:cstheme="minorHAnsi"/>
                <w:lang w:val="en-GB"/>
              </w:rPr>
            </w:pPr>
            <w:bookmarkStart w:id="20" w:name="DDE_LINK11"/>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bookmarkEnd w:id="20"/>
            <w:proofErr w:type="spellEnd"/>
          </w:p>
        </w:tc>
      </w:tr>
      <w:tr w:rsidR="000E330C" w:rsidRPr="00925024" w14:paraId="28547A2F" w14:textId="77777777" w:rsidTr="00657264">
        <w:tc>
          <w:tcPr>
            <w:tcW w:w="1941" w:type="dxa"/>
            <w:tcBorders>
              <w:top w:val="nil"/>
              <w:left w:val="single" w:sz="4" w:space="0" w:color="000000"/>
              <w:bottom w:val="single" w:sz="4" w:space="0" w:color="000000"/>
              <w:right w:val="nil"/>
            </w:tcBorders>
            <w:shd w:val="clear" w:color="auto" w:fill="FFCCFF"/>
          </w:tcPr>
          <w:p w14:paraId="61064E59"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w:t>
            </w:r>
            <w:proofErr w:type="spellEnd"/>
            <w:r w:rsidRPr="00925024">
              <w:rPr>
                <w:rFonts w:asciiTheme="minorHAnsi" w:hAnsiTheme="minorHAnsi" w:cstheme="minorHAnsi"/>
                <w:lang w:val="en-GB"/>
              </w:rPr>
              <w:t xml:space="preserve"> alt</w:t>
            </w:r>
          </w:p>
        </w:tc>
        <w:tc>
          <w:tcPr>
            <w:tcW w:w="1959" w:type="dxa"/>
            <w:tcBorders>
              <w:top w:val="nil"/>
              <w:left w:val="single" w:sz="4" w:space="0" w:color="000000"/>
              <w:bottom w:val="single" w:sz="4" w:space="0" w:color="000000"/>
              <w:right w:val="nil"/>
            </w:tcBorders>
            <w:shd w:val="clear" w:color="auto" w:fill="FFCCFF"/>
          </w:tcPr>
          <w:p w14:paraId="49F88CFD" w14:textId="77777777" w:rsidR="000E330C" w:rsidRPr="00657264" w:rsidRDefault="000E330C" w:rsidP="000E330C">
            <w:pPr>
              <w:pStyle w:val="AxureTableNormalText"/>
              <w:snapToGrid w:val="0"/>
              <w:rPr>
                <w:rFonts w:asciiTheme="minorHAnsi" w:hAnsiTheme="minorHAnsi" w:cstheme="minorHAnsi"/>
                <w:lang w:val="nb-NO"/>
              </w:rPr>
            </w:pPr>
            <w:proofErr w:type="spellStart"/>
            <w:r>
              <w:rPr>
                <w:rFonts w:asciiTheme="minorHAnsi" w:hAnsiTheme="minorHAnsi" w:cstheme="minorHAnsi"/>
                <w:lang w:val="nb-NO"/>
              </w:rPr>
              <w:t>bygning_antall_forsikringer</w:t>
            </w:r>
            <w:proofErr w:type="spellEnd"/>
          </w:p>
        </w:tc>
        <w:tc>
          <w:tcPr>
            <w:tcW w:w="3827" w:type="dxa"/>
            <w:tcBorders>
              <w:top w:val="nil"/>
              <w:left w:val="single" w:sz="4" w:space="0" w:color="000000"/>
              <w:bottom w:val="single" w:sz="4" w:space="0" w:color="000000"/>
              <w:right w:val="nil"/>
            </w:tcBorders>
            <w:shd w:val="clear" w:color="auto" w:fill="FFCCFF"/>
          </w:tcPr>
          <w:p w14:paraId="5F45ABE3" w14:textId="77777777" w:rsidR="000E330C" w:rsidRPr="00925024" w:rsidRDefault="000E330C" w:rsidP="000E330C">
            <w:pPr>
              <w:pStyle w:val="AxureTableNormalText"/>
              <w:snapToGrid w:val="0"/>
              <w:rPr>
                <w:rFonts w:asciiTheme="minorHAnsi" w:hAnsiTheme="minorHAnsi" w:cstheme="minorHAnsi"/>
                <w:noProof/>
                <w:lang w:val="en-GB" w:eastAsia="nb-NO"/>
              </w:rPr>
            </w:pPr>
            <w:r w:rsidRPr="00925024">
              <w:rPr>
                <w:rFonts w:asciiTheme="minorHAnsi" w:hAnsiTheme="minorHAnsi" w:cstheme="minorHAnsi"/>
                <w:noProof/>
                <w:lang w:val="en-GB" w:eastAsia="nb-NO"/>
              </w:rPr>
              <w:t>How many insurance policies (house, car, home content, travel etc) do you have all in all</w:t>
            </w:r>
          </w:p>
          <w:p w14:paraId="0EE00579" w14:textId="77777777" w:rsidR="000E330C" w:rsidRPr="00925024" w:rsidRDefault="000E330C" w:rsidP="000E330C">
            <w:pPr>
              <w:pStyle w:val="AxureTableNormalText"/>
              <w:snapToGrid w:val="0"/>
              <w:rPr>
                <w:rFonts w:asciiTheme="minorHAnsi" w:hAnsiTheme="minorHAnsi" w:cstheme="minorHAnsi"/>
                <w:noProof/>
                <w:lang w:val="en-GB" w:eastAsia="nb-NO"/>
              </w:rPr>
            </w:pPr>
          </w:p>
          <w:p w14:paraId="433EBCE9" w14:textId="77777777" w:rsidR="000E330C" w:rsidRPr="00925024" w:rsidRDefault="000E330C" w:rsidP="000E330C">
            <w:pPr>
              <w:pStyle w:val="AxureTableNormalText"/>
              <w:snapToGrid w:val="0"/>
              <w:rPr>
                <w:rFonts w:asciiTheme="minorHAnsi" w:hAnsiTheme="minorHAnsi" w:cstheme="minorHAnsi"/>
                <w:noProof/>
                <w:lang w:val="en-GB" w:eastAsia="nb-NO"/>
              </w:rPr>
            </w:pPr>
          </w:p>
          <w:p w14:paraId="58E21B32" w14:textId="77777777" w:rsidR="000E330C" w:rsidRPr="007A087D" w:rsidRDefault="000E330C" w:rsidP="000E330C">
            <w:pPr>
              <w:pStyle w:val="AxureTableNormalText"/>
              <w:snapToGrid w:val="0"/>
              <w:rPr>
                <w:rFonts w:asciiTheme="minorHAnsi" w:hAnsiTheme="minorHAnsi" w:cstheme="minorHAnsi"/>
                <w:noProof/>
                <w:lang w:val="nb-NO" w:eastAsia="nb-NO"/>
              </w:rPr>
            </w:pPr>
            <w:r w:rsidRPr="007A087D">
              <w:rPr>
                <w:rFonts w:asciiTheme="minorHAnsi" w:hAnsiTheme="minorHAnsi" w:cstheme="minorHAnsi"/>
                <w:noProof/>
                <w:lang w:val="nb-NO" w:eastAsia="nb-NO"/>
              </w:rPr>
              <w:t>/</w:t>
            </w:r>
          </w:p>
          <w:p w14:paraId="753A4439" w14:textId="77777777" w:rsidR="000E330C" w:rsidRPr="007A087D" w:rsidRDefault="000E330C" w:rsidP="000E330C">
            <w:pPr>
              <w:pStyle w:val="AxureTableNormalText"/>
              <w:snapToGrid w:val="0"/>
              <w:rPr>
                <w:rFonts w:asciiTheme="minorHAnsi" w:hAnsiTheme="minorHAnsi" w:cstheme="minorHAnsi"/>
                <w:noProof/>
                <w:lang w:val="nb-NO" w:eastAsia="nb-NO"/>
              </w:rPr>
            </w:pPr>
          </w:p>
        </w:tc>
        <w:tc>
          <w:tcPr>
            <w:tcW w:w="1559" w:type="dxa"/>
            <w:tcBorders>
              <w:top w:val="nil"/>
              <w:left w:val="single" w:sz="4" w:space="0" w:color="000000"/>
              <w:bottom w:val="single" w:sz="4" w:space="0" w:color="000000"/>
              <w:right w:val="nil"/>
            </w:tcBorders>
            <w:shd w:val="clear" w:color="auto" w:fill="FFCCFF"/>
          </w:tcPr>
          <w:p w14:paraId="57583099"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Nedtrekksliste</w:t>
            </w:r>
            <w:proofErr w:type="spellEnd"/>
            <w:r w:rsidRPr="007A087D">
              <w:rPr>
                <w:rFonts w:asciiTheme="minorHAnsi" w:hAnsiTheme="minorHAnsi" w:cstheme="minorHAnsi"/>
                <w:lang w:val="nb-NO"/>
              </w:rPr>
              <w:t xml:space="preserve"> 1-10</w:t>
            </w:r>
          </w:p>
          <w:p w14:paraId="6D4D3B04" w14:textId="77777777" w:rsidR="000E330C" w:rsidRPr="007A087D" w:rsidRDefault="000E330C" w:rsidP="000E330C">
            <w:pPr>
              <w:pStyle w:val="AxureTableNormalText"/>
              <w:snapToGrid w:val="0"/>
              <w:rPr>
                <w:rFonts w:asciiTheme="minorHAnsi" w:hAnsiTheme="minorHAnsi" w:cstheme="minorHAnsi"/>
                <w:lang w:val="nb-NO"/>
              </w:rPr>
            </w:pPr>
          </w:p>
          <w:p w14:paraId="46DDF5B3"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Første opsjon (0) </w:t>
            </w:r>
          </w:p>
          <w:p w14:paraId="4C27A792" w14:textId="77777777" w:rsidR="000E330C" w:rsidRPr="00925024" w:rsidRDefault="000E330C" w:rsidP="000E330C">
            <w:pPr>
              <w:pStyle w:val="AxureTableNormalText"/>
              <w:snapToGrid w:val="0"/>
              <w:rPr>
                <w:rFonts w:asciiTheme="minorHAnsi" w:hAnsiTheme="minorHAnsi" w:cstheme="minorHAnsi"/>
                <w:lang w:val="en-GB"/>
              </w:rPr>
            </w:pPr>
          </w:p>
        </w:tc>
      </w:tr>
      <w:tr w:rsidR="000E330C" w:rsidRPr="00925024" w14:paraId="328135D3" w14:textId="77777777" w:rsidTr="00D06CC8">
        <w:tc>
          <w:tcPr>
            <w:tcW w:w="1941" w:type="dxa"/>
            <w:tcBorders>
              <w:top w:val="nil"/>
              <w:left w:val="single" w:sz="4" w:space="0" w:color="000000"/>
              <w:bottom w:val="single" w:sz="4" w:space="0" w:color="000000"/>
              <w:right w:val="nil"/>
            </w:tcBorders>
            <w:shd w:val="clear" w:color="auto" w:fill="FFCCFF"/>
            <w:vAlign w:val="center"/>
          </w:tcPr>
          <w:p w14:paraId="4BE0375D" w14:textId="77777777" w:rsidR="000E330C" w:rsidRPr="007A087D" w:rsidRDefault="000E330C" w:rsidP="000E330C">
            <w:pPr>
              <w:pStyle w:val="AxureTableNormalText"/>
              <w:snapToGrid w:val="0"/>
              <w:rPr>
                <w:rFonts w:asciiTheme="minorHAnsi" w:hAnsiTheme="minorHAnsi" w:cstheme="minorHAnsi"/>
                <w:lang w:val="nb-NO"/>
              </w:rPr>
            </w:pPr>
            <w:r w:rsidRPr="007A087D">
              <w:rPr>
                <w:rFonts w:asciiTheme="minorHAnsi" w:hAnsiTheme="minorHAnsi" w:cstheme="minorHAnsi"/>
                <w:lang w:val="nb-NO"/>
              </w:rPr>
              <w:t>\ Bruttoareal (BTA) av frittstående isolert bygning</w:t>
            </w:r>
          </w:p>
        </w:tc>
        <w:tc>
          <w:tcPr>
            <w:tcW w:w="1959" w:type="dxa"/>
            <w:tcBorders>
              <w:top w:val="nil"/>
              <w:left w:val="single" w:sz="4" w:space="0" w:color="000000"/>
              <w:bottom w:val="single" w:sz="4" w:space="0" w:color="000000"/>
              <w:right w:val="nil"/>
            </w:tcBorders>
            <w:shd w:val="clear" w:color="auto" w:fill="FFCCFF"/>
            <w:vAlign w:val="center"/>
          </w:tcPr>
          <w:p w14:paraId="73B8BFE7"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bygning_areal</w:t>
            </w:r>
            <w:r w:rsidRPr="007A087D">
              <w:rPr>
                <w:rFonts w:asciiTheme="minorHAnsi" w:hAnsiTheme="minorHAnsi" w:cstheme="minorHAnsi"/>
                <w:bCs/>
                <w:lang w:val="nb-NO"/>
              </w:rPr>
              <w:t>-</w:t>
            </w:r>
            <w:r w:rsidRPr="007A087D">
              <w:rPr>
                <w:rFonts w:asciiTheme="minorHAnsi" w:hAnsiTheme="minorHAnsi" w:cstheme="minorHAnsi"/>
                <w:lang w:val="nb-NO"/>
              </w:rPr>
              <w:t>frittstaaende_isolert_bygning</w:t>
            </w:r>
            <w:proofErr w:type="spellEnd"/>
          </w:p>
        </w:tc>
        <w:tc>
          <w:tcPr>
            <w:tcW w:w="3827" w:type="dxa"/>
            <w:tcBorders>
              <w:top w:val="nil"/>
              <w:left w:val="single" w:sz="4" w:space="0" w:color="000000"/>
              <w:bottom w:val="single" w:sz="4" w:space="0" w:color="000000"/>
              <w:right w:val="nil"/>
            </w:tcBorders>
            <w:shd w:val="clear" w:color="auto" w:fill="FFCCFF"/>
            <w:vAlign w:val="center"/>
          </w:tcPr>
          <w:p w14:paraId="11A6E7F3"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 xml:space="preserve">Gross area of </w:t>
            </w:r>
            <w:proofErr w:type="gramStart"/>
            <w:r w:rsidRPr="00925024">
              <w:rPr>
                <w:rFonts w:asciiTheme="minorHAnsi" w:hAnsiTheme="minorHAnsi" w:cstheme="minorHAnsi"/>
                <w:lang w:val="en-GB"/>
              </w:rPr>
              <w:t>free standing</w:t>
            </w:r>
            <w:proofErr w:type="gramEnd"/>
            <w:r w:rsidRPr="00925024">
              <w:rPr>
                <w:rFonts w:asciiTheme="minorHAnsi" w:hAnsiTheme="minorHAnsi" w:cstheme="minorHAnsi"/>
                <w:lang w:val="en-GB"/>
              </w:rPr>
              <w:t xml:space="preserve"> building</w:t>
            </w:r>
          </w:p>
        </w:tc>
        <w:tc>
          <w:tcPr>
            <w:tcW w:w="1559" w:type="dxa"/>
            <w:tcBorders>
              <w:top w:val="nil"/>
              <w:left w:val="single" w:sz="4" w:space="0" w:color="000000"/>
              <w:bottom w:val="single" w:sz="4" w:space="0" w:color="000000"/>
              <w:right w:val="nil"/>
            </w:tcBorders>
            <w:shd w:val="clear" w:color="auto" w:fill="FFCCFF"/>
            <w:vAlign w:val="center"/>
          </w:tcPr>
          <w:p w14:paraId="4B1CFF76"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395B78" w:rsidRPr="00925024" w14:paraId="6A0A4982" w14:textId="77777777" w:rsidTr="00B32E47">
        <w:tc>
          <w:tcPr>
            <w:tcW w:w="1941" w:type="dxa"/>
            <w:tcBorders>
              <w:top w:val="nil"/>
              <w:left w:val="single" w:sz="4" w:space="0" w:color="000000"/>
              <w:bottom w:val="single" w:sz="4" w:space="0" w:color="000000"/>
              <w:right w:val="nil"/>
            </w:tcBorders>
            <w:shd w:val="clear" w:color="auto" w:fill="FFCCFF"/>
          </w:tcPr>
          <w:p w14:paraId="3E5D9A49" w14:textId="7F9AF13E" w:rsidR="00395B78" w:rsidRPr="007A087D" w:rsidRDefault="00395B78" w:rsidP="00395B78">
            <w:pPr>
              <w:pStyle w:val="AxureTableNormalText"/>
              <w:snapToGrid w:val="0"/>
              <w:rPr>
                <w:rFonts w:asciiTheme="minorHAnsi" w:hAnsiTheme="minorHAnsi" w:cstheme="minorHAnsi"/>
                <w:lang w:val="nb-NO"/>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Skader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1959" w:type="dxa"/>
            <w:tcBorders>
              <w:top w:val="nil"/>
              <w:left w:val="single" w:sz="4" w:space="0" w:color="000000"/>
              <w:bottom w:val="single" w:sz="4" w:space="0" w:color="000000"/>
              <w:right w:val="nil"/>
            </w:tcBorders>
            <w:shd w:val="clear" w:color="auto" w:fill="FFCCFF"/>
          </w:tcPr>
          <w:p w14:paraId="7625E104" w14:textId="77777777" w:rsidR="00395B78" w:rsidRPr="007A087D" w:rsidRDefault="00395B78" w:rsidP="00395B78">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bygning_antall_forsikringsskader</w:t>
            </w:r>
            <w:proofErr w:type="spellEnd"/>
          </w:p>
          <w:p w14:paraId="26363C48" w14:textId="77777777" w:rsidR="00395B78" w:rsidRPr="007A087D" w:rsidRDefault="00395B78" w:rsidP="00395B78">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bygning_vannskade_aar</w:t>
            </w:r>
            <w:proofErr w:type="spellEnd"/>
          </w:p>
          <w:p w14:paraId="09B36A4E" w14:textId="77777777" w:rsidR="00395B78" w:rsidRPr="00925024" w:rsidRDefault="00395B78" w:rsidP="00395B78">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bygning_musograateskader</w:t>
            </w:r>
            <w:proofErr w:type="spellEnd"/>
          </w:p>
          <w:p w14:paraId="27F4C833" w14:textId="4301E523" w:rsidR="00395B78" w:rsidRPr="007A087D" w:rsidRDefault="00395B78" w:rsidP="00395B78">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bygning_andreskader</w:t>
            </w:r>
            <w:proofErr w:type="spellEnd"/>
          </w:p>
        </w:tc>
        <w:tc>
          <w:tcPr>
            <w:tcW w:w="3827" w:type="dxa"/>
            <w:tcBorders>
              <w:top w:val="nil"/>
              <w:left w:val="single" w:sz="4" w:space="0" w:color="000000"/>
              <w:bottom w:val="single" w:sz="4" w:space="0" w:color="000000"/>
              <w:right w:val="nil"/>
            </w:tcBorders>
            <w:shd w:val="clear" w:color="auto" w:fill="FFCCFF"/>
          </w:tcPr>
          <w:p w14:paraId="74B112A8" w14:textId="3AC04F66" w:rsidR="00395B78" w:rsidRPr="00925024" w:rsidRDefault="00395B78" w:rsidP="00395B78">
            <w:pPr>
              <w:pStyle w:val="AxureTableNormalText"/>
              <w:snapToGrid w:val="0"/>
              <w:rPr>
                <w:rFonts w:asciiTheme="minorHAnsi" w:hAnsiTheme="minorHAnsi" w:cstheme="minorHAnsi"/>
                <w:bCs/>
                <w:lang w:val="en-GB"/>
              </w:rPr>
            </w:pPr>
            <w:r w:rsidRPr="00925024">
              <w:rPr>
                <w:rFonts w:asciiTheme="minorHAnsi" w:hAnsiTheme="minorHAnsi" w:cstheme="minorHAnsi"/>
                <w:lang w:val="en-GB"/>
              </w:rPr>
              <w:t xml:space="preserve">Number of damages (not only building) leading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tc>
        <w:tc>
          <w:tcPr>
            <w:tcW w:w="1559" w:type="dxa"/>
            <w:tcBorders>
              <w:top w:val="nil"/>
              <w:left w:val="single" w:sz="4" w:space="0" w:color="000000"/>
              <w:bottom w:val="single" w:sz="4" w:space="0" w:color="000000"/>
              <w:right w:val="nil"/>
            </w:tcBorders>
            <w:shd w:val="clear" w:color="auto" w:fill="FFCCFF"/>
          </w:tcPr>
          <w:p w14:paraId="7EB2D42B" w14:textId="77777777" w:rsidR="00395B78" w:rsidRPr="00925024" w:rsidRDefault="00395B78" w:rsidP="00395B78">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Nedtrekksliste</w:t>
            </w:r>
            <w:proofErr w:type="spellEnd"/>
            <w:r w:rsidRPr="00925024">
              <w:rPr>
                <w:rFonts w:asciiTheme="minorHAnsi" w:hAnsiTheme="minorHAnsi" w:cstheme="minorHAnsi"/>
                <w:lang w:val="en-GB"/>
              </w:rPr>
              <w:t xml:space="preserve"> 1-10</w:t>
            </w:r>
          </w:p>
          <w:p w14:paraId="2D8266D7" w14:textId="77777777" w:rsidR="00395B78" w:rsidRPr="00925024" w:rsidRDefault="00395B78" w:rsidP="00395B78">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&gt; 0:</w:t>
            </w:r>
          </w:p>
          <w:p w14:paraId="7EB00B43" w14:textId="77777777" w:rsidR="00395B78" w:rsidRPr="007A087D" w:rsidRDefault="00395B78" w:rsidP="00395B78">
            <w:pPr>
              <w:pStyle w:val="AxureTableNormalText"/>
              <w:numPr>
                <w:ilvl w:val="0"/>
                <w:numId w:val="5"/>
              </w:numPr>
              <w:snapToGrid w:val="0"/>
              <w:rPr>
                <w:rFonts w:asciiTheme="minorHAnsi" w:hAnsiTheme="minorHAnsi" w:cstheme="minorHAnsi"/>
                <w:lang w:val="nb-NO"/>
              </w:rPr>
            </w:pPr>
            <w:r w:rsidRPr="007A087D">
              <w:rPr>
                <w:rFonts w:asciiTheme="minorHAnsi" w:hAnsiTheme="minorHAnsi" w:cstheme="minorHAnsi"/>
                <w:lang w:val="nb-NO"/>
              </w:rPr>
              <w:t>Oppgi årstall for siste vannskade: Nedtrekk fire årstall</w:t>
            </w:r>
            <w:proofErr w:type="gramStart"/>
            <w:r w:rsidRPr="007A087D">
              <w:rPr>
                <w:rFonts w:asciiTheme="minorHAnsi" w:hAnsiTheme="minorHAnsi" w:cstheme="minorHAnsi"/>
                <w:lang w:val="nb-NO"/>
              </w:rPr>
              <w:t>-  første</w:t>
            </w:r>
            <w:proofErr w:type="gramEnd"/>
            <w:r w:rsidRPr="007A087D">
              <w:rPr>
                <w:rFonts w:asciiTheme="minorHAnsi" w:hAnsiTheme="minorHAnsi" w:cstheme="minorHAnsi"/>
                <w:lang w:val="nb-NO"/>
              </w:rPr>
              <w:t xml:space="preserve"> opsjon Ikke </w:t>
            </w:r>
            <w:proofErr w:type="spellStart"/>
            <w:r w:rsidRPr="007A087D">
              <w:rPr>
                <w:rFonts w:asciiTheme="minorHAnsi" w:hAnsiTheme="minorHAnsi" w:cstheme="minorHAnsi"/>
                <w:lang w:val="nb-NO"/>
              </w:rPr>
              <w:t>vannsskade</w:t>
            </w:r>
            <w:proofErr w:type="spellEnd"/>
          </w:p>
          <w:p w14:paraId="42ACFC48" w14:textId="77777777" w:rsidR="00395B78" w:rsidRPr="00925024" w:rsidRDefault="00395B78" w:rsidP="00395B78">
            <w:pPr>
              <w:pStyle w:val="AxureTableNormalText"/>
              <w:numPr>
                <w:ilvl w:val="0"/>
                <w:numId w:val="5"/>
              </w:numPr>
              <w:snapToGrid w:val="0"/>
              <w:rPr>
                <w:rFonts w:asciiTheme="minorHAnsi" w:hAnsiTheme="minorHAnsi" w:cstheme="minorHAnsi"/>
                <w:lang w:val="en-GB"/>
              </w:rPr>
            </w:pPr>
            <w:r w:rsidRPr="007A087D">
              <w:rPr>
                <w:rFonts w:asciiTheme="minorHAnsi" w:hAnsiTheme="minorHAnsi" w:cstheme="minorHAnsi"/>
                <w:lang w:val="nb-NO"/>
              </w:rPr>
              <w:t xml:space="preserve">Var sopp, råte, insekt, mus eller rotter årsak til skade?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 xml:space="preserve"> </w:t>
            </w:r>
          </w:p>
          <w:p w14:paraId="01572236" w14:textId="77777777" w:rsidR="00395B78" w:rsidRPr="007A087D" w:rsidRDefault="00395B78" w:rsidP="00395B78">
            <w:pPr>
              <w:pStyle w:val="AxureTableNormalText"/>
              <w:numPr>
                <w:ilvl w:val="0"/>
                <w:numId w:val="5"/>
              </w:numPr>
              <w:snapToGrid w:val="0"/>
              <w:rPr>
                <w:rFonts w:asciiTheme="minorHAnsi" w:hAnsiTheme="minorHAnsi" w:cstheme="minorHAnsi"/>
                <w:lang w:val="nb-NO"/>
              </w:rPr>
            </w:pPr>
            <w:r w:rsidRPr="007A087D">
              <w:rPr>
                <w:rFonts w:asciiTheme="minorHAnsi" w:hAnsiTheme="minorHAnsi" w:cstheme="minorHAnsi"/>
                <w:lang w:val="nb-NO"/>
              </w:rPr>
              <w:t>Annen skade på hus?</w:t>
            </w:r>
            <w:r w:rsidRPr="007A087D">
              <w:rPr>
                <w:rFonts w:asciiTheme="minorHAnsi" w:hAnsiTheme="minorHAnsi" w:cstheme="minorHAnsi"/>
                <w:lang w:val="nb-NO"/>
              </w:rPr>
              <w:br/>
              <w:t>Ja /Nei</w:t>
            </w:r>
          </w:p>
          <w:p w14:paraId="4825B7D5" w14:textId="77777777" w:rsidR="00395B78" w:rsidRPr="00395B78" w:rsidRDefault="00395B78" w:rsidP="00395B78">
            <w:pPr>
              <w:pStyle w:val="AxureTableNormalText"/>
              <w:snapToGrid w:val="0"/>
              <w:rPr>
                <w:rFonts w:asciiTheme="minorHAnsi" w:hAnsiTheme="minorHAnsi" w:cstheme="minorHAnsi"/>
                <w:lang w:val="nb-NO"/>
              </w:rPr>
            </w:pPr>
          </w:p>
        </w:tc>
      </w:tr>
      <w:tr w:rsidR="000E330C" w:rsidRPr="00925024" w14:paraId="333144D5" w14:textId="77777777" w:rsidTr="00395B78">
        <w:tc>
          <w:tcPr>
            <w:tcW w:w="1941" w:type="dxa"/>
            <w:tcBorders>
              <w:top w:val="nil"/>
              <w:left w:val="single" w:sz="4" w:space="0" w:color="000000"/>
              <w:bottom w:val="single" w:sz="4" w:space="0" w:color="000000"/>
              <w:right w:val="nil"/>
            </w:tcBorders>
            <w:shd w:val="clear" w:color="auto" w:fill="CCFFCC"/>
          </w:tcPr>
          <w:p w14:paraId="21FA9EF8" w14:textId="77777777" w:rsidR="000E330C" w:rsidRPr="00395B78" w:rsidRDefault="000E330C" w:rsidP="000E330C">
            <w:pPr>
              <w:pStyle w:val="AxureTableNormalText"/>
              <w:snapToGrid w:val="0"/>
              <w:rPr>
                <w:rFonts w:asciiTheme="minorHAnsi" w:hAnsiTheme="minorHAnsi" w:cstheme="minorHAnsi"/>
                <w:lang w:val="en-GB"/>
              </w:rPr>
            </w:pPr>
            <w:r w:rsidRPr="00395B78">
              <w:rPr>
                <w:rFonts w:asciiTheme="minorHAnsi" w:hAnsiTheme="minorHAnsi" w:cstheme="minorHAnsi"/>
                <w:lang w:val="en-GB"/>
              </w:rPr>
              <w:t xml:space="preserve">\ </w:t>
            </w:r>
            <w:proofErr w:type="spellStart"/>
            <w:r w:rsidR="00F7345A" w:rsidRPr="00395B78">
              <w:rPr>
                <w:rFonts w:asciiTheme="minorHAnsi" w:hAnsiTheme="minorHAnsi" w:cstheme="minorHAnsi"/>
                <w:lang w:val="en-GB"/>
              </w:rPr>
              <w:t>Bolig</w:t>
            </w:r>
            <w:r w:rsidRPr="00395B78">
              <w:rPr>
                <w:rFonts w:asciiTheme="minorHAnsi" w:hAnsiTheme="minorHAnsi" w:cstheme="minorHAnsi"/>
                <w:lang w:val="en-GB"/>
              </w:rPr>
              <w:t>skader</w:t>
            </w:r>
            <w:proofErr w:type="spellEnd"/>
            <w:r w:rsidRPr="00395B78">
              <w:rPr>
                <w:rFonts w:asciiTheme="minorHAnsi" w:hAnsiTheme="minorHAnsi" w:cstheme="minorHAnsi"/>
                <w:lang w:val="en-GB"/>
              </w:rPr>
              <w:t xml:space="preserve"> </w:t>
            </w:r>
            <w:proofErr w:type="spellStart"/>
            <w:r w:rsidRPr="00395B78">
              <w:rPr>
                <w:rFonts w:asciiTheme="minorHAnsi" w:hAnsiTheme="minorHAnsi" w:cstheme="minorHAnsi"/>
                <w:lang w:val="en-GB"/>
              </w:rPr>
              <w:t>siste</w:t>
            </w:r>
            <w:proofErr w:type="spellEnd"/>
            <w:r w:rsidRPr="00395B78">
              <w:rPr>
                <w:rFonts w:asciiTheme="minorHAnsi" w:hAnsiTheme="minorHAnsi" w:cstheme="minorHAnsi"/>
                <w:lang w:val="en-GB"/>
              </w:rPr>
              <w:t xml:space="preserve"> </w:t>
            </w:r>
            <w:proofErr w:type="spellStart"/>
            <w:r w:rsidRPr="00395B78">
              <w:rPr>
                <w:rFonts w:asciiTheme="minorHAnsi" w:hAnsiTheme="minorHAnsi" w:cstheme="minorHAnsi"/>
                <w:lang w:val="en-GB"/>
              </w:rPr>
              <w:t>tre</w:t>
            </w:r>
            <w:proofErr w:type="spellEnd"/>
            <w:r w:rsidRPr="00395B78">
              <w:rPr>
                <w:rFonts w:asciiTheme="minorHAnsi" w:hAnsiTheme="minorHAnsi" w:cstheme="minorHAnsi"/>
                <w:lang w:val="en-GB"/>
              </w:rPr>
              <w:t xml:space="preserve"> </w:t>
            </w:r>
            <w:proofErr w:type="spellStart"/>
            <w:r w:rsidRPr="00395B78">
              <w:rPr>
                <w:rFonts w:asciiTheme="minorHAnsi" w:hAnsiTheme="minorHAnsi" w:cstheme="minorHAnsi"/>
                <w:lang w:val="en-GB"/>
              </w:rPr>
              <w:t>år</w:t>
            </w:r>
            <w:proofErr w:type="spellEnd"/>
          </w:p>
        </w:tc>
        <w:tc>
          <w:tcPr>
            <w:tcW w:w="1959" w:type="dxa"/>
            <w:tcBorders>
              <w:top w:val="nil"/>
              <w:left w:val="single" w:sz="4" w:space="0" w:color="000000"/>
              <w:bottom w:val="single" w:sz="4" w:space="0" w:color="000000"/>
              <w:right w:val="nil"/>
            </w:tcBorders>
            <w:shd w:val="clear" w:color="auto" w:fill="CCFFCC"/>
          </w:tcPr>
          <w:p w14:paraId="26B1563A" w14:textId="028FF06B"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bygning_antall_forsikringsskader</w:t>
            </w:r>
            <w:r w:rsidR="00395B78">
              <w:rPr>
                <w:rFonts w:asciiTheme="minorHAnsi" w:hAnsiTheme="minorHAnsi" w:cstheme="minorHAnsi"/>
                <w:lang w:val="nb-NO"/>
              </w:rPr>
              <w:t>_bygning</w:t>
            </w:r>
            <w:proofErr w:type="spellEnd"/>
          </w:p>
          <w:p w14:paraId="7C45C981"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bygning_vannskade_aar</w:t>
            </w:r>
            <w:proofErr w:type="spellEnd"/>
          </w:p>
          <w:p w14:paraId="1C506349"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bygning_musograateskader</w:t>
            </w:r>
            <w:proofErr w:type="spellEnd"/>
          </w:p>
          <w:p w14:paraId="52FDA017" w14:textId="77777777" w:rsidR="000E330C" w:rsidRPr="00925024" w:rsidRDefault="000E330C" w:rsidP="000E330C">
            <w:pPr>
              <w:pStyle w:val="AxureTableNormalText"/>
              <w:snapToGrid w:val="0"/>
              <w:rPr>
                <w:rFonts w:asciiTheme="minorHAnsi" w:hAnsiTheme="minorHAnsi" w:cstheme="minorHAnsi"/>
                <w:b/>
                <w:lang w:val="en-GB"/>
              </w:rPr>
            </w:pPr>
            <w:proofErr w:type="spellStart"/>
            <w:r w:rsidRPr="00925024">
              <w:rPr>
                <w:rFonts w:asciiTheme="minorHAnsi" w:hAnsiTheme="minorHAnsi" w:cstheme="minorHAnsi"/>
                <w:lang w:val="en-GB"/>
              </w:rPr>
              <w:t>bygning_andreskader</w:t>
            </w:r>
            <w:proofErr w:type="spellEnd"/>
          </w:p>
        </w:tc>
        <w:tc>
          <w:tcPr>
            <w:tcW w:w="3827" w:type="dxa"/>
            <w:tcBorders>
              <w:top w:val="nil"/>
              <w:left w:val="single" w:sz="4" w:space="0" w:color="000000"/>
              <w:bottom w:val="single" w:sz="4" w:space="0" w:color="000000"/>
              <w:right w:val="nil"/>
            </w:tcBorders>
            <w:shd w:val="clear" w:color="auto" w:fill="CCFFCC"/>
          </w:tcPr>
          <w:p w14:paraId="495D6335" w14:textId="7E65CD8B" w:rsidR="000E330C"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damages</w:t>
            </w:r>
            <w:r w:rsidR="00395B78">
              <w:rPr>
                <w:rFonts w:asciiTheme="minorHAnsi" w:hAnsiTheme="minorHAnsi" w:cstheme="minorHAnsi"/>
                <w:lang w:val="en-GB"/>
              </w:rPr>
              <w:t xml:space="preserve"> to </w:t>
            </w:r>
            <w:r w:rsidRPr="00925024">
              <w:rPr>
                <w:rFonts w:asciiTheme="minorHAnsi" w:hAnsiTheme="minorHAnsi" w:cstheme="minorHAnsi"/>
                <w:lang w:val="en-GB"/>
              </w:rPr>
              <w:t xml:space="preserve">building leading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p w14:paraId="72508718" w14:textId="77777777" w:rsidR="00395B78" w:rsidRDefault="00395B78" w:rsidP="000E330C">
            <w:pPr>
              <w:pStyle w:val="AxureTableNormalText"/>
              <w:snapToGrid w:val="0"/>
              <w:rPr>
                <w:rFonts w:asciiTheme="minorHAnsi" w:hAnsiTheme="minorHAnsi" w:cstheme="minorHAnsi"/>
                <w:lang w:val="en-GB"/>
              </w:rPr>
            </w:pPr>
          </w:p>
          <w:p w14:paraId="78F05F61" w14:textId="77777777" w:rsidR="00395B78" w:rsidRPr="00643F2D" w:rsidRDefault="00395B78" w:rsidP="00395B78">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549BA0BB" w14:textId="71C47B02" w:rsidR="00395B78" w:rsidRDefault="00395B78" w:rsidP="00395B78">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Mandatory</w:t>
            </w:r>
          </w:p>
          <w:p w14:paraId="66F37183" w14:textId="37CD61FD" w:rsidR="00395B78" w:rsidRPr="00925024" w:rsidRDefault="00395B78" w:rsidP="00395B78">
            <w:pPr>
              <w:pStyle w:val="AxureTableNormalText"/>
              <w:snapToGrid w:val="0"/>
              <w:rPr>
                <w:rFonts w:asciiTheme="minorHAnsi" w:hAnsiTheme="minorHAnsi" w:cstheme="minorHAnsi"/>
                <w:lang w:val="en-GB"/>
              </w:rPr>
            </w:pPr>
          </w:p>
        </w:tc>
        <w:tc>
          <w:tcPr>
            <w:tcW w:w="1559" w:type="dxa"/>
            <w:tcBorders>
              <w:top w:val="nil"/>
              <w:left w:val="single" w:sz="4" w:space="0" w:color="000000"/>
              <w:bottom w:val="single" w:sz="4" w:space="0" w:color="000000"/>
              <w:right w:val="nil"/>
            </w:tcBorders>
            <w:shd w:val="clear" w:color="auto" w:fill="CCFFCC"/>
          </w:tcPr>
          <w:p w14:paraId="2456A2A8" w14:textId="603A8D1E"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w:t>
            </w:r>
            <w:r w:rsidR="00AF673B">
              <w:rPr>
                <w:rFonts w:asciiTheme="minorHAnsi" w:hAnsiTheme="minorHAnsi" w:cstheme="minorHAnsi"/>
                <w:lang w:val="en-GB"/>
              </w:rPr>
              <w:t>edtrekksliste</w:t>
            </w:r>
            <w:proofErr w:type="spellEnd"/>
            <w:r w:rsidR="00AF673B">
              <w:rPr>
                <w:rFonts w:asciiTheme="minorHAnsi" w:hAnsiTheme="minorHAnsi" w:cstheme="minorHAnsi"/>
                <w:lang w:val="en-GB"/>
              </w:rPr>
              <w:t xml:space="preserve"> 0</w:t>
            </w:r>
            <w:r w:rsidRPr="00925024">
              <w:rPr>
                <w:rFonts w:asciiTheme="minorHAnsi" w:hAnsiTheme="minorHAnsi" w:cstheme="minorHAnsi"/>
                <w:lang w:val="en-GB"/>
              </w:rPr>
              <w:t>-10</w:t>
            </w:r>
          </w:p>
          <w:p w14:paraId="2AAAC85F"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&gt; 0:</w:t>
            </w:r>
          </w:p>
          <w:p w14:paraId="74D5A6F8" w14:textId="77777777" w:rsidR="000E330C" w:rsidRPr="007A087D" w:rsidRDefault="000E330C" w:rsidP="002F6234">
            <w:pPr>
              <w:pStyle w:val="AxureTableNormalText"/>
              <w:numPr>
                <w:ilvl w:val="0"/>
                <w:numId w:val="9"/>
              </w:numPr>
              <w:snapToGrid w:val="0"/>
              <w:rPr>
                <w:rFonts w:asciiTheme="minorHAnsi" w:hAnsiTheme="minorHAnsi" w:cstheme="minorHAnsi"/>
                <w:lang w:val="nb-NO"/>
              </w:rPr>
            </w:pPr>
            <w:r w:rsidRPr="007A087D">
              <w:rPr>
                <w:rFonts w:asciiTheme="minorHAnsi" w:hAnsiTheme="minorHAnsi" w:cstheme="minorHAnsi"/>
                <w:lang w:val="nb-NO"/>
              </w:rPr>
              <w:t>Oppgi årstall for siste vannskade: Nedtrekk fire årstall</w:t>
            </w:r>
            <w:proofErr w:type="gramStart"/>
            <w:r w:rsidRPr="007A087D">
              <w:rPr>
                <w:rFonts w:asciiTheme="minorHAnsi" w:hAnsiTheme="minorHAnsi" w:cstheme="minorHAnsi"/>
                <w:lang w:val="nb-NO"/>
              </w:rPr>
              <w:t>-  første</w:t>
            </w:r>
            <w:proofErr w:type="gramEnd"/>
            <w:r w:rsidRPr="007A087D">
              <w:rPr>
                <w:rFonts w:asciiTheme="minorHAnsi" w:hAnsiTheme="minorHAnsi" w:cstheme="minorHAnsi"/>
                <w:lang w:val="nb-NO"/>
              </w:rPr>
              <w:t xml:space="preserve"> opsjon Ikke </w:t>
            </w:r>
            <w:proofErr w:type="spellStart"/>
            <w:r w:rsidRPr="007A087D">
              <w:rPr>
                <w:rFonts w:asciiTheme="minorHAnsi" w:hAnsiTheme="minorHAnsi" w:cstheme="minorHAnsi"/>
                <w:lang w:val="nb-NO"/>
              </w:rPr>
              <w:t>vannsskade</w:t>
            </w:r>
            <w:proofErr w:type="spellEnd"/>
          </w:p>
          <w:p w14:paraId="43737CB8" w14:textId="77777777" w:rsidR="000E330C" w:rsidRPr="00925024" w:rsidRDefault="000E330C" w:rsidP="002F6234">
            <w:pPr>
              <w:pStyle w:val="AxureTableNormalText"/>
              <w:numPr>
                <w:ilvl w:val="0"/>
                <w:numId w:val="9"/>
              </w:numPr>
              <w:snapToGrid w:val="0"/>
              <w:rPr>
                <w:rFonts w:asciiTheme="minorHAnsi" w:hAnsiTheme="minorHAnsi" w:cstheme="minorHAnsi"/>
                <w:lang w:val="en-GB"/>
              </w:rPr>
            </w:pPr>
            <w:r w:rsidRPr="007A087D">
              <w:rPr>
                <w:rFonts w:asciiTheme="minorHAnsi" w:hAnsiTheme="minorHAnsi" w:cstheme="minorHAnsi"/>
                <w:lang w:val="nb-NO"/>
              </w:rPr>
              <w:t xml:space="preserve">Var sopp, råte, insekt, mus eller rotter årsak til skade?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 xml:space="preserve"> </w:t>
            </w:r>
          </w:p>
          <w:p w14:paraId="408465CD" w14:textId="77777777" w:rsidR="000E330C" w:rsidRPr="007A087D" w:rsidRDefault="000E330C" w:rsidP="002F6234">
            <w:pPr>
              <w:pStyle w:val="AxureTableNormalText"/>
              <w:numPr>
                <w:ilvl w:val="0"/>
                <w:numId w:val="9"/>
              </w:numPr>
              <w:snapToGrid w:val="0"/>
              <w:rPr>
                <w:rFonts w:asciiTheme="minorHAnsi" w:hAnsiTheme="minorHAnsi" w:cstheme="minorHAnsi"/>
                <w:lang w:val="nb-NO"/>
              </w:rPr>
            </w:pPr>
            <w:r w:rsidRPr="007A087D">
              <w:rPr>
                <w:rFonts w:asciiTheme="minorHAnsi" w:hAnsiTheme="minorHAnsi" w:cstheme="minorHAnsi"/>
                <w:lang w:val="nb-NO"/>
              </w:rPr>
              <w:t>Annen skade på hus?</w:t>
            </w:r>
            <w:r w:rsidRPr="007A087D">
              <w:rPr>
                <w:rFonts w:asciiTheme="minorHAnsi" w:hAnsiTheme="minorHAnsi" w:cstheme="minorHAnsi"/>
                <w:lang w:val="nb-NO"/>
              </w:rPr>
              <w:br/>
              <w:t>Ja /Nei</w:t>
            </w:r>
          </w:p>
          <w:p w14:paraId="324243D6" w14:textId="77777777" w:rsidR="000E330C" w:rsidRPr="007A087D" w:rsidRDefault="000E330C" w:rsidP="000E330C">
            <w:pPr>
              <w:pStyle w:val="AxureTableNormalText"/>
              <w:snapToGrid w:val="0"/>
              <w:rPr>
                <w:rFonts w:asciiTheme="minorHAnsi" w:hAnsiTheme="minorHAnsi" w:cstheme="minorHAnsi"/>
                <w:lang w:val="nb-NO"/>
              </w:rPr>
            </w:pPr>
          </w:p>
        </w:tc>
      </w:tr>
      <w:tr w:rsidR="000E330C" w:rsidRPr="00925024" w14:paraId="011DDC25" w14:textId="77777777" w:rsidTr="00686743">
        <w:tc>
          <w:tcPr>
            <w:tcW w:w="1941" w:type="dxa"/>
            <w:tcBorders>
              <w:top w:val="nil"/>
              <w:left w:val="single" w:sz="4" w:space="0" w:color="000000"/>
              <w:bottom w:val="single" w:sz="4" w:space="0" w:color="000000"/>
              <w:right w:val="nil"/>
            </w:tcBorders>
            <w:shd w:val="clear" w:color="auto" w:fill="auto"/>
          </w:tcPr>
          <w:p w14:paraId="042A5BED"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El </w:t>
            </w:r>
            <w:proofErr w:type="spellStart"/>
            <w:r w:rsidRPr="00925024">
              <w:rPr>
                <w:rFonts w:asciiTheme="minorHAnsi" w:hAnsiTheme="minorHAnsi" w:cstheme="minorHAnsi"/>
                <w:lang w:val="en-GB"/>
              </w:rPr>
              <w:t>anlegg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totalrenovert</w:t>
            </w:r>
            <w:proofErr w:type="spellEnd"/>
          </w:p>
        </w:tc>
        <w:tc>
          <w:tcPr>
            <w:tcW w:w="1959" w:type="dxa"/>
            <w:tcBorders>
              <w:top w:val="nil"/>
              <w:left w:val="single" w:sz="4" w:space="0" w:color="000000"/>
              <w:bottom w:val="single" w:sz="4" w:space="0" w:color="000000"/>
              <w:right w:val="nil"/>
            </w:tcBorders>
            <w:shd w:val="clear" w:color="auto" w:fill="auto"/>
          </w:tcPr>
          <w:p w14:paraId="68153D94" w14:textId="77777777" w:rsidR="000E330C" w:rsidRPr="007A087D" w:rsidRDefault="000E330C" w:rsidP="000E330C">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bygning_nytt_el_anlegg_aar</w:t>
            </w:r>
            <w:proofErr w:type="spellEnd"/>
          </w:p>
        </w:tc>
        <w:tc>
          <w:tcPr>
            <w:tcW w:w="3827" w:type="dxa"/>
            <w:tcBorders>
              <w:top w:val="nil"/>
              <w:left w:val="single" w:sz="4" w:space="0" w:color="000000"/>
              <w:bottom w:val="single" w:sz="4" w:space="0" w:color="000000"/>
              <w:right w:val="nil"/>
            </w:tcBorders>
            <w:shd w:val="clear" w:color="auto" w:fill="auto"/>
          </w:tcPr>
          <w:p w14:paraId="11E85699"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Year of last total renewal of the building’s electrical wiring</w:t>
            </w:r>
          </w:p>
        </w:tc>
        <w:tc>
          <w:tcPr>
            <w:tcW w:w="1559" w:type="dxa"/>
            <w:tcBorders>
              <w:top w:val="nil"/>
              <w:left w:val="single" w:sz="4" w:space="0" w:color="000000"/>
              <w:bottom w:val="single" w:sz="4" w:space="0" w:color="000000"/>
              <w:right w:val="nil"/>
            </w:tcBorders>
            <w:shd w:val="clear" w:color="auto" w:fill="auto"/>
          </w:tcPr>
          <w:p w14:paraId="194EDA6A"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Vet </w:t>
            </w:r>
            <w:proofErr w:type="spellStart"/>
            <w:r w:rsidRPr="00925024">
              <w:rPr>
                <w:rFonts w:asciiTheme="minorHAnsi" w:hAnsiTheme="minorHAnsi" w:cstheme="minorHAnsi"/>
                <w:lang w:val="en-GB"/>
              </w:rPr>
              <w:t>ikke</w:t>
            </w:r>
            <w:proofErr w:type="spellEnd"/>
          </w:p>
        </w:tc>
      </w:tr>
      <w:tr w:rsidR="000E330C" w:rsidRPr="00925024" w14:paraId="17E32A4D" w14:textId="77777777" w:rsidTr="00686743">
        <w:tc>
          <w:tcPr>
            <w:tcW w:w="1941" w:type="dxa"/>
            <w:tcBorders>
              <w:top w:val="nil"/>
              <w:left w:val="single" w:sz="4" w:space="0" w:color="000000"/>
              <w:bottom w:val="single" w:sz="4" w:space="0" w:color="000000"/>
              <w:right w:val="nil"/>
            </w:tcBorders>
            <w:shd w:val="clear" w:color="auto" w:fill="auto"/>
          </w:tcPr>
          <w:p w14:paraId="71931D6D" w14:textId="77777777" w:rsidR="000E330C" w:rsidRPr="00925024" w:rsidRDefault="000E330C" w:rsidP="000E330C">
            <w:pPr>
              <w:pStyle w:val="AxureTableNormalText"/>
              <w:rPr>
                <w:rFonts w:asciiTheme="minorHAnsi" w:hAnsiTheme="minorHAnsi" w:cstheme="minorHAnsi"/>
                <w:lang w:val="en-GB" w:eastAsia="nb-NO"/>
              </w:rPr>
            </w:pPr>
            <w:r w:rsidRPr="00925024">
              <w:rPr>
                <w:rFonts w:asciiTheme="minorHAnsi" w:hAnsiTheme="minorHAnsi" w:cstheme="minorHAnsi"/>
                <w:lang w:val="en-GB" w:eastAsia="nb-NO"/>
              </w:rPr>
              <w:t xml:space="preserve">\ </w:t>
            </w:r>
            <w:proofErr w:type="spellStart"/>
            <w:r w:rsidRPr="00925024">
              <w:rPr>
                <w:rFonts w:asciiTheme="minorHAnsi" w:hAnsiTheme="minorHAnsi" w:cstheme="minorHAnsi"/>
                <w:lang w:val="en-GB" w:eastAsia="nb-NO"/>
              </w:rPr>
              <w:t>Røropplegg</w:t>
            </w:r>
            <w:proofErr w:type="spellEnd"/>
            <w:r w:rsidRPr="00925024">
              <w:rPr>
                <w:rFonts w:asciiTheme="minorHAnsi" w:hAnsiTheme="minorHAnsi" w:cstheme="minorHAnsi"/>
                <w:lang w:val="en-GB" w:eastAsia="nb-NO"/>
              </w:rPr>
              <w:t xml:space="preserve"> </w:t>
            </w:r>
            <w:proofErr w:type="spellStart"/>
            <w:r w:rsidRPr="00925024">
              <w:rPr>
                <w:rFonts w:asciiTheme="minorHAnsi" w:hAnsiTheme="minorHAnsi" w:cstheme="minorHAnsi"/>
                <w:lang w:val="en-GB" w:eastAsia="nb-NO"/>
              </w:rPr>
              <w:t>totalrenovert</w:t>
            </w:r>
            <w:proofErr w:type="spellEnd"/>
          </w:p>
        </w:tc>
        <w:tc>
          <w:tcPr>
            <w:tcW w:w="1959" w:type="dxa"/>
            <w:tcBorders>
              <w:top w:val="nil"/>
              <w:left w:val="single" w:sz="4" w:space="0" w:color="000000"/>
              <w:bottom w:val="single" w:sz="4" w:space="0" w:color="000000"/>
              <w:right w:val="nil"/>
            </w:tcBorders>
            <w:shd w:val="clear" w:color="auto" w:fill="auto"/>
          </w:tcPr>
          <w:p w14:paraId="33DCE253"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bygning_roerrenovert_aar</w:t>
            </w:r>
            <w:proofErr w:type="spellEnd"/>
          </w:p>
        </w:tc>
        <w:tc>
          <w:tcPr>
            <w:tcW w:w="3827" w:type="dxa"/>
            <w:tcBorders>
              <w:top w:val="nil"/>
              <w:left w:val="single" w:sz="4" w:space="0" w:color="000000"/>
              <w:bottom w:val="single" w:sz="4" w:space="0" w:color="000000"/>
              <w:right w:val="nil"/>
            </w:tcBorders>
            <w:shd w:val="clear" w:color="auto" w:fill="auto"/>
          </w:tcPr>
          <w:p w14:paraId="3BE3559B"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Year of last total renewal of the plumbing</w:t>
            </w:r>
          </w:p>
        </w:tc>
        <w:tc>
          <w:tcPr>
            <w:tcW w:w="1559" w:type="dxa"/>
            <w:tcBorders>
              <w:top w:val="nil"/>
              <w:left w:val="single" w:sz="4" w:space="0" w:color="000000"/>
              <w:bottom w:val="single" w:sz="4" w:space="0" w:color="000000"/>
              <w:right w:val="nil"/>
            </w:tcBorders>
            <w:shd w:val="clear" w:color="auto" w:fill="auto"/>
          </w:tcPr>
          <w:p w14:paraId="1B57F1C7"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/Vet </w:t>
            </w:r>
            <w:proofErr w:type="spellStart"/>
            <w:r w:rsidRPr="00925024">
              <w:rPr>
                <w:rFonts w:asciiTheme="minorHAnsi" w:hAnsiTheme="minorHAnsi" w:cstheme="minorHAnsi"/>
                <w:lang w:val="en-GB"/>
              </w:rPr>
              <w:t>ikke</w:t>
            </w:r>
            <w:proofErr w:type="spellEnd"/>
          </w:p>
        </w:tc>
      </w:tr>
      <w:tr w:rsidR="000E330C" w:rsidRPr="00925024" w14:paraId="5268DE5E" w14:textId="77777777" w:rsidTr="00686743">
        <w:tc>
          <w:tcPr>
            <w:tcW w:w="1941" w:type="dxa"/>
            <w:tcBorders>
              <w:top w:val="nil"/>
              <w:left w:val="single" w:sz="4" w:space="0" w:color="000000"/>
              <w:bottom w:val="single" w:sz="4" w:space="0" w:color="000000"/>
              <w:right w:val="nil"/>
            </w:tcBorders>
          </w:tcPr>
          <w:p w14:paraId="00DA78A2" w14:textId="77777777" w:rsidR="000E330C" w:rsidRPr="007A087D" w:rsidRDefault="000E330C" w:rsidP="000E330C">
            <w:pPr>
              <w:pStyle w:val="AxureTableNormalText"/>
              <w:rPr>
                <w:rFonts w:asciiTheme="minorHAnsi" w:hAnsiTheme="minorHAnsi" w:cstheme="minorHAnsi"/>
                <w:lang w:val="nb-NO" w:eastAsia="nb-NO"/>
              </w:rPr>
            </w:pPr>
            <w:r w:rsidRPr="007A087D">
              <w:rPr>
                <w:rFonts w:asciiTheme="minorHAnsi" w:hAnsiTheme="minorHAnsi" w:cstheme="minorHAnsi"/>
                <w:lang w:val="nb-NO" w:eastAsia="nb-NO"/>
              </w:rPr>
              <w:t>\ Antall rom med bad/wc</w:t>
            </w:r>
          </w:p>
        </w:tc>
        <w:tc>
          <w:tcPr>
            <w:tcW w:w="1959" w:type="dxa"/>
            <w:tcBorders>
              <w:top w:val="nil"/>
              <w:left w:val="single" w:sz="4" w:space="0" w:color="000000"/>
              <w:bottom w:val="single" w:sz="4" w:space="0" w:color="000000"/>
              <w:right w:val="nil"/>
            </w:tcBorders>
          </w:tcPr>
          <w:p w14:paraId="58529C37"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bygning_antall_vaatrom</w:t>
            </w:r>
            <w:proofErr w:type="spellEnd"/>
          </w:p>
        </w:tc>
        <w:tc>
          <w:tcPr>
            <w:tcW w:w="3827" w:type="dxa"/>
            <w:tcBorders>
              <w:top w:val="nil"/>
              <w:left w:val="single" w:sz="4" w:space="0" w:color="000000"/>
              <w:bottom w:val="single" w:sz="4" w:space="0" w:color="000000"/>
              <w:right w:val="nil"/>
            </w:tcBorders>
          </w:tcPr>
          <w:p w14:paraId="743FE11D" w14:textId="77777777" w:rsidR="000E330C" w:rsidRPr="00925024" w:rsidRDefault="000E330C" w:rsidP="000E330C">
            <w:pPr>
              <w:pStyle w:val="AxureTableNormalText"/>
              <w:rPr>
                <w:rFonts w:asciiTheme="minorHAnsi" w:hAnsiTheme="minorHAnsi" w:cstheme="minorHAnsi"/>
                <w:lang w:val="en-GB"/>
              </w:rPr>
            </w:pPr>
            <w:r w:rsidRPr="00925024">
              <w:rPr>
                <w:rFonts w:asciiTheme="minorHAnsi" w:hAnsiTheme="minorHAnsi" w:cstheme="minorHAnsi"/>
                <w:lang w:val="en-GB"/>
              </w:rPr>
              <w:t>Number of wet rooms</w:t>
            </w:r>
          </w:p>
        </w:tc>
        <w:tc>
          <w:tcPr>
            <w:tcW w:w="1559" w:type="dxa"/>
            <w:tcBorders>
              <w:top w:val="nil"/>
              <w:left w:val="single" w:sz="4" w:space="0" w:color="000000"/>
              <w:bottom w:val="single" w:sz="4" w:space="0" w:color="000000"/>
              <w:right w:val="nil"/>
            </w:tcBorders>
          </w:tcPr>
          <w:p w14:paraId="51AC19DC" w14:textId="77777777" w:rsidR="000E330C" w:rsidRPr="000E330C" w:rsidRDefault="000E330C" w:rsidP="000E330C">
            <w:pPr>
              <w:pStyle w:val="AxureTableNormalText"/>
              <w:rPr>
                <w:rFonts w:asciiTheme="minorHAnsi" w:hAnsiTheme="minorHAnsi" w:cstheme="minorHAnsi"/>
                <w:lang w:val="en-GB"/>
              </w:rPr>
            </w:pPr>
            <w:proofErr w:type="spellStart"/>
            <w:r w:rsidRPr="000E330C">
              <w:rPr>
                <w:rFonts w:asciiTheme="minorHAnsi" w:hAnsiTheme="minorHAnsi" w:cstheme="minorHAnsi"/>
                <w:lang w:val="en-GB"/>
              </w:rPr>
              <w:t>Siffer</w:t>
            </w:r>
            <w:proofErr w:type="spellEnd"/>
            <w:r w:rsidRPr="000E330C">
              <w:rPr>
                <w:rFonts w:asciiTheme="minorHAnsi" w:hAnsiTheme="minorHAnsi" w:cstheme="minorHAnsi"/>
                <w:lang w:val="en-GB"/>
              </w:rPr>
              <w:t xml:space="preserve"> 1-20</w:t>
            </w:r>
          </w:p>
        </w:tc>
      </w:tr>
      <w:tr w:rsidR="000E330C" w:rsidRPr="00925024" w14:paraId="72DEE3B4" w14:textId="77777777" w:rsidTr="00686743">
        <w:tc>
          <w:tcPr>
            <w:tcW w:w="1941" w:type="dxa"/>
            <w:tcBorders>
              <w:top w:val="nil"/>
              <w:left w:val="single" w:sz="4" w:space="0" w:color="000000"/>
              <w:bottom w:val="single" w:sz="4" w:space="0" w:color="000000"/>
              <w:right w:val="nil"/>
            </w:tcBorders>
            <w:shd w:val="clear" w:color="auto" w:fill="auto"/>
            <w:vAlign w:val="center"/>
          </w:tcPr>
          <w:p w14:paraId="1C27A700"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Sammenkoblede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røykvarslere</w:t>
            </w:r>
            <w:proofErr w:type="spellEnd"/>
          </w:p>
        </w:tc>
        <w:tc>
          <w:tcPr>
            <w:tcW w:w="1959" w:type="dxa"/>
            <w:tcBorders>
              <w:top w:val="nil"/>
              <w:left w:val="single" w:sz="4" w:space="0" w:color="000000"/>
              <w:bottom w:val="single" w:sz="4" w:space="0" w:color="000000"/>
              <w:right w:val="nil"/>
            </w:tcBorders>
            <w:shd w:val="clear" w:color="auto" w:fill="auto"/>
            <w:vAlign w:val="center"/>
          </w:tcPr>
          <w:p w14:paraId="383E5F3A" w14:textId="77777777" w:rsidR="000E330C" w:rsidRPr="00925024" w:rsidRDefault="000E330C" w:rsidP="000E330C">
            <w:pPr>
              <w:pStyle w:val="AxureTableNormalText"/>
              <w:snapToGrid w:val="0"/>
              <w:rPr>
                <w:rFonts w:asciiTheme="minorHAnsi" w:hAnsiTheme="minorHAnsi" w:cstheme="minorHAnsi"/>
                <w:lang w:val="en-GB"/>
              </w:rPr>
            </w:pPr>
          </w:p>
          <w:p w14:paraId="4BD7FEB3" w14:textId="40390E0A" w:rsidR="000E330C" w:rsidRPr="00925024" w:rsidRDefault="000E330C" w:rsidP="00DC300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bygning_sammenkoblede</w:t>
            </w:r>
            <w:ins w:id="21" w:author="Jānis Saldābols" w:date="2019-02-18T12:33:00Z">
              <w:r w:rsidR="00DC300E">
                <w:rPr>
                  <w:rFonts w:asciiTheme="minorHAnsi" w:hAnsiTheme="minorHAnsi" w:cstheme="minorHAnsi"/>
                  <w:lang w:val="en-GB"/>
                </w:rPr>
                <w:t>_</w:t>
              </w:r>
            </w:ins>
            <w:del w:id="22" w:author="Jānis Saldābols" w:date="2019-02-14T14:02:00Z">
              <w:r w:rsidRPr="00925024" w:rsidDel="006443A0">
                <w:rPr>
                  <w:rFonts w:asciiTheme="minorHAnsi" w:hAnsiTheme="minorHAnsi" w:cstheme="minorHAnsi"/>
                  <w:lang w:val="en-GB"/>
                </w:rPr>
                <w:delText xml:space="preserve">- </w:delText>
              </w:r>
            </w:del>
            <w:r w:rsidRPr="00925024">
              <w:rPr>
                <w:rFonts w:asciiTheme="minorHAnsi" w:hAnsiTheme="minorHAnsi" w:cstheme="minorHAnsi"/>
                <w:lang w:val="en-GB"/>
              </w:rPr>
              <w:t>roeykvarslere</w:t>
            </w:r>
            <w:proofErr w:type="spellEnd"/>
          </w:p>
        </w:tc>
        <w:tc>
          <w:tcPr>
            <w:tcW w:w="3827" w:type="dxa"/>
            <w:tcBorders>
              <w:top w:val="nil"/>
              <w:left w:val="single" w:sz="4" w:space="0" w:color="000000"/>
              <w:bottom w:val="single" w:sz="4" w:space="0" w:color="000000"/>
              <w:right w:val="nil"/>
            </w:tcBorders>
            <w:shd w:val="clear" w:color="auto" w:fill="auto"/>
            <w:vAlign w:val="center"/>
          </w:tcPr>
          <w:p w14:paraId="3852EF92"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Connected smoke detectors?</w:t>
            </w:r>
          </w:p>
        </w:tc>
        <w:tc>
          <w:tcPr>
            <w:tcW w:w="1559" w:type="dxa"/>
            <w:tcBorders>
              <w:top w:val="nil"/>
              <w:left w:val="single" w:sz="4" w:space="0" w:color="000000"/>
              <w:bottom w:val="single" w:sz="4" w:space="0" w:color="000000"/>
              <w:right w:val="nil"/>
            </w:tcBorders>
            <w:shd w:val="clear" w:color="auto" w:fill="auto"/>
            <w:vAlign w:val="center"/>
          </w:tcPr>
          <w:p w14:paraId="61CAEFFD" w14:textId="77777777" w:rsidR="000E330C" w:rsidRPr="00925024" w:rsidRDefault="000E330C" w:rsidP="000E330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4165A104" w14:textId="77777777" w:rsidR="000E330C" w:rsidRPr="00925024" w:rsidRDefault="000E330C" w:rsidP="000E330C">
            <w:pPr>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E330C" w:rsidRPr="00925024" w14:paraId="3DF78053" w14:textId="77777777" w:rsidTr="00686743">
        <w:tc>
          <w:tcPr>
            <w:tcW w:w="1941" w:type="dxa"/>
            <w:tcBorders>
              <w:top w:val="nil"/>
              <w:left w:val="single" w:sz="4" w:space="0" w:color="000000"/>
              <w:bottom w:val="single" w:sz="4" w:space="0" w:color="000000"/>
              <w:right w:val="nil"/>
            </w:tcBorders>
            <w:shd w:val="clear" w:color="auto" w:fill="auto"/>
            <w:vAlign w:val="center"/>
          </w:tcPr>
          <w:p w14:paraId="6BD254A4"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husstandsmedlemmer</w:t>
            </w:r>
            <w:proofErr w:type="spellEnd"/>
          </w:p>
        </w:tc>
        <w:tc>
          <w:tcPr>
            <w:tcW w:w="1959" w:type="dxa"/>
            <w:tcBorders>
              <w:top w:val="nil"/>
              <w:left w:val="single" w:sz="4" w:space="0" w:color="000000"/>
              <w:bottom w:val="single" w:sz="4" w:space="0" w:color="000000"/>
              <w:right w:val="nil"/>
            </w:tcBorders>
            <w:shd w:val="clear" w:color="auto" w:fill="auto"/>
            <w:vAlign w:val="center"/>
          </w:tcPr>
          <w:p w14:paraId="7F061947"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antall_husstandsmedlemmer</w:t>
            </w:r>
            <w:proofErr w:type="spellEnd"/>
          </w:p>
        </w:tc>
        <w:tc>
          <w:tcPr>
            <w:tcW w:w="3827" w:type="dxa"/>
            <w:tcBorders>
              <w:top w:val="nil"/>
              <w:left w:val="single" w:sz="4" w:space="0" w:color="000000"/>
              <w:bottom w:val="single" w:sz="4" w:space="0" w:color="000000"/>
              <w:right w:val="nil"/>
            </w:tcBorders>
            <w:shd w:val="clear" w:color="auto" w:fill="auto"/>
            <w:vAlign w:val="center"/>
          </w:tcPr>
          <w:p w14:paraId="2804A2D1"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occupants</w:t>
            </w:r>
          </w:p>
        </w:tc>
        <w:tc>
          <w:tcPr>
            <w:tcW w:w="1559" w:type="dxa"/>
            <w:tcBorders>
              <w:top w:val="nil"/>
              <w:left w:val="single" w:sz="4" w:space="0" w:color="000000"/>
              <w:bottom w:val="single" w:sz="4" w:space="0" w:color="000000"/>
              <w:right w:val="nil"/>
            </w:tcBorders>
            <w:shd w:val="clear" w:color="auto" w:fill="auto"/>
            <w:vAlign w:val="center"/>
          </w:tcPr>
          <w:p w14:paraId="54E706AA"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2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0E330C" w:rsidRPr="00925024" w14:paraId="21B18A44" w14:textId="77777777" w:rsidTr="00686743">
        <w:tc>
          <w:tcPr>
            <w:tcW w:w="1941" w:type="dxa"/>
            <w:tcBorders>
              <w:top w:val="nil"/>
              <w:left w:val="single" w:sz="4" w:space="0" w:color="000000"/>
              <w:bottom w:val="single" w:sz="4" w:space="0" w:color="000000"/>
              <w:right w:val="nil"/>
            </w:tcBorders>
            <w:shd w:val="clear" w:color="auto" w:fill="auto"/>
            <w:vAlign w:val="center"/>
          </w:tcPr>
          <w:p w14:paraId="5B02BE73"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Røykere</w:t>
            </w:r>
            <w:proofErr w:type="spellEnd"/>
          </w:p>
        </w:tc>
        <w:tc>
          <w:tcPr>
            <w:tcW w:w="1959" w:type="dxa"/>
            <w:tcBorders>
              <w:top w:val="nil"/>
              <w:left w:val="single" w:sz="4" w:space="0" w:color="000000"/>
              <w:bottom w:val="single" w:sz="4" w:space="0" w:color="000000"/>
              <w:right w:val="nil"/>
            </w:tcBorders>
            <w:shd w:val="clear" w:color="auto" w:fill="auto"/>
            <w:vAlign w:val="center"/>
          </w:tcPr>
          <w:p w14:paraId="13513ADD"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bygning_roeykere</w:t>
            </w:r>
            <w:proofErr w:type="spellEnd"/>
          </w:p>
        </w:tc>
        <w:tc>
          <w:tcPr>
            <w:tcW w:w="3827" w:type="dxa"/>
            <w:tcBorders>
              <w:top w:val="nil"/>
              <w:left w:val="single" w:sz="4" w:space="0" w:color="000000"/>
              <w:bottom w:val="single" w:sz="4" w:space="0" w:color="000000"/>
              <w:right w:val="nil"/>
            </w:tcBorders>
            <w:shd w:val="clear" w:color="auto" w:fill="auto"/>
            <w:vAlign w:val="center"/>
          </w:tcPr>
          <w:p w14:paraId="2E4BF825"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Smokers</w:t>
            </w:r>
          </w:p>
        </w:tc>
        <w:tc>
          <w:tcPr>
            <w:tcW w:w="1559" w:type="dxa"/>
            <w:tcBorders>
              <w:top w:val="nil"/>
              <w:left w:val="single" w:sz="4" w:space="0" w:color="000000"/>
              <w:bottom w:val="single" w:sz="4" w:space="0" w:color="000000"/>
              <w:right w:val="nil"/>
            </w:tcBorders>
            <w:shd w:val="clear" w:color="auto" w:fill="auto"/>
            <w:vAlign w:val="center"/>
          </w:tcPr>
          <w:p w14:paraId="1EDEDA3E" w14:textId="77777777" w:rsidR="000E330C" w:rsidRPr="00925024" w:rsidRDefault="000E330C" w:rsidP="000E330C">
            <w:pPr>
              <w:rPr>
                <w:rFonts w:asciiTheme="minorHAnsi" w:hAnsiTheme="minorHAnsi" w:cstheme="minorHAnsi"/>
                <w:sz w:val="16"/>
                <w:szCs w:val="16"/>
                <w:lang w:val="en-GB"/>
              </w:rPr>
            </w:pPr>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Ja</w:t>
            </w:r>
            <w:proofErr w:type="spellEnd"/>
          </w:p>
          <w:p w14:paraId="66673D8F" w14:textId="77777777" w:rsidR="000E330C" w:rsidRPr="00925024" w:rsidRDefault="000E330C" w:rsidP="000E330C">
            <w:pPr>
              <w:snapToGrid w:val="0"/>
              <w:rPr>
                <w:rFonts w:asciiTheme="minorHAnsi" w:hAnsiTheme="minorHAnsi" w:cstheme="minorHAnsi"/>
                <w:sz w:val="16"/>
                <w:szCs w:val="16"/>
                <w:lang w:val="en-GB"/>
              </w:rPr>
            </w:pPr>
            <w:proofErr w:type="spellStart"/>
            <w:r w:rsidRPr="00925024">
              <w:rPr>
                <w:rFonts w:asciiTheme="minorHAnsi" w:hAnsiTheme="minorHAnsi" w:cstheme="minorHAnsi"/>
                <w:sz w:val="16"/>
                <w:szCs w:val="16"/>
                <w:lang w:val="en-GB"/>
              </w:rPr>
              <w:t>Nei</w:t>
            </w:r>
            <w:proofErr w:type="spellEnd"/>
          </w:p>
        </w:tc>
      </w:tr>
      <w:tr w:rsidR="000E330C" w:rsidRPr="00925024" w14:paraId="2A4F405C" w14:textId="77777777" w:rsidTr="00686743">
        <w:tc>
          <w:tcPr>
            <w:tcW w:w="1941" w:type="dxa"/>
            <w:tcBorders>
              <w:top w:val="nil"/>
              <w:left w:val="single" w:sz="4" w:space="0" w:color="000000"/>
              <w:bottom w:val="single" w:sz="4" w:space="0" w:color="000000"/>
              <w:right w:val="nil"/>
            </w:tcBorders>
            <w:shd w:val="clear" w:color="auto" w:fill="auto"/>
            <w:vAlign w:val="center"/>
          </w:tcPr>
          <w:p w14:paraId="33121B16"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Takvinkel</w:t>
            </w:r>
            <w:proofErr w:type="spellEnd"/>
          </w:p>
        </w:tc>
        <w:tc>
          <w:tcPr>
            <w:tcW w:w="1959" w:type="dxa"/>
            <w:tcBorders>
              <w:top w:val="nil"/>
              <w:left w:val="single" w:sz="4" w:space="0" w:color="000000"/>
              <w:bottom w:val="single" w:sz="4" w:space="0" w:color="000000"/>
              <w:right w:val="nil"/>
            </w:tcBorders>
            <w:shd w:val="clear" w:color="auto" w:fill="auto"/>
            <w:vAlign w:val="center"/>
          </w:tcPr>
          <w:p w14:paraId="58A5E04D" w14:textId="77777777" w:rsidR="000E330C" w:rsidRPr="00925024" w:rsidRDefault="000E330C" w:rsidP="000E330C">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bygning_takvinkel</w:t>
            </w:r>
            <w:proofErr w:type="spellEnd"/>
          </w:p>
        </w:tc>
        <w:tc>
          <w:tcPr>
            <w:tcW w:w="3827" w:type="dxa"/>
            <w:tcBorders>
              <w:top w:val="nil"/>
              <w:left w:val="single" w:sz="4" w:space="0" w:color="000000"/>
              <w:bottom w:val="single" w:sz="4" w:space="0" w:color="000000"/>
              <w:right w:val="nil"/>
            </w:tcBorders>
            <w:shd w:val="clear" w:color="auto" w:fill="auto"/>
            <w:vAlign w:val="center"/>
          </w:tcPr>
          <w:p w14:paraId="6E9AC47C"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Flat or pitched roof?</w:t>
            </w:r>
          </w:p>
        </w:tc>
        <w:tc>
          <w:tcPr>
            <w:tcW w:w="1559" w:type="dxa"/>
            <w:tcBorders>
              <w:top w:val="nil"/>
              <w:left w:val="single" w:sz="4" w:space="0" w:color="000000"/>
              <w:bottom w:val="single" w:sz="4" w:space="0" w:color="000000"/>
              <w:right w:val="nil"/>
            </w:tcBorders>
            <w:shd w:val="clear" w:color="auto" w:fill="auto"/>
            <w:vAlign w:val="center"/>
          </w:tcPr>
          <w:p w14:paraId="4270B312" w14:textId="77777777" w:rsidR="000E330C" w:rsidRPr="00925024" w:rsidRDefault="000E330C" w:rsidP="000E330C">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Flatt </w:t>
            </w:r>
            <w:proofErr w:type="spellStart"/>
            <w:r w:rsidRPr="00925024">
              <w:rPr>
                <w:rFonts w:asciiTheme="minorHAnsi" w:hAnsiTheme="minorHAnsi" w:cstheme="minorHAnsi"/>
                <w:lang w:val="en-GB"/>
              </w:rPr>
              <w:t>tak</w:t>
            </w:r>
            <w:proofErr w:type="spellEnd"/>
          </w:p>
          <w:p w14:paraId="78929446" w14:textId="77777777" w:rsidR="000E330C" w:rsidRPr="00925024" w:rsidRDefault="000E330C" w:rsidP="000E330C">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Skråtak</w:t>
            </w:r>
            <w:proofErr w:type="spellEnd"/>
          </w:p>
        </w:tc>
      </w:tr>
      <w:tr w:rsidR="001A2A56" w:rsidRPr="00925024" w14:paraId="20E0C2C5" w14:textId="77777777" w:rsidTr="001A2A56">
        <w:tc>
          <w:tcPr>
            <w:tcW w:w="1941" w:type="dxa"/>
            <w:tcBorders>
              <w:top w:val="nil"/>
              <w:left w:val="single" w:sz="4" w:space="0" w:color="000000"/>
              <w:bottom w:val="single" w:sz="4" w:space="0" w:color="000000"/>
              <w:right w:val="nil"/>
            </w:tcBorders>
            <w:shd w:val="clear" w:color="auto" w:fill="FFCCFF"/>
            <w:vAlign w:val="center"/>
          </w:tcPr>
          <w:p w14:paraId="5CD4248B" w14:textId="373B950F"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noProof/>
                <w:lang w:val="en-GB" w:eastAsia="nb-NO"/>
              </w:rPr>
              <w:t>\ Tak sist skiftet ut</w:t>
            </w:r>
          </w:p>
        </w:tc>
        <w:tc>
          <w:tcPr>
            <w:tcW w:w="1959" w:type="dxa"/>
            <w:tcBorders>
              <w:top w:val="nil"/>
              <w:left w:val="single" w:sz="4" w:space="0" w:color="000000"/>
              <w:bottom w:val="single" w:sz="4" w:space="0" w:color="000000"/>
              <w:right w:val="nil"/>
            </w:tcBorders>
            <w:shd w:val="clear" w:color="auto" w:fill="FFCCFF"/>
            <w:vAlign w:val="center"/>
          </w:tcPr>
          <w:p w14:paraId="518ACB5D" w14:textId="03D2211E" w:rsidR="001A2A56" w:rsidRPr="00925024"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bygning_takskiftet</w:t>
            </w:r>
            <w:proofErr w:type="spellEnd"/>
          </w:p>
        </w:tc>
        <w:tc>
          <w:tcPr>
            <w:tcW w:w="3827" w:type="dxa"/>
            <w:tcBorders>
              <w:top w:val="nil"/>
              <w:left w:val="single" w:sz="4" w:space="0" w:color="000000"/>
              <w:bottom w:val="single" w:sz="4" w:space="0" w:color="000000"/>
              <w:right w:val="nil"/>
            </w:tcBorders>
            <w:shd w:val="clear" w:color="auto" w:fill="FFCCFF"/>
            <w:vAlign w:val="center"/>
          </w:tcPr>
          <w:p w14:paraId="54A88F4B" w14:textId="2F4D2602"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Year of last total renewal of the roof</w:t>
            </w:r>
          </w:p>
        </w:tc>
        <w:tc>
          <w:tcPr>
            <w:tcW w:w="1559" w:type="dxa"/>
            <w:tcBorders>
              <w:top w:val="nil"/>
              <w:left w:val="single" w:sz="4" w:space="0" w:color="000000"/>
              <w:bottom w:val="single" w:sz="4" w:space="0" w:color="000000"/>
              <w:right w:val="nil"/>
            </w:tcBorders>
            <w:shd w:val="clear" w:color="auto" w:fill="FFCCFF"/>
            <w:vAlign w:val="center"/>
          </w:tcPr>
          <w:p w14:paraId="618E0849" w14:textId="3DB7F7B7" w:rsidR="001A2A56" w:rsidRPr="00925024"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/Vet </w:t>
            </w:r>
            <w:proofErr w:type="spellStart"/>
            <w:r w:rsidRPr="00925024">
              <w:rPr>
                <w:rFonts w:asciiTheme="minorHAnsi" w:hAnsiTheme="minorHAnsi" w:cstheme="minorHAnsi"/>
                <w:lang w:val="en-GB"/>
              </w:rPr>
              <w:t>ikke</w:t>
            </w:r>
            <w:proofErr w:type="spellEnd"/>
          </w:p>
        </w:tc>
      </w:tr>
      <w:tr w:rsidR="001A2A56" w:rsidRPr="00925024" w14:paraId="5260C84A" w14:textId="77777777" w:rsidTr="000E330C">
        <w:tc>
          <w:tcPr>
            <w:tcW w:w="1941" w:type="dxa"/>
            <w:tcBorders>
              <w:top w:val="nil"/>
              <w:left w:val="single" w:sz="4" w:space="0" w:color="000000"/>
              <w:bottom w:val="single" w:sz="4" w:space="0" w:color="000000"/>
              <w:right w:val="nil"/>
            </w:tcBorders>
            <w:shd w:val="clear" w:color="auto" w:fill="auto"/>
            <w:vAlign w:val="center"/>
          </w:tcPr>
          <w:p w14:paraId="3D64D7DF" w14:textId="77777777"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 El-</w:t>
            </w:r>
            <w:proofErr w:type="spellStart"/>
            <w:r w:rsidRPr="00925024">
              <w:rPr>
                <w:rFonts w:asciiTheme="minorHAnsi" w:hAnsiTheme="minorHAnsi" w:cstheme="minorHAnsi"/>
                <w:lang w:val="en-GB"/>
              </w:rPr>
              <w:t>kontroll</w:t>
            </w:r>
            <w:proofErr w:type="spellEnd"/>
          </w:p>
        </w:tc>
        <w:tc>
          <w:tcPr>
            <w:tcW w:w="1959" w:type="dxa"/>
            <w:tcBorders>
              <w:top w:val="nil"/>
              <w:left w:val="single" w:sz="4" w:space="0" w:color="000000"/>
              <w:bottom w:val="single" w:sz="4" w:space="0" w:color="000000"/>
              <w:right w:val="nil"/>
            </w:tcBorders>
            <w:shd w:val="clear" w:color="auto" w:fill="auto"/>
            <w:vAlign w:val="center"/>
          </w:tcPr>
          <w:p w14:paraId="60BA66AB" w14:textId="2E252D7F" w:rsidR="001A2A56" w:rsidRPr="00925024"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bygning_el</w:t>
            </w:r>
            <w:r w:rsidRPr="003331AE">
              <w:rPr>
                <w:rFonts w:asciiTheme="minorHAnsi" w:hAnsiTheme="minorHAnsi" w:cstheme="minorHAnsi"/>
                <w:b/>
                <w:color w:val="00B050"/>
                <w:lang w:val="en-GB"/>
              </w:rPr>
              <w:t>_</w:t>
            </w:r>
            <w:r w:rsidRPr="00925024">
              <w:rPr>
                <w:rFonts w:asciiTheme="minorHAnsi" w:hAnsiTheme="minorHAnsi" w:cstheme="minorHAnsi"/>
                <w:lang w:val="en-GB"/>
              </w:rPr>
              <w:t>kontroll</w:t>
            </w:r>
            <w:proofErr w:type="spellEnd"/>
          </w:p>
          <w:p w14:paraId="6A019419" w14:textId="77777777" w:rsidR="001A2A56" w:rsidRPr="00925024" w:rsidRDefault="001A2A56" w:rsidP="001A2A56">
            <w:pPr>
              <w:pStyle w:val="AxureTableNormalText"/>
              <w:rPr>
                <w:rFonts w:asciiTheme="minorHAnsi" w:hAnsiTheme="minorHAnsi" w:cstheme="minorHAnsi"/>
                <w:lang w:val="en-GB"/>
              </w:rPr>
            </w:pPr>
          </w:p>
        </w:tc>
        <w:tc>
          <w:tcPr>
            <w:tcW w:w="3827" w:type="dxa"/>
            <w:tcBorders>
              <w:top w:val="nil"/>
              <w:left w:val="single" w:sz="4" w:space="0" w:color="000000"/>
              <w:bottom w:val="single" w:sz="4" w:space="0" w:color="000000"/>
              <w:right w:val="nil"/>
            </w:tcBorders>
            <w:shd w:val="clear" w:color="auto" w:fill="auto"/>
            <w:vAlign w:val="center"/>
          </w:tcPr>
          <w:p w14:paraId="599B6516" w14:textId="77777777" w:rsidR="001A2A56" w:rsidRPr="00925024" w:rsidRDefault="001A2A56" w:rsidP="001A2A56">
            <w:pPr>
              <w:pStyle w:val="AxureTableNormalText"/>
              <w:snapToGrid w:val="0"/>
              <w:rPr>
                <w:rFonts w:asciiTheme="minorHAnsi" w:hAnsiTheme="minorHAnsi" w:cstheme="minorHAnsi"/>
                <w:i/>
                <w:iCs/>
                <w:lang w:val="en-GB"/>
              </w:rPr>
            </w:pPr>
            <w:r w:rsidRPr="00925024">
              <w:rPr>
                <w:rStyle w:val="Utheving"/>
                <w:rFonts w:asciiTheme="minorHAnsi" w:hAnsiTheme="minorHAnsi" w:cstheme="minorHAnsi"/>
                <w:lang w:val="en-GB"/>
              </w:rPr>
              <w:t>Has there been an authorized control of the electrical wiring?</w:t>
            </w:r>
          </w:p>
        </w:tc>
        <w:tc>
          <w:tcPr>
            <w:tcW w:w="1559" w:type="dxa"/>
            <w:tcBorders>
              <w:top w:val="nil"/>
              <w:left w:val="single" w:sz="4" w:space="0" w:color="000000"/>
              <w:bottom w:val="single" w:sz="4" w:space="0" w:color="000000"/>
              <w:right w:val="nil"/>
            </w:tcBorders>
            <w:shd w:val="clear" w:color="auto" w:fill="auto"/>
            <w:vAlign w:val="center"/>
          </w:tcPr>
          <w:p w14:paraId="3981ED4F" w14:textId="77777777" w:rsidR="001A2A56" w:rsidRPr="007A087D" w:rsidRDefault="001A2A56" w:rsidP="001A2A56">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Lovlige verdier: </w:t>
            </w:r>
          </w:p>
          <w:p w14:paraId="4879D441" w14:textId="77777777" w:rsidR="001A2A56" w:rsidRPr="007A087D" w:rsidRDefault="001A2A56" w:rsidP="001A2A56">
            <w:pPr>
              <w:pStyle w:val="AxureTableNormalText"/>
              <w:rPr>
                <w:rFonts w:asciiTheme="minorHAnsi" w:hAnsiTheme="minorHAnsi" w:cstheme="minorHAnsi"/>
                <w:lang w:val="nb-NO"/>
              </w:rPr>
            </w:pPr>
            <w:r w:rsidRPr="007A087D">
              <w:rPr>
                <w:rFonts w:asciiTheme="minorHAnsi" w:hAnsiTheme="minorHAnsi" w:cstheme="minorHAnsi"/>
                <w:lang w:val="nb-NO"/>
              </w:rPr>
              <w:t>\ Ja, i løpet av de fem siste årene</w:t>
            </w:r>
          </w:p>
          <w:p w14:paraId="04D09251" w14:textId="77777777" w:rsidR="001A2A56" w:rsidRPr="007A087D" w:rsidRDefault="001A2A56" w:rsidP="001A2A56">
            <w:pPr>
              <w:pStyle w:val="AxureTableNormalText"/>
              <w:rPr>
                <w:rFonts w:asciiTheme="minorHAnsi" w:hAnsiTheme="minorHAnsi" w:cstheme="minorHAnsi"/>
                <w:lang w:val="nb-NO"/>
              </w:rPr>
            </w:pPr>
            <w:r w:rsidRPr="007A087D">
              <w:rPr>
                <w:rFonts w:asciiTheme="minorHAnsi" w:hAnsiTheme="minorHAnsi" w:cstheme="minorHAnsi"/>
                <w:lang w:val="nb-NO"/>
              </w:rPr>
              <w:t>Ja, i løpet av de ti siste årene</w:t>
            </w:r>
          </w:p>
          <w:p w14:paraId="5089D297" w14:textId="77777777" w:rsidR="001A2A56" w:rsidRPr="00925024" w:rsidRDefault="001A2A56" w:rsidP="001A2A56">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1A2A56" w:rsidRPr="00925024" w14:paraId="30846669" w14:textId="77777777" w:rsidTr="0019142C">
        <w:tc>
          <w:tcPr>
            <w:tcW w:w="1941" w:type="dxa"/>
            <w:tcBorders>
              <w:top w:val="nil"/>
              <w:left w:val="single" w:sz="4" w:space="0" w:color="000000"/>
              <w:bottom w:val="single" w:sz="4" w:space="0" w:color="000000"/>
              <w:right w:val="nil"/>
            </w:tcBorders>
            <w:shd w:val="clear" w:color="auto" w:fill="CCFFCC"/>
          </w:tcPr>
          <w:p w14:paraId="65F0AC20" w14:textId="77777777" w:rsidR="001A2A56" w:rsidRPr="0019142C" w:rsidRDefault="001A2A56" w:rsidP="001A2A56">
            <w:pPr>
              <w:pStyle w:val="AxureTableNormalText"/>
              <w:snapToGrid w:val="0"/>
              <w:rPr>
                <w:rFonts w:asciiTheme="minorHAnsi" w:hAnsiTheme="minorHAnsi" w:cstheme="minorHAnsi"/>
                <w:lang w:val="en-GB"/>
              </w:rPr>
            </w:pPr>
            <w:r w:rsidRPr="0019142C">
              <w:rPr>
                <w:rFonts w:asciiTheme="minorHAnsi" w:hAnsiTheme="minorHAnsi" w:cstheme="minorHAnsi"/>
                <w:lang w:val="en-GB"/>
              </w:rPr>
              <w:t xml:space="preserve">\ </w:t>
            </w:r>
            <w:proofErr w:type="spellStart"/>
            <w:r w:rsidRPr="0019142C">
              <w:rPr>
                <w:rFonts w:asciiTheme="minorHAnsi" w:hAnsiTheme="minorHAnsi" w:cstheme="minorHAnsi"/>
                <w:lang w:val="en-GB"/>
              </w:rPr>
              <w:t>Komfyrvakt</w:t>
            </w:r>
            <w:proofErr w:type="spellEnd"/>
          </w:p>
        </w:tc>
        <w:tc>
          <w:tcPr>
            <w:tcW w:w="1959" w:type="dxa"/>
            <w:tcBorders>
              <w:top w:val="nil"/>
              <w:left w:val="single" w:sz="4" w:space="0" w:color="000000"/>
              <w:bottom w:val="single" w:sz="4" w:space="0" w:color="000000"/>
              <w:right w:val="nil"/>
            </w:tcBorders>
            <w:shd w:val="clear" w:color="auto" w:fill="CCFFCC"/>
          </w:tcPr>
          <w:p w14:paraId="5D084162" w14:textId="77777777" w:rsidR="001A2A56" w:rsidRPr="0019142C" w:rsidRDefault="001A2A56" w:rsidP="001A2A56">
            <w:pPr>
              <w:pStyle w:val="AxureTableNormalText"/>
              <w:snapToGrid w:val="0"/>
              <w:rPr>
                <w:rFonts w:asciiTheme="minorHAnsi" w:hAnsiTheme="minorHAnsi" w:cstheme="minorHAnsi"/>
                <w:lang w:val="en-GB"/>
              </w:rPr>
            </w:pPr>
            <w:proofErr w:type="spellStart"/>
            <w:r w:rsidRPr="0019142C">
              <w:rPr>
                <w:rFonts w:asciiTheme="minorHAnsi" w:hAnsiTheme="minorHAnsi" w:cstheme="minorHAnsi"/>
                <w:lang w:val="en-GB"/>
              </w:rPr>
              <w:t>bygning_komfyrvakt</w:t>
            </w:r>
            <w:proofErr w:type="spellEnd"/>
          </w:p>
        </w:tc>
        <w:tc>
          <w:tcPr>
            <w:tcW w:w="3827" w:type="dxa"/>
            <w:tcBorders>
              <w:top w:val="nil"/>
              <w:left w:val="single" w:sz="4" w:space="0" w:color="000000"/>
              <w:bottom w:val="single" w:sz="4" w:space="0" w:color="000000"/>
              <w:right w:val="nil"/>
            </w:tcBorders>
            <w:shd w:val="clear" w:color="auto" w:fill="CCFFCC"/>
          </w:tcPr>
          <w:p w14:paraId="75F13A24" w14:textId="77777777" w:rsidR="001A2A56" w:rsidRPr="00643F2D" w:rsidRDefault="001A2A56" w:rsidP="001A2A56">
            <w:pPr>
              <w:pStyle w:val="AxureTableNormalText"/>
              <w:snapToGrid w:val="0"/>
              <w:rPr>
                <w:rFonts w:asciiTheme="minorHAnsi" w:hAnsiTheme="minorHAnsi" w:cstheme="minorHAnsi"/>
                <w:b/>
                <w:color w:val="FF0000"/>
                <w:sz w:val="18"/>
                <w:lang w:val="en-GB"/>
              </w:rPr>
            </w:pPr>
            <w:r w:rsidRPr="0019142C">
              <w:rPr>
                <w:rFonts w:asciiTheme="minorHAnsi" w:hAnsiTheme="minorHAnsi" w:cstheme="minorHAnsi"/>
                <w:lang w:val="en-GB"/>
              </w:rPr>
              <w:t xml:space="preserve">Stowe guard. Cuts power to stove </w:t>
            </w:r>
            <w:r>
              <w:rPr>
                <w:rFonts w:asciiTheme="minorHAnsi" w:hAnsiTheme="minorHAnsi" w:cstheme="minorHAnsi"/>
                <w:lang w:val="en-GB"/>
              </w:rPr>
              <w:br/>
            </w:r>
            <w:r w:rsidRPr="00643F2D">
              <w:rPr>
                <w:rFonts w:asciiTheme="minorHAnsi" w:hAnsiTheme="minorHAnsi" w:cstheme="minorHAnsi"/>
                <w:b/>
                <w:color w:val="FF0000"/>
                <w:sz w:val="18"/>
                <w:lang w:val="en-GB"/>
              </w:rPr>
              <w:t>Status of parameter:</w:t>
            </w:r>
          </w:p>
          <w:p w14:paraId="20C12CD0" w14:textId="42505EEE" w:rsidR="001A2A56" w:rsidRPr="0019142C" w:rsidRDefault="001A2A56" w:rsidP="001A2A56">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p w14:paraId="278D514E" w14:textId="758FD567" w:rsidR="001A2A56" w:rsidRPr="0019142C" w:rsidRDefault="001A2A56" w:rsidP="001A2A56">
            <w:pPr>
              <w:pStyle w:val="AxureTableNormalText"/>
              <w:snapToGrid w:val="0"/>
              <w:rPr>
                <w:rFonts w:asciiTheme="minorHAnsi" w:hAnsiTheme="minorHAnsi" w:cstheme="minorHAnsi"/>
                <w:lang w:val="en-GB"/>
              </w:rPr>
            </w:pPr>
            <w:r w:rsidRPr="0019142C">
              <w:rPr>
                <w:rFonts w:asciiTheme="minorHAnsi" w:hAnsiTheme="minorHAnsi" w:cstheme="minorHAnsi"/>
                <w:lang w:val="en-GB"/>
              </w:rPr>
              <w:t xml:space="preserve"> </w:t>
            </w:r>
          </w:p>
        </w:tc>
        <w:tc>
          <w:tcPr>
            <w:tcW w:w="1559" w:type="dxa"/>
            <w:tcBorders>
              <w:top w:val="nil"/>
              <w:left w:val="single" w:sz="4" w:space="0" w:color="000000"/>
              <w:bottom w:val="single" w:sz="4" w:space="0" w:color="000000"/>
              <w:right w:val="nil"/>
            </w:tcBorders>
            <w:shd w:val="clear" w:color="auto" w:fill="CCFFCC"/>
          </w:tcPr>
          <w:p w14:paraId="6683AA50" w14:textId="77777777" w:rsidR="001A2A56" w:rsidRPr="00925024" w:rsidRDefault="001A2A56" w:rsidP="001A2A56">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6429BEAA" w14:textId="77777777" w:rsidR="001A2A56" w:rsidRPr="00925024" w:rsidRDefault="001A2A56" w:rsidP="001A2A56">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1A2A56" w:rsidRPr="00925024" w14:paraId="1D6A3FCF" w14:textId="77777777" w:rsidTr="00DA4BB9">
        <w:tc>
          <w:tcPr>
            <w:tcW w:w="1941" w:type="dxa"/>
            <w:tcBorders>
              <w:top w:val="nil"/>
              <w:left w:val="single" w:sz="4" w:space="0" w:color="000000"/>
              <w:bottom w:val="single" w:sz="4" w:space="0" w:color="000000"/>
              <w:right w:val="nil"/>
            </w:tcBorders>
            <w:shd w:val="clear" w:color="auto" w:fill="FFCCFF"/>
          </w:tcPr>
          <w:p w14:paraId="62599E23" w14:textId="77777777"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Komfyralarm</w:t>
            </w:r>
            <w:proofErr w:type="spellEnd"/>
          </w:p>
        </w:tc>
        <w:tc>
          <w:tcPr>
            <w:tcW w:w="1959" w:type="dxa"/>
            <w:tcBorders>
              <w:top w:val="nil"/>
              <w:left w:val="single" w:sz="4" w:space="0" w:color="000000"/>
              <w:bottom w:val="single" w:sz="4" w:space="0" w:color="000000"/>
              <w:right w:val="nil"/>
            </w:tcBorders>
            <w:shd w:val="clear" w:color="auto" w:fill="FFCCFF"/>
          </w:tcPr>
          <w:p w14:paraId="2314964F" w14:textId="77777777" w:rsidR="001A2A56" w:rsidRPr="00925024"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bygning_komfyralarm</w:t>
            </w:r>
            <w:proofErr w:type="spellEnd"/>
          </w:p>
        </w:tc>
        <w:tc>
          <w:tcPr>
            <w:tcW w:w="3827" w:type="dxa"/>
            <w:tcBorders>
              <w:top w:val="nil"/>
              <w:left w:val="single" w:sz="4" w:space="0" w:color="000000"/>
              <w:bottom w:val="single" w:sz="4" w:space="0" w:color="000000"/>
              <w:right w:val="nil"/>
            </w:tcBorders>
            <w:shd w:val="clear" w:color="auto" w:fill="FFCCFF"/>
          </w:tcPr>
          <w:p w14:paraId="67D71642" w14:textId="77777777"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Stowe alarm</w:t>
            </w:r>
          </w:p>
        </w:tc>
        <w:tc>
          <w:tcPr>
            <w:tcW w:w="1559" w:type="dxa"/>
            <w:tcBorders>
              <w:top w:val="nil"/>
              <w:left w:val="single" w:sz="4" w:space="0" w:color="000000"/>
              <w:bottom w:val="single" w:sz="4" w:space="0" w:color="000000"/>
              <w:right w:val="nil"/>
            </w:tcBorders>
            <w:shd w:val="clear" w:color="auto" w:fill="FFCCFF"/>
          </w:tcPr>
          <w:p w14:paraId="14FBF4A7" w14:textId="77777777" w:rsidR="001A2A56" w:rsidRPr="00925024" w:rsidRDefault="001A2A56" w:rsidP="001A2A56">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0E5729A" w14:textId="77777777" w:rsidR="001A2A56" w:rsidRPr="00925024" w:rsidRDefault="001A2A56" w:rsidP="001A2A56">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1A2A56" w:rsidRPr="00925024" w14:paraId="09AD38E1" w14:textId="77777777" w:rsidTr="00E1789A">
        <w:tc>
          <w:tcPr>
            <w:tcW w:w="1941" w:type="dxa"/>
            <w:tcBorders>
              <w:top w:val="nil"/>
              <w:left w:val="single" w:sz="4" w:space="0" w:color="000000"/>
              <w:bottom w:val="single" w:sz="4" w:space="0" w:color="000000"/>
              <w:right w:val="nil"/>
            </w:tcBorders>
            <w:shd w:val="clear" w:color="auto" w:fill="FFCCFF"/>
          </w:tcPr>
          <w:p w14:paraId="101EB514" w14:textId="77777777"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Automatsikringer</w:t>
            </w:r>
            <w:proofErr w:type="spellEnd"/>
          </w:p>
        </w:tc>
        <w:tc>
          <w:tcPr>
            <w:tcW w:w="1959" w:type="dxa"/>
            <w:tcBorders>
              <w:top w:val="nil"/>
              <w:left w:val="single" w:sz="4" w:space="0" w:color="000000"/>
              <w:bottom w:val="single" w:sz="4" w:space="0" w:color="000000"/>
              <w:right w:val="nil"/>
            </w:tcBorders>
            <w:shd w:val="clear" w:color="auto" w:fill="FFCCFF"/>
          </w:tcPr>
          <w:p w14:paraId="051581AF" w14:textId="77777777" w:rsidR="001A2A56" w:rsidRPr="00925024"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bygning_automatsikringer</w:t>
            </w:r>
            <w:proofErr w:type="spellEnd"/>
          </w:p>
        </w:tc>
        <w:tc>
          <w:tcPr>
            <w:tcW w:w="3827" w:type="dxa"/>
            <w:tcBorders>
              <w:top w:val="nil"/>
              <w:left w:val="single" w:sz="4" w:space="0" w:color="000000"/>
              <w:bottom w:val="single" w:sz="4" w:space="0" w:color="000000"/>
              <w:right w:val="nil"/>
            </w:tcBorders>
            <w:shd w:val="clear" w:color="auto" w:fill="FFCCFF"/>
          </w:tcPr>
          <w:p w14:paraId="251CB9A5" w14:textId="77777777" w:rsidR="001A2A56" w:rsidRPr="00925024" w:rsidRDefault="001A2A56" w:rsidP="001A2A56">
            <w:pPr>
              <w:pStyle w:val="AxureTableNormalText"/>
              <w:snapToGrid w:val="0"/>
              <w:rPr>
                <w:rFonts w:asciiTheme="minorHAnsi" w:hAnsiTheme="minorHAnsi" w:cstheme="minorHAnsi"/>
                <w:lang w:val="en-GB"/>
              </w:rPr>
            </w:pPr>
            <w:r w:rsidRPr="00925024">
              <w:rPr>
                <w:rFonts w:asciiTheme="minorHAnsi" w:hAnsiTheme="minorHAnsi" w:cstheme="minorHAnsi"/>
                <w:lang w:val="en-GB"/>
              </w:rPr>
              <w:t>Only automatic fuses</w:t>
            </w:r>
          </w:p>
        </w:tc>
        <w:tc>
          <w:tcPr>
            <w:tcW w:w="1559" w:type="dxa"/>
            <w:tcBorders>
              <w:top w:val="nil"/>
              <w:left w:val="single" w:sz="4" w:space="0" w:color="000000"/>
              <w:bottom w:val="single" w:sz="4" w:space="0" w:color="000000"/>
              <w:right w:val="nil"/>
            </w:tcBorders>
            <w:shd w:val="clear" w:color="auto" w:fill="FFCCFF"/>
          </w:tcPr>
          <w:p w14:paraId="0FBF5288" w14:textId="3B3CE0C6" w:rsidR="001A2A56" w:rsidRPr="005D4416" w:rsidRDefault="00E1789A" w:rsidP="00E1789A">
            <w:pPr>
              <w:pStyle w:val="AxureTableNormalText"/>
              <w:rPr>
                <w:rFonts w:asciiTheme="minorHAnsi" w:hAnsiTheme="minorHAnsi" w:cstheme="minorHAnsi"/>
                <w:lang w:val="nb-NO"/>
              </w:rPr>
            </w:pPr>
            <w:r>
              <w:rPr>
                <w:rFonts w:asciiTheme="minorHAnsi" w:hAnsiTheme="minorHAnsi" w:cstheme="minorHAnsi"/>
                <w:lang w:val="nb-NO"/>
              </w:rPr>
              <w:t>\ Ja</w:t>
            </w:r>
          </w:p>
          <w:p w14:paraId="39CDF1B1" w14:textId="77777777" w:rsidR="001A2A56" w:rsidRDefault="001A2A56" w:rsidP="001A2A56">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p w14:paraId="2CBDD550" w14:textId="77777777" w:rsidR="001A2A56" w:rsidRPr="00925024" w:rsidRDefault="001A2A56" w:rsidP="001A2A56">
            <w:pPr>
              <w:pStyle w:val="AxureTableNormalText"/>
              <w:snapToGrid w:val="0"/>
              <w:rPr>
                <w:rFonts w:asciiTheme="minorHAnsi" w:hAnsiTheme="minorHAnsi" w:cstheme="minorHAnsi"/>
                <w:lang w:val="en-GB"/>
              </w:rPr>
            </w:pPr>
          </w:p>
        </w:tc>
      </w:tr>
      <w:tr w:rsidR="00E1789A" w:rsidRPr="00925024" w14:paraId="6D87F059" w14:textId="77777777" w:rsidTr="00E1789A">
        <w:tc>
          <w:tcPr>
            <w:tcW w:w="1941" w:type="dxa"/>
            <w:tcBorders>
              <w:top w:val="nil"/>
              <w:left w:val="single" w:sz="4" w:space="0" w:color="000000"/>
              <w:bottom w:val="single" w:sz="4" w:space="0" w:color="000000"/>
              <w:right w:val="nil"/>
            </w:tcBorders>
            <w:shd w:val="clear" w:color="auto" w:fill="CCFFCC"/>
          </w:tcPr>
          <w:p w14:paraId="0CCD4FAE" w14:textId="045590E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Automatsikringer</w:t>
            </w:r>
            <w:proofErr w:type="spellEnd"/>
          </w:p>
        </w:tc>
        <w:tc>
          <w:tcPr>
            <w:tcW w:w="1959" w:type="dxa"/>
            <w:tcBorders>
              <w:top w:val="nil"/>
              <w:left w:val="single" w:sz="4" w:space="0" w:color="000000"/>
              <w:bottom w:val="single" w:sz="4" w:space="0" w:color="000000"/>
              <w:right w:val="nil"/>
            </w:tcBorders>
            <w:shd w:val="clear" w:color="auto" w:fill="CCFFCC"/>
          </w:tcPr>
          <w:p w14:paraId="7B3AB0C1" w14:textId="77777777" w:rsidR="00E1789A" w:rsidRPr="007B35EB" w:rsidRDefault="00E1789A" w:rsidP="00E1789A">
            <w:pPr>
              <w:pStyle w:val="AxureTableNormalText"/>
              <w:snapToGrid w:val="0"/>
              <w:rPr>
                <w:rFonts w:asciiTheme="minorHAnsi" w:hAnsiTheme="minorHAnsi" w:cstheme="minorHAnsi"/>
                <w:lang w:val="nb-NO"/>
              </w:rPr>
            </w:pPr>
            <w:proofErr w:type="spellStart"/>
            <w:r w:rsidRPr="007B35EB">
              <w:rPr>
                <w:rFonts w:asciiTheme="minorHAnsi" w:hAnsiTheme="minorHAnsi" w:cstheme="minorHAnsi"/>
                <w:lang w:val="nb-NO"/>
              </w:rPr>
              <w:t>bygning_automatsikringer</w:t>
            </w:r>
            <w:proofErr w:type="spellEnd"/>
          </w:p>
          <w:p w14:paraId="3B768D05" w14:textId="44A6FBBA" w:rsidR="00E1789A" w:rsidRPr="007B35EB" w:rsidRDefault="00E1789A" w:rsidP="00E1789A">
            <w:pPr>
              <w:pStyle w:val="AxureTableNormalText"/>
              <w:snapToGrid w:val="0"/>
              <w:rPr>
                <w:rFonts w:asciiTheme="minorHAnsi" w:hAnsiTheme="minorHAnsi" w:cstheme="minorHAnsi"/>
                <w:lang w:val="nb-NO"/>
              </w:rPr>
            </w:pPr>
            <w:proofErr w:type="spellStart"/>
            <w:r w:rsidRPr="007B35EB">
              <w:rPr>
                <w:rFonts w:asciiTheme="minorHAnsi" w:hAnsiTheme="minorHAnsi" w:cstheme="minorHAnsi"/>
                <w:lang w:val="nb-NO"/>
              </w:rPr>
              <w:t>bygning_automatsikringer_aar</w:t>
            </w:r>
            <w:proofErr w:type="spellEnd"/>
          </w:p>
        </w:tc>
        <w:tc>
          <w:tcPr>
            <w:tcW w:w="3827" w:type="dxa"/>
            <w:tcBorders>
              <w:top w:val="nil"/>
              <w:left w:val="single" w:sz="4" w:space="0" w:color="000000"/>
              <w:bottom w:val="single" w:sz="4" w:space="0" w:color="000000"/>
              <w:right w:val="nil"/>
            </w:tcBorders>
            <w:shd w:val="clear" w:color="auto" w:fill="CCFFCC"/>
          </w:tcPr>
          <w:p w14:paraId="11C45464" w14:textId="77777777" w:rsidR="00E1789A"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Only automatic fuses</w:t>
            </w:r>
          </w:p>
          <w:p w14:paraId="24DC2F4A" w14:textId="77777777" w:rsidR="00267223" w:rsidRDefault="00267223" w:rsidP="00E1789A">
            <w:pPr>
              <w:pStyle w:val="AxureTableNormalText"/>
              <w:snapToGrid w:val="0"/>
              <w:rPr>
                <w:rFonts w:asciiTheme="minorHAnsi" w:hAnsiTheme="minorHAnsi" w:cstheme="minorHAnsi"/>
                <w:lang w:val="en-GB"/>
              </w:rPr>
            </w:pPr>
          </w:p>
          <w:p w14:paraId="2E0EF39D" w14:textId="77777777" w:rsidR="00267223" w:rsidRPr="00643F2D" w:rsidRDefault="00267223" w:rsidP="00267223">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0EA49DB0" w14:textId="77777777" w:rsidR="00267223" w:rsidRPr="0019142C" w:rsidRDefault="00267223" w:rsidP="00267223">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p w14:paraId="4E0CC53E" w14:textId="33E64B1C" w:rsidR="00267223" w:rsidRPr="00925024" w:rsidRDefault="00267223" w:rsidP="00E1789A">
            <w:pPr>
              <w:pStyle w:val="AxureTableNormalText"/>
              <w:snapToGrid w:val="0"/>
              <w:rPr>
                <w:rFonts w:asciiTheme="minorHAnsi" w:hAnsiTheme="minorHAnsi" w:cstheme="minorHAnsi"/>
                <w:lang w:val="en-GB"/>
              </w:rPr>
            </w:pPr>
          </w:p>
        </w:tc>
        <w:tc>
          <w:tcPr>
            <w:tcW w:w="1559" w:type="dxa"/>
            <w:tcBorders>
              <w:top w:val="nil"/>
              <w:left w:val="single" w:sz="4" w:space="0" w:color="000000"/>
              <w:bottom w:val="single" w:sz="4" w:space="0" w:color="000000"/>
              <w:right w:val="nil"/>
            </w:tcBorders>
            <w:shd w:val="clear" w:color="auto" w:fill="CCFFCC"/>
          </w:tcPr>
          <w:p w14:paraId="7ABDDD32" w14:textId="77777777" w:rsidR="00E1789A" w:rsidRPr="00185CD7" w:rsidRDefault="00E1789A" w:rsidP="00E1789A">
            <w:pPr>
              <w:pStyle w:val="AxureTableNormalText"/>
              <w:snapToGrid w:val="0"/>
              <w:rPr>
                <w:rFonts w:asciiTheme="minorHAnsi" w:hAnsiTheme="minorHAnsi" w:cstheme="minorHAnsi"/>
                <w:lang w:val="nb-NO"/>
              </w:rPr>
            </w:pPr>
          </w:p>
          <w:p w14:paraId="60DBC74B" w14:textId="77777777" w:rsidR="00E1789A" w:rsidRPr="00185CD7" w:rsidRDefault="00E1789A" w:rsidP="00E1789A">
            <w:pPr>
              <w:pStyle w:val="AxureTableNormalText"/>
              <w:rPr>
                <w:rFonts w:asciiTheme="minorHAnsi" w:hAnsiTheme="minorHAnsi" w:cstheme="minorHAnsi"/>
                <w:lang w:val="nb-NO"/>
              </w:rPr>
            </w:pPr>
            <w:r w:rsidRPr="00185CD7">
              <w:rPr>
                <w:rFonts w:asciiTheme="minorHAnsi" w:hAnsiTheme="minorHAnsi" w:cstheme="minorHAnsi"/>
                <w:lang w:val="nb-NO"/>
              </w:rPr>
              <w:t>\ Ja</w:t>
            </w:r>
          </w:p>
          <w:p w14:paraId="6A796A06" w14:textId="77777777" w:rsidR="00E1789A" w:rsidRPr="00185CD7" w:rsidRDefault="00E1789A" w:rsidP="00E1789A">
            <w:pPr>
              <w:pStyle w:val="AxureTableNormalText"/>
              <w:rPr>
                <w:rFonts w:asciiTheme="minorHAnsi" w:hAnsiTheme="minorHAnsi" w:cstheme="minorHAnsi"/>
                <w:b/>
                <w:color w:val="00B050"/>
                <w:lang w:val="nb-NO"/>
              </w:rPr>
            </w:pPr>
            <w:r w:rsidRPr="00185CD7">
              <w:rPr>
                <w:rFonts w:asciiTheme="minorHAnsi" w:hAnsiTheme="minorHAnsi" w:cstheme="minorHAnsi"/>
                <w:b/>
                <w:color w:val="00B050"/>
                <w:lang w:val="nb-NO"/>
              </w:rPr>
              <w:t xml:space="preserve">Hvis ja, </w:t>
            </w:r>
          </w:p>
          <w:p w14:paraId="4EE569F4" w14:textId="77777777" w:rsidR="00E1789A" w:rsidRPr="005D4416" w:rsidRDefault="00E1789A" w:rsidP="00E1789A">
            <w:pPr>
              <w:pStyle w:val="AxureTableNormalText"/>
              <w:snapToGrid w:val="0"/>
              <w:rPr>
                <w:rFonts w:asciiTheme="minorHAnsi" w:hAnsiTheme="minorHAnsi" w:cstheme="minorHAnsi"/>
                <w:b/>
                <w:color w:val="00B050"/>
                <w:lang w:val="nb-NO"/>
              </w:rPr>
            </w:pPr>
            <w:r w:rsidRPr="005D4416">
              <w:rPr>
                <w:rFonts w:asciiTheme="minorHAnsi" w:hAnsiTheme="minorHAnsi" w:cstheme="minorHAnsi"/>
                <w:b/>
                <w:color w:val="00B050"/>
                <w:lang w:val="nb-NO"/>
              </w:rPr>
              <w:t xml:space="preserve">Årstall/Vet ikke </w:t>
            </w:r>
          </w:p>
          <w:p w14:paraId="521EA68F" w14:textId="77777777" w:rsidR="00E1789A" w:rsidRPr="005D4416" w:rsidRDefault="00E1789A" w:rsidP="00E1789A">
            <w:pPr>
              <w:pStyle w:val="AxureTableNormalText"/>
              <w:snapToGrid w:val="0"/>
              <w:rPr>
                <w:rFonts w:asciiTheme="minorHAnsi" w:hAnsiTheme="minorHAnsi" w:cstheme="minorHAnsi"/>
                <w:lang w:val="nb-NO"/>
              </w:rPr>
            </w:pPr>
          </w:p>
          <w:p w14:paraId="7CE88B85" w14:textId="77777777" w:rsidR="00E1789A"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p w14:paraId="5AF7BFDA" w14:textId="77777777" w:rsidR="00E1789A" w:rsidRPr="00185CD7" w:rsidRDefault="00E1789A" w:rsidP="00E1789A">
            <w:pPr>
              <w:pStyle w:val="AxureTableNormalText"/>
              <w:snapToGrid w:val="0"/>
              <w:rPr>
                <w:rFonts w:asciiTheme="minorHAnsi" w:hAnsiTheme="minorHAnsi" w:cstheme="minorHAnsi"/>
                <w:lang w:val="nb-NO"/>
              </w:rPr>
            </w:pPr>
          </w:p>
        </w:tc>
      </w:tr>
      <w:tr w:rsidR="00E1789A" w:rsidRPr="00925024" w14:paraId="5BB1D45B" w14:textId="77777777" w:rsidTr="007318CE">
        <w:tc>
          <w:tcPr>
            <w:tcW w:w="1941" w:type="dxa"/>
            <w:tcBorders>
              <w:top w:val="nil"/>
              <w:left w:val="single" w:sz="4" w:space="0" w:color="000000"/>
              <w:bottom w:val="single" w:sz="4" w:space="0" w:color="000000"/>
              <w:right w:val="nil"/>
            </w:tcBorders>
            <w:shd w:val="clear" w:color="auto" w:fill="FFCCFF"/>
          </w:tcPr>
          <w:p w14:paraId="556BC8E8"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Sprinkleranlegg</w:t>
            </w:r>
            <w:proofErr w:type="spellEnd"/>
          </w:p>
        </w:tc>
        <w:tc>
          <w:tcPr>
            <w:tcW w:w="1959" w:type="dxa"/>
            <w:tcBorders>
              <w:top w:val="nil"/>
              <w:left w:val="single" w:sz="4" w:space="0" w:color="000000"/>
              <w:bottom w:val="single" w:sz="4" w:space="0" w:color="000000"/>
              <w:right w:val="nil"/>
            </w:tcBorders>
            <w:shd w:val="clear" w:color="auto" w:fill="FFCCFF"/>
          </w:tcPr>
          <w:p w14:paraId="23075CD3"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bygning_sprinkleranlegg</w:t>
            </w:r>
            <w:proofErr w:type="spellEnd"/>
          </w:p>
        </w:tc>
        <w:tc>
          <w:tcPr>
            <w:tcW w:w="3827" w:type="dxa"/>
            <w:tcBorders>
              <w:top w:val="nil"/>
              <w:left w:val="single" w:sz="4" w:space="0" w:color="000000"/>
              <w:bottom w:val="single" w:sz="4" w:space="0" w:color="000000"/>
              <w:right w:val="nil"/>
            </w:tcBorders>
            <w:shd w:val="clear" w:color="auto" w:fill="FFCCFF"/>
          </w:tcPr>
          <w:p w14:paraId="6C80DDBF"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NO: Whether the building has sprinkler equipment</w:t>
            </w:r>
          </w:p>
        </w:tc>
        <w:tc>
          <w:tcPr>
            <w:tcW w:w="1559" w:type="dxa"/>
            <w:tcBorders>
              <w:top w:val="nil"/>
              <w:left w:val="single" w:sz="4" w:space="0" w:color="000000"/>
              <w:bottom w:val="single" w:sz="4" w:space="0" w:color="000000"/>
              <w:right w:val="nil"/>
            </w:tcBorders>
            <w:shd w:val="clear" w:color="auto" w:fill="FFCCFF"/>
          </w:tcPr>
          <w:p w14:paraId="26C7D316"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5AF9BFA4"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3A39EFD0" w14:textId="77777777" w:rsidR="00E1789A" w:rsidRPr="00925024"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1E803D03" w14:textId="77777777" w:rsidTr="007318CE">
        <w:tc>
          <w:tcPr>
            <w:tcW w:w="1941" w:type="dxa"/>
            <w:tcBorders>
              <w:top w:val="nil"/>
              <w:left w:val="single" w:sz="4" w:space="0" w:color="000000"/>
              <w:bottom w:val="single" w:sz="4" w:space="0" w:color="000000"/>
              <w:right w:val="nil"/>
            </w:tcBorders>
            <w:shd w:val="clear" w:color="auto" w:fill="FFCCFF"/>
          </w:tcPr>
          <w:p w14:paraId="502C8013" w14:textId="77777777" w:rsidR="00E1789A" w:rsidRPr="00925024" w:rsidRDefault="00E1789A" w:rsidP="00E1789A">
            <w:pPr>
              <w:pStyle w:val="AxureTableNormalText"/>
              <w:snapToGrid w:val="0"/>
              <w:rPr>
                <w:rFonts w:asciiTheme="minorHAnsi" w:hAnsiTheme="minorHAnsi" w:cstheme="minorHAnsi"/>
                <w:noProof/>
                <w:lang w:val="en-GB" w:eastAsia="nb-NO"/>
              </w:rPr>
            </w:pPr>
            <w:r w:rsidRPr="00925024">
              <w:rPr>
                <w:rFonts w:asciiTheme="minorHAnsi" w:hAnsiTheme="minorHAnsi" w:cstheme="minorHAnsi"/>
                <w:noProof/>
                <w:lang w:val="en-GB" w:eastAsia="nb-NO"/>
              </w:rPr>
              <w:t>\ Innvendig svømmebasseng</w:t>
            </w:r>
          </w:p>
        </w:tc>
        <w:tc>
          <w:tcPr>
            <w:tcW w:w="1959" w:type="dxa"/>
            <w:tcBorders>
              <w:top w:val="nil"/>
              <w:left w:val="single" w:sz="4" w:space="0" w:color="000000"/>
              <w:bottom w:val="single" w:sz="4" w:space="0" w:color="000000"/>
              <w:right w:val="nil"/>
            </w:tcBorders>
            <w:shd w:val="clear" w:color="auto" w:fill="FFCCFF"/>
          </w:tcPr>
          <w:p w14:paraId="563A2AA6"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bygning_svoemmebasseng</w:t>
            </w:r>
            <w:proofErr w:type="spellEnd"/>
          </w:p>
        </w:tc>
        <w:tc>
          <w:tcPr>
            <w:tcW w:w="3827" w:type="dxa"/>
            <w:tcBorders>
              <w:top w:val="nil"/>
              <w:left w:val="single" w:sz="4" w:space="0" w:color="000000"/>
              <w:bottom w:val="single" w:sz="4" w:space="0" w:color="000000"/>
              <w:right w:val="nil"/>
            </w:tcBorders>
            <w:shd w:val="clear" w:color="auto" w:fill="FFCCFF"/>
          </w:tcPr>
          <w:p w14:paraId="108302AA"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Indoor swimming pool</w:t>
            </w:r>
          </w:p>
        </w:tc>
        <w:tc>
          <w:tcPr>
            <w:tcW w:w="1559" w:type="dxa"/>
            <w:tcBorders>
              <w:top w:val="nil"/>
              <w:left w:val="single" w:sz="4" w:space="0" w:color="000000"/>
              <w:bottom w:val="single" w:sz="4" w:space="0" w:color="000000"/>
              <w:right w:val="nil"/>
            </w:tcBorders>
            <w:shd w:val="clear" w:color="auto" w:fill="FFCCFF"/>
          </w:tcPr>
          <w:p w14:paraId="0D09FDDE"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535CD369"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B2751F7"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61D2E81A" w14:textId="77777777" w:rsidTr="00686743">
        <w:tc>
          <w:tcPr>
            <w:tcW w:w="1941" w:type="dxa"/>
            <w:tcBorders>
              <w:top w:val="nil"/>
              <w:left w:val="single" w:sz="4" w:space="0" w:color="000000"/>
              <w:bottom w:val="single" w:sz="4" w:space="0" w:color="000000"/>
              <w:right w:val="nil"/>
            </w:tcBorders>
            <w:shd w:val="clear" w:color="auto" w:fill="auto"/>
            <w:vAlign w:val="center"/>
          </w:tcPr>
          <w:p w14:paraId="38B14C1F" w14:textId="3A368EC6" w:rsidR="00E1789A" w:rsidRPr="003331AE" w:rsidRDefault="00E1789A" w:rsidP="00E1789A">
            <w:pPr>
              <w:pStyle w:val="AxureTableNormalText"/>
              <w:snapToGrid w:val="0"/>
              <w:rPr>
                <w:rFonts w:asciiTheme="minorHAnsi" w:hAnsiTheme="minorHAnsi" w:cstheme="minorHAnsi"/>
                <w:lang w:val="nb-NO"/>
              </w:rPr>
            </w:pPr>
            <w:r w:rsidRPr="003331AE">
              <w:rPr>
                <w:rFonts w:asciiTheme="minorHAnsi" w:hAnsiTheme="minorHAnsi" w:cstheme="minorHAnsi"/>
                <w:lang w:val="nb-NO"/>
              </w:rPr>
              <w:t xml:space="preserve">\ </w:t>
            </w:r>
            <w:r w:rsidRPr="003331AE">
              <w:rPr>
                <w:rFonts w:asciiTheme="minorHAnsi" w:hAnsiTheme="minorHAnsi" w:cstheme="minorHAnsi"/>
                <w:b/>
                <w:strike/>
                <w:color w:val="FF0000"/>
                <w:lang w:val="nb-NO"/>
              </w:rPr>
              <w:t>Oppholdsrom (P-rom)</w:t>
            </w:r>
            <w:r w:rsidRPr="003331AE">
              <w:rPr>
                <w:rFonts w:asciiTheme="minorHAnsi" w:hAnsiTheme="minorHAnsi" w:cstheme="minorHAnsi"/>
                <w:b/>
                <w:strike/>
                <w:color w:val="FF0000"/>
                <w:lang w:val="nb-NO"/>
              </w:rPr>
              <w:br/>
            </w:r>
            <w:r w:rsidRPr="003331AE">
              <w:rPr>
                <w:rFonts w:asciiTheme="minorHAnsi" w:hAnsiTheme="minorHAnsi" w:cstheme="minorHAnsi"/>
                <w:b/>
                <w:color w:val="00B050"/>
                <w:lang w:val="nb-NO"/>
              </w:rPr>
              <w:t>Areal av oppholdsrom (P-rom)</w:t>
            </w:r>
          </w:p>
        </w:tc>
        <w:tc>
          <w:tcPr>
            <w:tcW w:w="1959" w:type="dxa"/>
            <w:tcBorders>
              <w:top w:val="nil"/>
              <w:left w:val="single" w:sz="4" w:space="0" w:color="000000"/>
              <w:bottom w:val="single" w:sz="4" w:space="0" w:color="000000"/>
              <w:right w:val="nil"/>
            </w:tcBorders>
            <w:shd w:val="clear" w:color="auto" w:fill="auto"/>
            <w:vAlign w:val="center"/>
          </w:tcPr>
          <w:p w14:paraId="04C2054D" w14:textId="3E308C9C"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w:t>
            </w:r>
            <w:ins w:id="23" w:author="Jānis Saldābols" w:date="2019-02-18T12:34:00Z">
              <w:r>
                <w:rPr>
                  <w:rFonts w:asciiTheme="minorHAnsi" w:hAnsiTheme="minorHAnsi" w:cstheme="minorHAnsi"/>
                  <w:lang w:val="en-GB"/>
                </w:rPr>
                <w:t>_</w:t>
              </w:r>
            </w:ins>
            <w:del w:id="24"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rom_sum</w:t>
            </w:r>
            <w:proofErr w:type="spellEnd"/>
          </w:p>
        </w:tc>
        <w:tc>
          <w:tcPr>
            <w:tcW w:w="3827" w:type="dxa"/>
            <w:tcBorders>
              <w:top w:val="nil"/>
              <w:left w:val="single" w:sz="4" w:space="0" w:color="000000"/>
              <w:bottom w:val="single" w:sz="4" w:space="0" w:color="000000"/>
              <w:right w:val="nil"/>
            </w:tcBorders>
            <w:shd w:val="clear" w:color="auto" w:fill="auto"/>
            <w:vAlign w:val="center"/>
          </w:tcPr>
          <w:p w14:paraId="22520BC1"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Total area of dwelling rooms (P-rooms: Living rooms, kitchen, bedrooms, baths, inhouse </w:t>
            </w:r>
            <w:proofErr w:type="spellStart"/>
            <w:r w:rsidRPr="00925024">
              <w:rPr>
                <w:rFonts w:asciiTheme="minorHAnsi" w:hAnsiTheme="minorHAnsi" w:cstheme="minorHAnsi"/>
                <w:lang w:val="en-GB"/>
              </w:rPr>
              <w:t>storeage</w:t>
            </w:r>
            <w:proofErr w:type="spellEnd"/>
            <w:r w:rsidRPr="00925024">
              <w:rPr>
                <w:rFonts w:asciiTheme="minorHAnsi" w:hAnsiTheme="minorHAnsi" w:cstheme="minorHAnsi"/>
                <w:lang w:val="en-GB"/>
              </w:rPr>
              <w:t>, corridors etc. included inner walls)</w:t>
            </w:r>
          </w:p>
        </w:tc>
        <w:tc>
          <w:tcPr>
            <w:tcW w:w="1559" w:type="dxa"/>
            <w:tcBorders>
              <w:top w:val="nil"/>
              <w:left w:val="single" w:sz="4" w:space="0" w:color="000000"/>
              <w:bottom w:val="single" w:sz="4" w:space="0" w:color="000000"/>
              <w:right w:val="nil"/>
            </w:tcBorders>
            <w:shd w:val="clear" w:color="auto" w:fill="auto"/>
            <w:vAlign w:val="center"/>
          </w:tcPr>
          <w:p w14:paraId="4099A81B"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E1789A" w:rsidRPr="00925024" w14:paraId="490DE23B" w14:textId="77777777" w:rsidTr="00686743">
        <w:tc>
          <w:tcPr>
            <w:tcW w:w="1941" w:type="dxa"/>
            <w:tcBorders>
              <w:top w:val="nil"/>
              <w:left w:val="single" w:sz="4" w:space="0" w:color="000000"/>
              <w:bottom w:val="single" w:sz="4" w:space="0" w:color="000000"/>
              <w:right w:val="nil"/>
            </w:tcBorders>
            <w:shd w:val="clear" w:color="auto" w:fill="auto"/>
            <w:vAlign w:val="center"/>
          </w:tcPr>
          <w:p w14:paraId="63405586" w14:textId="77777777" w:rsidR="00E1789A" w:rsidRPr="00942453" w:rsidRDefault="00E1789A" w:rsidP="00E1789A">
            <w:pPr>
              <w:pStyle w:val="AxureTableNormalText"/>
              <w:snapToGrid w:val="0"/>
              <w:rPr>
                <w:rFonts w:asciiTheme="minorHAnsi" w:hAnsiTheme="minorHAnsi" w:cstheme="minorHAnsi"/>
                <w:b/>
                <w:strike/>
                <w:color w:val="FF0000"/>
                <w:lang w:val="nb-NO"/>
              </w:rPr>
            </w:pPr>
            <w:r w:rsidRPr="007A087D">
              <w:rPr>
                <w:rFonts w:asciiTheme="minorHAnsi" w:hAnsiTheme="minorHAnsi" w:cstheme="minorHAnsi"/>
                <w:lang w:val="nb-NO"/>
              </w:rPr>
              <w:t xml:space="preserve">\ </w:t>
            </w:r>
            <w:r w:rsidRPr="00942453">
              <w:rPr>
                <w:rFonts w:asciiTheme="minorHAnsi" w:hAnsiTheme="minorHAnsi" w:cstheme="minorHAnsi"/>
                <w:b/>
                <w:strike/>
                <w:color w:val="FF0000"/>
                <w:lang w:val="nb-NO"/>
              </w:rPr>
              <w:t>.. herav P-rom i kjeller</w:t>
            </w:r>
          </w:p>
          <w:p w14:paraId="731F148B" w14:textId="313E39C7" w:rsidR="00E1789A" w:rsidRPr="00942453" w:rsidRDefault="00E1789A" w:rsidP="00E1789A">
            <w:pPr>
              <w:pStyle w:val="AxureTableNormalText"/>
              <w:snapToGrid w:val="0"/>
              <w:rPr>
                <w:rFonts w:asciiTheme="minorHAnsi" w:hAnsiTheme="minorHAnsi" w:cstheme="minorHAnsi"/>
                <w:b/>
                <w:lang w:val="nb-NO"/>
              </w:rPr>
            </w:pPr>
            <w:r w:rsidRPr="00942453">
              <w:rPr>
                <w:lang w:val="nb-NO"/>
              </w:rPr>
              <w:t xml:space="preserve"> </w:t>
            </w:r>
            <w:r w:rsidRPr="00942453">
              <w:rPr>
                <w:rFonts w:asciiTheme="minorHAnsi" w:hAnsiTheme="minorHAnsi" w:cstheme="minorHAnsi"/>
                <w:b/>
                <w:color w:val="00B050"/>
                <w:lang w:val="nb-NO"/>
              </w:rPr>
              <w:t>Herav oppholdsrom (P-rom) i kjeller</w:t>
            </w:r>
          </w:p>
        </w:tc>
        <w:tc>
          <w:tcPr>
            <w:tcW w:w="1959" w:type="dxa"/>
            <w:tcBorders>
              <w:top w:val="nil"/>
              <w:left w:val="single" w:sz="4" w:space="0" w:color="000000"/>
              <w:bottom w:val="single" w:sz="4" w:space="0" w:color="000000"/>
              <w:right w:val="nil"/>
            </w:tcBorders>
            <w:shd w:val="clear" w:color="auto" w:fill="auto"/>
            <w:vAlign w:val="center"/>
          </w:tcPr>
          <w:p w14:paraId="0A64164E" w14:textId="7002519F" w:rsidR="00E1789A" w:rsidRPr="00925024" w:rsidRDefault="00E1789A" w:rsidP="00E1789A">
            <w:pPr>
              <w:pStyle w:val="AxureTableNormalText"/>
              <w:snapToGrid w:val="0"/>
              <w:rPr>
                <w:rFonts w:asciiTheme="minorHAnsi" w:hAnsiTheme="minorHAnsi" w:cstheme="minorHAnsi"/>
                <w:bCs/>
                <w:lang w:val="en-GB"/>
              </w:rPr>
            </w:pPr>
            <w:proofErr w:type="spellStart"/>
            <w:r w:rsidRPr="00925024">
              <w:rPr>
                <w:rFonts w:asciiTheme="minorHAnsi" w:hAnsiTheme="minorHAnsi" w:cstheme="minorHAnsi"/>
                <w:lang w:val="en-GB"/>
              </w:rPr>
              <w:t>bygning_p</w:t>
            </w:r>
            <w:ins w:id="25" w:author="Jānis Saldābols" w:date="2019-02-18T12:34:00Z">
              <w:r>
                <w:rPr>
                  <w:rFonts w:asciiTheme="minorHAnsi" w:hAnsiTheme="minorHAnsi" w:cstheme="minorHAnsi"/>
                  <w:lang w:val="en-GB"/>
                </w:rPr>
                <w:t>_</w:t>
              </w:r>
            </w:ins>
            <w:del w:id="26"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rom_kjeller</w:t>
            </w:r>
            <w:proofErr w:type="spellEnd"/>
          </w:p>
          <w:p w14:paraId="3CB860EA" w14:textId="77777777" w:rsidR="00E1789A" w:rsidRPr="00925024" w:rsidRDefault="00E1789A" w:rsidP="00E1789A">
            <w:pPr>
              <w:pStyle w:val="AxureTableNormalText"/>
              <w:snapToGrid w:val="0"/>
              <w:rPr>
                <w:rFonts w:asciiTheme="minorHAnsi" w:hAnsiTheme="minorHAnsi" w:cstheme="minorHAnsi"/>
                <w:lang w:val="en-GB"/>
              </w:rPr>
            </w:pPr>
          </w:p>
        </w:tc>
        <w:tc>
          <w:tcPr>
            <w:tcW w:w="3827" w:type="dxa"/>
            <w:tcBorders>
              <w:top w:val="nil"/>
              <w:left w:val="single" w:sz="4" w:space="0" w:color="000000"/>
              <w:bottom w:val="single" w:sz="4" w:space="0" w:color="000000"/>
              <w:right w:val="nil"/>
            </w:tcBorders>
            <w:shd w:val="clear" w:color="auto" w:fill="auto"/>
            <w:vAlign w:val="center"/>
          </w:tcPr>
          <w:p w14:paraId="086ABBCA" w14:textId="77777777" w:rsidR="00E1789A" w:rsidRPr="00925024" w:rsidRDefault="00E1789A" w:rsidP="00E1789A">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 xml:space="preserve">Area of dwelling rooms (P-rooms) fully or partly underground </w:t>
            </w:r>
          </w:p>
        </w:tc>
        <w:tc>
          <w:tcPr>
            <w:tcW w:w="1559" w:type="dxa"/>
            <w:tcBorders>
              <w:top w:val="nil"/>
              <w:left w:val="single" w:sz="4" w:space="0" w:color="000000"/>
              <w:bottom w:val="single" w:sz="4" w:space="0" w:color="000000"/>
              <w:right w:val="nil"/>
            </w:tcBorders>
            <w:shd w:val="clear" w:color="auto" w:fill="auto"/>
            <w:vAlign w:val="center"/>
          </w:tcPr>
          <w:p w14:paraId="01B2F281"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E1789A" w:rsidRPr="00925024" w14:paraId="320130EA" w14:textId="77777777" w:rsidTr="00686743">
        <w:tc>
          <w:tcPr>
            <w:tcW w:w="1941" w:type="dxa"/>
            <w:tcBorders>
              <w:top w:val="nil"/>
              <w:left w:val="single" w:sz="4" w:space="0" w:color="000000"/>
              <w:bottom w:val="single" w:sz="4" w:space="0" w:color="000000"/>
              <w:right w:val="nil"/>
            </w:tcBorders>
            <w:shd w:val="clear" w:color="auto" w:fill="auto"/>
            <w:vAlign w:val="center"/>
          </w:tcPr>
          <w:p w14:paraId="743A4863" w14:textId="10943B89" w:rsidR="00E1789A" w:rsidRPr="008309E6" w:rsidRDefault="00E1789A" w:rsidP="00E1789A">
            <w:pPr>
              <w:pStyle w:val="AxureTableNormalText"/>
              <w:snapToGrid w:val="0"/>
              <w:rPr>
                <w:rFonts w:asciiTheme="minorHAnsi" w:hAnsiTheme="minorHAnsi" w:cstheme="minorHAnsi"/>
                <w:b/>
                <w:strike/>
                <w:color w:val="FF0000"/>
                <w:lang w:val="nb-NO"/>
              </w:rPr>
            </w:pPr>
            <w:r w:rsidRPr="00D372E4">
              <w:rPr>
                <w:rFonts w:asciiTheme="minorHAnsi" w:hAnsiTheme="minorHAnsi" w:cstheme="minorHAnsi"/>
                <w:lang w:val="nb-NO"/>
              </w:rPr>
              <w:t>\</w:t>
            </w:r>
            <w:r w:rsidRPr="008309E6">
              <w:rPr>
                <w:rFonts w:asciiTheme="minorHAnsi" w:hAnsiTheme="minorHAnsi" w:cstheme="minorHAnsi"/>
                <w:b/>
                <w:strike/>
                <w:color w:val="FF0000"/>
                <w:lang w:val="nb-NO"/>
              </w:rPr>
              <w:t xml:space="preserve"> Andre rom (S-rom)</w:t>
            </w:r>
          </w:p>
          <w:p w14:paraId="34ACC116" w14:textId="00E79CBC" w:rsidR="00E1789A" w:rsidRPr="00942453" w:rsidRDefault="00E1789A" w:rsidP="00E1789A">
            <w:pPr>
              <w:pStyle w:val="AxureTableNormalText"/>
              <w:snapToGrid w:val="0"/>
              <w:rPr>
                <w:rFonts w:asciiTheme="minorHAnsi" w:hAnsiTheme="minorHAnsi" w:cstheme="minorHAnsi"/>
                <w:b/>
                <w:lang w:val="nb-NO"/>
              </w:rPr>
            </w:pPr>
            <w:r w:rsidRPr="00942453">
              <w:rPr>
                <w:rFonts w:asciiTheme="minorHAnsi" w:hAnsiTheme="minorHAnsi" w:cstheme="minorHAnsi"/>
                <w:b/>
                <w:color w:val="00B050"/>
                <w:lang w:val="nb-NO"/>
              </w:rPr>
              <w:t>Areal av andre rom (S-rom)</w:t>
            </w:r>
          </w:p>
        </w:tc>
        <w:tc>
          <w:tcPr>
            <w:tcW w:w="1959" w:type="dxa"/>
            <w:tcBorders>
              <w:top w:val="nil"/>
              <w:left w:val="single" w:sz="4" w:space="0" w:color="000000"/>
              <w:bottom w:val="single" w:sz="4" w:space="0" w:color="000000"/>
              <w:right w:val="nil"/>
            </w:tcBorders>
            <w:shd w:val="clear" w:color="auto" w:fill="auto"/>
            <w:vAlign w:val="center"/>
          </w:tcPr>
          <w:p w14:paraId="627836B1" w14:textId="28E9BB6A"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w:t>
            </w:r>
            <w:ins w:id="27" w:author="Jānis Saldābols" w:date="2019-02-18T12:34:00Z">
              <w:r>
                <w:rPr>
                  <w:rFonts w:asciiTheme="minorHAnsi" w:hAnsiTheme="minorHAnsi" w:cstheme="minorHAnsi"/>
                  <w:lang w:val="en-GB"/>
                </w:rPr>
                <w:t>_</w:t>
              </w:r>
            </w:ins>
            <w:del w:id="28"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rom_sum</w:t>
            </w:r>
            <w:proofErr w:type="spellEnd"/>
          </w:p>
        </w:tc>
        <w:tc>
          <w:tcPr>
            <w:tcW w:w="3827" w:type="dxa"/>
            <w:tcBorders>
              <w:top w:val="nil"/>
              <w:left w:val="single" w:sz="4" w:space="0" w:color="000000"/>
              <w:bottom w:val="single" w:sz="4" w:space="0" w:color="000000"/>
              <w:right w:val="nil"/>
            </w:tcBorders>
            <w:shd w:val="clear" w:color="auto" w:fill="auto"/>
            <w:vAlign w:val="center"/>
          </w:tcPr>
          <w:p w14:paraId="38D70C01"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Total area of rooms not used for dwelling (S-rooms) (</w:t>
            </w:r>
            <w:proofErr w:type="spellStart"/>
            <w:r w:rsidRPr="00925024">
              <w:rPr>
                <w:rFonts w:asciiTheme="minorHAnsi" w:hAnsiTheme="minorHAnsi" w:cstheme="minorHAnsi"/>
                <w:lang w:val="en-GB"/>
              </w:rPr>
              <w:t>unfurbished</w:t>
            </w:r>
            <w:proofErr w:type="spellEnd"/>
            <w:r w:rsidRPr="00925024">
              <w:rPr>
                <w:rFonts w:asciiTheme="minorHAnsi" w:hAnsiTheme="minorHAnsi" w:cstheme="minorHAnsi"/>
                <w:lang w:val="en-GB"/>
              </w:rPr>
              <w:t xml:space="preserve"> rooms, storage rooms, garage, workshop, technical rooms etc.)</w:t>
            </w:r>
          </w:p>
        </w:tc>
        <w:tc>
          <w:tcPr>
            <w:tcW w:w="1559" w:type="dxa"/>
            <w:tcBorders>
              <w:top w:val="nil"/>
              <w:left w:val="single" w:sz="4" w:space="0" w:color="000000"/>
              <w:bottom w:val="single" w:sz="4" w:space="0" w:color="000000"/>
              <w:right w:val="nil"/>
            </w:tcBorders>
            <w:shd w:val="clear" w:color="auto" w:fill="auto"/>
            <w:vAlign w:val="center"/>
          </w:tcPr>
          <w:p w14:paraId="2CF444D3"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E1789A" w:rsidRPr="00925024" w14:paraId="655509A9" w14:textId="77777777" w:rsidTr="00686743">
        <w:tc>
          <w:tcPr>
            <w:tcW w:w="1941" w:type="dxa"/>
            <w:tcBorders>
              <w:top w:val="nil"/>
              <w:left w:val="single" w:sz="4" w:space="0" w:color="000000"/>
              <w:bottom w:val="single" w:sz="4" w:space="0" w:color="000000"/>
              <w:right w:val="nil"/>
            </w:tcBorders>
            <w:shd w:val="clear" w:color="auto" w:fill="auto"/>
            <w:vAlign w:val="center"/>
          </w:tcPr>
          <w:p w14:paraId="7F4B41BD" w14:textId="77777777" w:rsidR="00E1789A" w:rsidRDefault="00E1789A" w:rsidP="00E1789A">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 .. </w:t>
            </w:r>
            <w:r w:rsidRPr="00942453">
              <w:rPr>
                <w:rFonts w:asciiTheme="minorHAnsi" w:hAnsiTheme="minorHAnsi" w:cstheme="minorHAnsi"/>
                <w:b/>
                <w:strike/>
                <w:color w:val="FF0000"/>
                <w:lang w:val="nb-NO"/>
              </w:rPr>
              <w:t>herav S-rom i kjeller</w:t>
            </w:r>
          </w:p>
          <w:p w14:paraId="72BE47D0" w14:textId="6A65ACE8" w:rsidR="00E1789A" w:rsidRPr="00942453" w:rsidRDefault="00E1789A" w:rsidP="00E1789A">
            <w:pPr>
              <w:pStyle w:val="AxureTableNormalText"/>
              <w:snapToGrid w:val="0"/>
              <w:rPr>
                <w:rFonts w:asciiTheme="minorHAnsi" w:hAnsiTheme="minorHAnsi" w:cstheme="minorHAnsi"/>
                <w:b/>
                <w:lang w:val="nb-NO"/>
              </w:rPr>
            </w:pPr>
            <w:r w:rsidRPr="00942453">
              <w:rPr>
                <w:rFonts w:asciiTheme="minorHAnsi" w:hAnsiTheme="minorHAnsi" w:cstheme="minorHAnsi"/>
                <w:b/>
                <w:color w:val="00B050"/>
                <w:lang w:val="nb-NO"/>
              </w:rPr>
              <w:t>Herav andre rom (S-rom) i kjeller</w:t>
            </w:r>
          </w:p>
        </w:tc>
        <w:tc>
          <w:tcPr>
            <w:tcW w:w="1959" w:type="dxa"/>
            <w:tcBorders>
              <w:top w:val="nil"/>
              <w:left w:val="single" w:sz="4" w:space="0" w:color="000000"/>
              <w:bottom w:val="single" w:sz="4" w:space="0" w:color="000000"/>
              <w:right w:val="nil"/>
            </w:tcBorders>
            <w:shd w:val="clear" w:color="auto" w:fill="auto"/>
            <w:vAlign w:val="center"/>
          </w:tcPr>
          <w:p w14:paraId="08D5E95B" w14:textId="1925519F" w:rsidR="00E1789A" w:rsidRPr="00925024" w:rsidRDefault="00E1789A" w:rsidP="00E1789A">
            <w:pPr>
              <w:pStyle w:val="AxureTableNormalText"/>
              <w:snapToGrid w:val="0"/>
              <w:rPr>
                <w:rFonts w:asciiTheme="minorHAnsi" w:hAnsiTheme="minorHAnsi" w:cstheme="minorHAnsi"/>
                <w:bCs/>
                <w:lang w:val="en-GB"/>
              </w:rPr>
            </w:pPr>
            <w:proofErr w:type="spellStart"/>
            <w:r w:rsidRPr="00925024">
              <w:rPr>
                <w:rFonts w:asciiTheme="minorHAnsi" w:hAnsiTheme="minorHAnsi" w:cstheme="minorHAnsi"/>
                <w:lang w:val="en-GB"/>
              </w:rPr>
              <w:t>bygning_s</w:t>
            </w:r>
            <w:ins w:id="29" w:author="Jānis Saldābols" w:date="2019-02-18T12:34:00Z">
              <w:r>
                <w:rPr>
                  <w:rFonts w:asciiTheme="minorHAnsi" w:hAnsiTheme="minorHAnsi" w:cstheme="minorHAnsi"/>
                  <w:lang w:val="en-GB"/>
                </w:rPr>
                <w:t>_</w:t>
              </w:r>
            </w:ins>
            <w:del w:id="30" w:author="Jānis Saldābols" w:date="2019-02-18T12:34:00Z">
              <w:r w:rsidRPr="00925024" w:rsidDel="00DC300E">
                <w:rPr>
                  <w:rFonts w:asciiTheme="minorHAnsi" w:hAnsiTheme="minorHAnsi" w:cstheme="minorHAnsi"/>
                  <w:lang w:val="en-GB"/>
                </w:rPr>
                <w:delText>-</w:delText>
              </w:r>
            </w:del>
            <w:r w:rsidRPr="00925024">
              <w:rPr>
                <w:rFonts w:asciiTheme="minorHAnsi" w:hAnsiTheme="minorHAnsi" w:cstheme="minorHAnsi"/>
                <w:lang w:val="en-GB"/>
              </w:rPr>
              <w:t>rom_kjeller</w:t>
            </w:r>
            <w:proofErr w:type="spellEnd"/>
          </w:p>
          <w:p w14:paraId="11660607" w14:textId="77777777" w:rsidR="00E1789A" w:rsidRPr="00925024" w:rsidRDefault="00E1789A" w:rsidP="00E1789A">
            <w:pPr>
              <w:pStyle w:val="AxureTableNormalText"/>
              <w:snapToGrid w:val="0"/>
              <w:rPr>
                <w:rFonts w:asciiTheme="minorHAnsi" w:hAnsiTheme="minorHAnsi" w:cstheme="minorHAnsi"/>
                <w:lang w:val="en-GB"/>
              </w:rPr>
            </w:pPr>
          </w:p>
        </w:tc>
        <w:tc>
          <w:tcPr>
            <w:tcW w:w="3827" w:type="dxa"/>
            <w:tcBorders>
              <w:top w:val="nil"/>
              <w:left w:val="single" w:sz="4" w:space="0" w:color="000000"/>
              <w:bottom w:val="single" w:sz="4" w:space="0" w:color="000000"/>
              <w:right w:val="nil"/>
            </w:tcBorders>
            <w:shd w:val="clear" w:color="auto" w:fill="auto"/>
            <w:vAlign w:val="center"/>
          </w:tcPr>
          <w:p w14:paraId="1201F657" w14:textId="77777777" w:rsidR="00E1789A" w:rsidRPr="00925024" w:rsidRDefault="00E1789A" w:rsidP="00E1789A">
            <w:pPr>
              <w:pStyle w:val="AxureTableNormalText"/>
              <w:snapToGrid w:val="0"/>
              <w:rPr>
                <w:rFonts w:asciiTheme="minorHAnsi" w:hAnsiTheme="minorHAnsi" w:cstheme="minorHAnsi"/>
                <w:bCs/>
                <w:lang w:val="en-GB"/>
              </w:rPr>
            </w:pPr>
            <w:r w:rsidRPr="00925024">
              <w:rPr>
                <w:rFonts w:asciiTheme="minorHAnsi" w:hAnsiTheme="minorHAnsi" w:cstheme="minorHAnsi"/>
                <w:bCs/>
                <w:lang w:val="en-GB"/>
              </w:rPr>
              <w:t xml:space="preserve">Area of S-rooms wholly or partly </w:t>
            </w:r>
            <w:proofErr w:type="spellStart"/>
            <w:r w:rsidRPr="00925024">
              <w:rPr>
                <w:rFonts w:asciiTheme="minorHAnsi" w:hAnsiTheme="minorHAnsi" w:cstheme="minorHAnsi"/>
                <w:bCs/>
                <w:lang w:val="en-GB"/>
              </w:rPr>
              <w:t>under ground</w:t>
            </w:r>
            <w:proofErr w:type="spellEnd"/>
            <w:r w:rsidRPr="00925024">
              <w:rPr>
                <w:rFonts w:asciiTheme="minorHAnsi" w:hAnsiTheme="minorHAnsi" w:cstheme="minorHAnsi"/>
                <w:bCs/>
                <w:lang w:val="en-GB"/>
              </w:rPr>
              <w:t>.</w:t>
            </w:r>
          </w:p>
        </w:tc>
        <w:tc>
          <w:tcPr>
            <w:tcW w:w="1559" w:type="dxa"/>
            <w:tcBorders>
              <w:top w:val="nil"/>
              <w:left w:val="single" w:sz="4" w:space="0" w:color="000000"/>
              <w:bottom w:val="single" w:sz="4" w:space="0" w:color="000000"/>
              <w:right w:val="nil"/>
            </w:tcBorders>
            <w:shd w:val="clear" w:color="auto" w:fill="auto"/>
            <w:vAlign w:val="center"/>
          </w:tcPr>
          <w:p w14:paraId="70541921"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E1789A" w:rsidRPr="00925024" w14:paraId="47D83948" w14:textId="77777777" w:rsidTr="00686743">
        <w:tc>
          <w:tcPr>
            <w:tcW w:w="1941" w:type="dxa"/>
            <w:tcBorders>
              <w:top w:val="nil"/>
              <w:left w:val="single" w:sz="4" w:space="0" w:color="000000"/>
              <w:bottom w:val="single" w:sz="4" w:space="0" w:color="000000"/>
              <w:right w:val="nil"/>
            </w:tcBorders>
            <w:shd w:val="clear" w:color="auto" w:fill="auto"/>
          </w:tcPr>
          <w:p w14:paraId="0A609035" w14:textId="77777777" w:rsidR="00E1789A" w:rsidRPr="00925024" w:rsidRDefault="00E1789A" w:rsidP="00E1789A">
            <w:pPr>
              <w:pStyle w:val="AxureTableNormalText"/>
              <w:rPr>
                <w:rFonts w:asciiTheme="minorHAnsi" w:hAnsiTheme="minorHAnsi" w:cstheme="minorHAnsi"/>
                <w:lang w:val="en-GB" w:eastAsia="nb-NO"/>
              </w:rPr>
            </w:pPr>
            <w:proofErr w:type="spellStart"/>
            <w:r w:rsidRPr="00925024">
              <w:rPr>
                <w:rFonts w:asciiTheme="minorHAnsi" w:hAnsiTheme="minorHAnsi" w:cstheme="minorHAnsi"/>
                <w:lang w:val="en-GB" w:eastAsia="nb-NO"/>
              </w:rPr>
              <w:t>Krypkjeller</w:t>
            </w:r>
            <w:proofErr w:type="spellEnd"/>
          </w:p>
        </w:tc>
        <w:tc>
          <w:tcPr>
            <w:tcW w:w="1959" w:type="dxa"/>
            <w:tcBorders>
              <w:top w:val="nil"/>
              <w:left w:val="single" w:sz="4" w:space="0" w:color="000000"/>
              <w:bottom w:val="single" w:sz="4" w:space="0" w:color="000000"/>
              <w:right w:val="nil"/>
            </w:tcBorders>
            <w:shd w:val="clear" w:color="auto" w:fill="auto"/>
          </w:tcPr>
          <w:p w14:paraId="358905BD" w14:textId="77777777" w:rsidR="00E1789A" w:rsidRPr="00925024"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bygning_krypkjeller</w:t>
            </w:r>
            <w:proofErr w:type="spellEnd"/>
          </w:p>
        </w:tc>
        <w:tc>
          <w:tcPr>
            <w:tcW w:w="3827" w:type="dxa"/>
            <w:tcBorders>
              <w:top w:val="nil"/>
              <w:left w:val="single" w:sz="4" w:space="0" w:color="000000"/>
              <w:bottom w:val="single" w:sz="4" w:space="0" w:color="000000"/>
              <w:right w:val="nil"/>
            </w:tcBorders>
            <w:shd w:val="clear" w:color="auto" w:fill="auto"/>
          </w:tcPr>
          <w:p w14:paraId="64ADFE3F"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Crawlspace?</w:t>
            </w:r>
          </w:p>
        </w:tc>
        <w:tc>
          <w:tcPr>
            <w:tcW w:w="1559" w:type="dxa"/>
            <w:tcBorders>
              <w:top w:val="nil"/>
              <w:left w:val="single" w:sz="4" w:space="0" w:color="000000"/>
              <w:bottom w:val="single" w:sz="4" w:space="0" w:color="000000"/>
              <w:right w:val="nil"/>
            </w:tcBorders>
            <w:shd w:val="clear" w:color="auto" w:fill="auto"/>
          </w:tcPr>
          <w:p w14:paraId="01FFA7E2" w14:textId="77777777" w:rsidR="00E1789A" w:rsidRPr="00925024"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E1789A" w:rsidRPr="00925024" w14:paraId="70916889" w14:textId="77777777" w:rsidTr="007318CE">
        <w:tc>
          <w:tcPr>
            <w:tcW w:w="1941" w:type="dxa"/>
            <w:tcBorders>
              <w:top w:val="nil"/>
              <w:left w:val="single" w:sz="4" w:space="0" w:color="000000"/>
              <w:bottom w:val="nil"/>
              <w:right w:val="nil"/>
            </w:tcBorders>
            <w:shd w:val="clear" w:color="auto" w:fill="auto"/>
          </w:tcPr>
          <w:p w14:paraId="4D1A5121"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Foreningsmedlemskap</w:t>
            </w:r>
            <w:proofErr w:type="spellEnd"/>
          </w:p>
        </w:tc>
        <w:tc>
          <w:tcPr>
            <w:tcW w:w="1959" w:type="dxa"/>
            <w:tcBorders>
              <w:top w:val="nil"/>
              <w:left w:val="single" w:sz="4" w:space="0" w:color="000000"/>
              <w:bottom w:val="nil"/>
              <w:right w:val="nil"/>
            </w:tcBorders>
            <w:shd w:val="clear" w:color="auto" w:fill="auto"/>
          </w:tcPr>
          <w:p w14:paraId="05A744E5"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bygning_foreningsmedlemskap</w:t>
            </w:r>
            <w:proofErr w:type="spellEnd"/>
          </w:p>
        </w:tc>
        <w:tc>
          <w:tcPr>
            <w:tcW w:w="3827" w:type="dxa"/>
            <w:tcBorders>
              <w:top w:val="nil"/>
              <w:left w:val="single" w:sz="4" w:space="0" w:color="000000"/>
              <w:bottom w:val="nil"/>
              <w:right w:val="nil"/>
            </w:tcBorders>
            <w:shd w:val="clear" w:color="auto" w:fill="auto"/>
          </w:tcPr>
          <w:p w14:paraId="7D0AB9DD" w14:textId="77777777"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A list where the user can check whether he belongs to one or more organisations that offers rebates </w:t>
            </w:r>
            <w:proofErr w:type="spellStart"/>
            <w:r w:rsidRPr="00925024">
              <w:rPr>
                <w:rFonts w:asciiTheme="minorHAnsi" w:hAnsiTheme="minorHAnsi" w:cstheme="minorHAnsi"/>
                <w:bCs/>
                <w:lang w:val="en-GB"/>
              </w:rPr>
              <w:t>throught</w:t>
            </w:r>
            <w:proofErr w:type="spellEnd"/>
            <w:r w:rsidRPr="00925024">
              <w:rPr>
                <w:rFonts w:asciiTheme="minorHAnsi" w:hAnsiTheme="minorHAnsi" w:cstheme="minorHAnsi"/>
                <w:bCs/>
                <w:lang w:val="en-GB"/>
              </w:rPr>
              <w:t xml:space="preserve"> the companies.</w:t>
            </w:r>
          </w:p>
        </w:tc>
        <w:tc>
          <w:tcPr>
            <w:tcW w:w="1559" w:type="dxa"/>
            <w:tcBorders>
              <w:top w:val="nil"/>
              <w:left w:val="single" w:sz="4" w:space="0" w:color="000000"/>
              <w:bottom w:val="nil"/>
              <w:right w:val="nil"/>
            </w:tcBorders>
            <w:shd w:val="clear" w:color="auto" w:fill="auto"/>
          </w:tcPr>
          <w:p w14:paraId="1F8947BA"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En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enkelt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liste</w:t>
            </w:r>
            <w:proofErr w:type="spellEnd"/>
          </w:p>
        </w:tc>
      </w:tr>
      <w:tr w:rsidR="00E1789A" w:rsidRPr="00925024" w14:paraId="6BAE0D7E" w14:textId="77777777" w:rsidTr="00686743">
        <w:tc>
          <w:tcPr>
            <w:tcW w:w="1941" w:type="dxa"/>
            <w:tcBorders>
              <w:top w:val="nil"/>
              <w:left w:val="single" w:sz="4" w:space="0" w:color="000000"/>
              <w:bottom w:val="single" w:sz="4" w:space="0" w:color="auto"/>
              <w:right w:val="nil"/>
            </w:tcBorders>
            <w:shd w:val="clear" w:color="auto" w:fill="auto"/>
          </w:tcPr>
          <w:p w14:paraId="156431EE" w14:textId="77777777" w:rsidR="00E1789A" w:rsidRPr="00925024" w:rsidRDefault="00E1789A" w:rsidP="00E1789A">
            <w:pPr>
              <w:pStyle w:val="AxureTableNormalText"/>
              <w:snapToGrid w:val="0"/>
              <w:rPr>
                <w:rFonts w:asciiTheme="minorHAnsi" w:hAnsiTheme="minorHAnsi" w:cstheme="minorHAnsi"/>
                <w:lang w:val="en-GB"/>
              </w:rPr>
            </w:pPr>
          </w:p>
        </w:tc>
        <w:tc>
          <w:tcPr>
            <w:tcW w:w="1959" w:type="dxa"/>
            <w:tcBorders>
              <w:top w:val="nil"/>
              <w:left w:val="single" w:sz="4" w:space="0" w:color="000000"/>
              <w:bottom w:val="single" w:sz="4" w:space="0" w:color="auto"/>
              <w:right w:val="nil"/>
            </w:tcBorders>
            <w:shd w:val="clear" w:color="auto" w:fill="auto"/>
          </w:tcPr>
          <w:p w14:paraId="3FDC2924" w14:textId="77777777" w:rsidR="00E1789A" w:rsidRPr="00925024" w:rsidRDefault="00E1789A" w:rsidP="00E1789A">
            <w:pPr>
              <w:pStyle w:val="AxureTableNormalText"/>
              <w:snapToGrid w:val="0"/>
              <w:rPr>
                <w:rFonts w:asciiTheme="minorHAnsi" w:hAnsiTheme="minorHAnsi" w:cstheme="minorHAnsi"/>
                <w:lang w:val="en-GB"/>
              </w:rPr>
            </w:pPr>
          </w:p>
        </w:tc>
        <w:tc>
          <w:tcPr>
            <w:tcW w:w="3827" w:type="dxa"/>
            <w:tcBorders>
              <w:top w:val="nil"/>
              <w:left w:val="single" w:sz="4" w:space="0" w:color="000000"/>
              <w:bottom w:val="single" w:sz="4" w:space="0" w:color="auto"/>
              <w:right w:val="nil"/>
            </w:tcBorders>
            <w:shd w:val="clear" w:color="auto" w:fill="auto"/>
          </w:tcPr>
          <w:p w14:paraId="7C230DF6" w14:textId="77777777" w:rsidR="00E1789A" w:rsidRPr="00925024" w:rsidRDefault="00E1789A" w:rsidP="00E1789A">
            <w:pPr>
              <w:pStyle w:val="AxureTableNormalText"/>
              <w:snapToGrid w:val="0"/>
              <w:rPr>
                <w:rFonts w:asciiTheme="minorHAnsi" w:hAnsiTheme="minorHAnsi" w:cstheme="minorHAnsi"/>
                <w:bCs/>
                <w:lang w:val="en-GB"/>
              </w:rPr>
            </w:pPr>
          </w:p>
        </w:tc>
        <w:tc>
          <w:tcPr>
            <w:tcW w:w="1559" w:type="dxa"/>
            <w:tcBorders>
              <w:top w:val="nil"/>
              <w:left w:val="single" w:sz="4" w:space="0" w:color="000000"/>
              <w:bottom w:val="single" w:sz="4" w:space="0" w:color="auto"/>
              <w:right w:val="nil"/>
            </w:tcBorders>
            <w:shd w:val="clear" w:color="auto" w:fill="auto"/>
          </w:tcPr>
          <w:p w14:paraId="67DB85EF" w14:textId="77777777" w:rsidR="00E1789A" w:rsidRPr="00925024" w:rsidRDefault="00E1789A" w:rsidP="00E1789A">
            <w:pPr>
              <w:pStyle w:val="AxureTableNormalText"/>
              <w:snapToGrid w:val="0"/>
              <w:rPr>
                <w:rFonts w:asciiTheme="minorHAnsi" w:hAnsiTheme="minorHAnsi" w:cstheme="minorHAnsi"/>
                <w:lang w:val="en-GB"/>
              </w:rPr>
            </w:pPr>
          </w:p>
        </w:tc>
      </w:tr>
      <w:tr w:rsidR="00E1789A" w:rsidRPr="00925024" w14:paraId="3E106C32" w14:textId="77777777" w:rsidTr="007318CE">
        <w:tc>
          <w:tcPr>
            <w:tcW w:w="1941" w:type="dxa"/>
            <w:tcBorders>
              <w:top w:val="nil"/>
              <w:left w:val="single" w:sz="4" w:space="0" w:color="000000"/>
              <w:bottom w:val="single" w:sz="4" w:space="0" w:color="auto"/>
              <w:right w:val="nil"/>
            </w:tcBorders>
            <w:shd w:val="clear" w:color="auto" w:fill="CCFFCC"/>
          </w:tcPr>
          <w:p w14:paraId="0F489BA7" w14:textId="77777777" w:rsidR="00E1789A" w:rsidRPr="00925024" w:rsidRDefault="00E1789A" w:rsidP="00E1789A">
            <w:pPr>
              <w:pStyle w:val="AxureTableNormalText"/>
              <w:snapToGrid w:val="0"/>
              <w:rPr>
                <w:rFonts w:asciiTheme="minorHAnsi" w:hAnsiTheme="minorHAnsi" w:cstheme="minorHAnsi"/>
                <w:sz w:val="20"/>
                <w:szCs w:val="20"/>
                <w:lang w:val="en-GB"/>
              </w:rPr>
            </w:pPr>
            <w:r w:rsidRPr="00925024">
              <w:rPr>
                <w:rFonts w:asciiTheme="minorHAnsi" w:hAnsiTheme="minorHAnsi" w:cstheme="minorHAnsi"/>
                <w:sz w:val="20"/>
                <w:szCs w:val="20"/>
                <w:lang w:val="en-GB"/>
              </w:rPr>
              <w:t>\</w:t>
            </w:r>
            <w:proofErr w:type="spellStart"/>
            <w:r w:rsidRPr="003B4180">
              <w:rPr>
                <w:rFonts w:asciiTheme="minorHAnsi" w:hAnsiTheme="minorHAnsi" w:cstheme="minorHAnsi"/>
                <w:szCs w:val="20"/>
                <w:lang w:val="en-GB"/>
              </w:rPr>
              <w:t>Navn</w:t>
            </w:r>
            <w:proofErr w:type="spellEnd"/>
          </w:p>
        </w:tc>
        <w:tc>
          <w:tcPr>
            <w:tcW w:w="1959" w:type="dxa"/>
            <w:tcBorders>
              <w:top w:val="nil"/>
              <w:left w:val="single" w:sz="4" w:space="0" w:color="000000"/>
              <w:bottom w:val="single" w:sz="4" w:space="0" w:color="auto"/>
              <w:right w:val="nil"/>
            </w:tcBorders>
            <w:shd w:val="clear" w:color="auto" w:fill="CCFFCC"/>
          </w:tcPr>
          <w:p w14:paraId="6F881953"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w:t>
            </w:r>
            <w:del w:id="31" w:author="Jānis Saldābols" w:date="2019-02-18T12:34:00Z">
              <w:r w:rsidDel="00DC300E">
                <w:rPr>
                  <w:rFonts w:asciiTheme="minorHAnsi" w:hAnsiTheme="minorHAnsi" w:cstheme="minorHAnsi"/>
                  <w:lang w:val="en-GB"/>
                </w:rPr>
                <w:delText xml:space="preserve"> </w:delText>
              </w:r>
            </w:del>
            <w:r>
              <w:rPr>
                <w:rFonts w:asciiTheme="minorHAnsi" w:hAnsiTheme="minorHAnsi" w:cstheme="minorHAnsi"/>
                <w:lang w:val="en-GB"/>
              </w:rPr>
              <w:t>_navn</w:t>
            </w:r>
            <w:proofErr w:type="spellEnd"/>
          </w:p>
        </w:tc>
        <w:tc>
          <w:tcPr>
            <w:tcW w:w="3827" w:type="dxa"/>
            <w:tcBorders>
              <w:top w:val="nil"/>
              <w:left w:val="single" w:sz="4" w:space="0" w:color="000000"/>
              <w:bottom w:val="single" w:sz="4" w:space="0" w:color="auto"/>
              <w:right w:val="nil"/>
            </w:tcBorders>
            <w:shd w:val="clear" w:color="auto" w:fill="CCFFCC"/>
          </w:tcPr>
          <w:p w14:paraId="769C269C" w14:textId="3C31BE04"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lang w:val="en-GB"/>
              </w:rPr>
              <w:t xml:space="preserve">Name of insurer </w:t>
            </w:r>
            <w:r>
              <w:rPr>
                <w:rFonts w:asciiTheme="minorHAnsi" w:hAnsiTheme="minorHAnsi" w:cstheme="minorHAnsi"/>
                <w:lang w:val="en-GB"/>
              </w:rPr>
              <w:br/>
            </w:r>
            <w:r>
              <w:rPr>
                <w:rFonts w:asciiTheme="minorHAnsi" w:hAnsiTheme="minorHAnsi" w:cstheme="minorHAnsi"/>
                <w:b/>
                <w:color w:val="FF0000"/>
                <w:sz w:val="18"/>
                <w:lang w:val="en-GB"/>
              </w:rPr>
              <w:t>Need two fields for name. First and middle name in on field and last name in a separate field.</w:t>
            </w:r>
            <w:r w:rsidR="002F6234">
              <w:rPr>
                <w:rFonts w:asciiTheme="minorHAnsi" w:hAnsiTheme="minorHAnsi" w:cstheme="minorHAnsi"/>
                <w:b/>
                <w:color w:val="FF0000"/>
                <w:sz w:val="18"/>
                <w:lang w:val="en-GB"/>
              </w:rPr>
              <w:t xml:space="preserve"> Allowed only letters and space. Max length 250 for each</w:t>
            </w:r>
          </w:p>
          <w:p w14:paraId="5F822641" w14:textId="77777777" w:rsidR="00E1789A" w:rsidRDefault="00E1789A" w:rsidP="00E1789A">
            <w:pPr>
              <w:pStyle w:val="AxureTableNormalText"/>
              <w:snapToGrid w:val="0"/>
              <w:rPr>
                <w:rFonts w:asciiTheme="minorHAnsi" w:hAnsiTheme="minorHAnsi" w:cstheme="minorHAnsi"/>
                <w:b/>
                <w:color w:val="FF0000"/>
                <w:sz w:val="18"/>
                <w:lang w:val="en-GB"/>
              </w:rPr>
            </w:pPr>
          </w:p>
          <w:p w14:paraId="1F0287EC" w14:textId="77777777" w:rsidR="00E1789A" w:rsidRPr="00643F2D" w:rsidRDefault="00E1789A" w:rsidP="00E1789A">
            <w:pPr>
              <w:pStyle w:val="AxureTableNormalText"/>
              <w:snapToGrid w:val="0"/>
              <w:rPr>
                <w:rFonts w:asciiTheme="minorHAnsi" w:hAnsiTheme="minorHAnsi" w:cstheme="minorHAnsi"/>
                <w:b/>
                <w:color w:val="FF0000"/>
                <w:sz w:val="18"/>
                <w:lang w:val="en-GB"/>
              </w:rPr>
            </w:pPr>
            <w:r w:rsidRPr="00643F2D">
              <w:rPr>
                <w:rFonts w:asciiTheme="minorHAnsi" w:hAnsiTheme="minorHAnsi" w:cstheme="minorHAnsi"/>
                <w:b/>
                <w:color w:val="FF0000"/>
                <w:sz w:val="18"/>
                <w:lang w:val="en-GB"/>
              </w:rPr>
              <w:t>Status of parameter:</w:t>
            </w:r>
          </w:p>
          <w:p w14:paraId="5340862E" w14:textId="3F252953" w:rsidR="00E1789A" w:rsidRPr="00925024" w:rsidRDefault="00E1789A" w:rsidP="00E1789A">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68FA206B"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5EBA8F39"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0D74348B" w14:textId="36155C31" w:rsidR="00E1789A" w:rsidRPr="007B35E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E1789A" w:rsidRPr="00925024" w14:paraId="574B8F3E" w14:textId="77777777" w:rsidTr="002A07C0">
        <w:tc>
          <w:tcPr>
            <w:tcW w:w="1941" w:type="dxa"/>
            <w:tcBorders>
              <w:top w:val="nil"/>
              <w:left w:val="single" w:sz="4" w:space="0" w:color="000000"/>
              <w:bottom w:val="single" w:sz="4" w:space="0" w:color="auto"/>
              <w:right w:val="nil"/>
            </w:tcBorders>
            <w:shd w:val="clear" w:color="auto" w:fill="CCFFCC"/>
          </w:tcPr>
          <w:p w14:paraId="1713A0BE" w14:textId="2200B3D5" w:rsidR="00E1789A" w:rsidRPr="00925024"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Pr>
                <w:rFonts w:asciiTheme="minorHAnsi" w:hAnsiTheme="minorHAnsi" w:cstheme="minorHAnsi"/>
                <w:lang w:val="en-GB"/>
              </w:rPr>
              <w: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boligen</w:t>
            </w:r>
            <w:proofErr w:type="spellEnd"/>
            <w:r w:rsidRPr="00EB4AFC">
              <w:rPr>
                <w:rFonts w:asciiTheme="minorHAnsi" w:hAnsiTheme="minorHAnsi" w:cstheme="minorHAnsi"/>
                <w:lang w:val="en-GB"/>
              </w:rPr>
              <w:t xml:space="preserve"> </w:t>
            </w:r>
            <w:proofErr w:type="spellStart"/>
            <w:r w:rsidRPr="00EB4AFC">
              <w:rPr>
                <w:rFonts w:asciiTheme="minorHAnsi" w:hAnsiTheme="minorHAnsi" w:cstheme="minorHAnsi"/>
                <w:lang w:val="en-GB"/>
              </w:rPr>
              <w:t>fredet</w:t>
            </w:r>
            <w:proofErr w:type="spellEnd"/>
            <w:r w:rsidRPr="00EB4AFC">
              <w:rPr>
                <w:rFonts w:asciiTheme="minorHAnsi" w:hAnsiTheme="minorHAnsi" w:cstheme="minorHAnsi"/>
                <w:lang w:val="en-GB"/>
              </w:rPr>
              <w:t>/</w:t>
            </w:r>
            <w:proofErr w:type="spellStart"/>
            <w:r w:rsidRPr="00EB4AFC">
              <w:rPr>
                <w:rFonts w:asciiTheme="minorHAnsi" w:hAnsiTheme="minorHAnsi" w:cstheme="minorHAnsi"/>
                <w:lang w:val="en-GB"/>
              </w:rPr>
              <w:t>verneverdig</w:t>
            </w:r>
            <w:proofErr w:type="spellEnd"/>
          </w:p>
        </w:tc>
        <w:tc>
          <w:tcPr>
            <w:tcW w:w="1959" w:type="dxa"/>
            <w:tcBorders>
              <w:top w:val="nil"/>
              <w:left w:val="single" w:sz="4" w:space="0" w:color="000000"/>
              <w:bottom w:val="single" w:sz="4" w:space="0" w:color="auto"/>
              <w:right w:val="nil"/>
            </w:tcBorders>
            <w:shd w:val="clear" w:color="auto" w:fill="CCFFCC"/>
          </w:tcPr>
          <w:p w14:paraId="670A660C" w14:textId="77777777" w:rsidR="00E1789A" w:rsidRPr="00925024"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bygning_verneverdig</w:t>
            </w:r>
            <w:proofErr w:type="spellEnd"/>
          </w:p>
        </w:tc>
        <w:tc>
          <w:tcPr>
            <w:tcW w:w="3827" w:type="dxa"/>
            <w:tcBorders>
              <w:top w:val="nil"/>
              <w:left w:val="single" w:sz="4" w:space="0" w:color="000000"/>
              <w:bottom w:val="single" w:sz="4" w:space="0" w:color="auto"/>
              <w:right w:val="nil"/>
            </w:tcBorders>
            <w:shd w:val="clear" w:color="auto" w:fill="CCFFCC"/>
          </w:tcPr>
          <w:p w14:paraId="0C675D62"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Is the house in </w:t>
            </w:r>
            <w:proofErr w:type="gramStart"/>
            <w:r>
              <w:rPr>
                <w:rFonts w:asciiTheme="minorHAnsi" w:hAnsiTheme="minorHAnsi" w:cstheme="minorHAnsi"/>
                <w:bCs/>
                <w:lang w:val="en-GB"/>
              </w:rPr>
              <w:t xml:space="preserve">the  </w:t>
            </w:r>
            <w:r w:rsidRPr="002A07C0">
              <w:rPr>
                <w:rFonts w:asciiTheme="minorHAnsi" w:hAnsiTheme="minorHAnsi" w:cstheme="minorHAnsi"/>
                <w:bCs/>
                <w:lang w:val="en-GB"/>
              </w:rPr>
              <w:t>Directorate</w:t>
            </w:r>
            <w:proofErr w:type="gramEnd"/>
            <w:r w:rsidRPr="002A07C0">
              <w:rPr>
                <w:rFonts w:asciiTheme="minorHAnsi" w:hAnsiTheme="minorHAnsi" w:cstheme="minorHAnsi"/>
                <w:bCs/>
                <w:lang w:val="en-GB"/>
              </w:rPr>
              <w:t xml:space="preserve"> for Cultural Heritage</w:t>
            </w:r>
            <w:r>
              <w:rPr>
                <w:rFonts w:asciiTheme="minorHAnsi" w:hAnsiTheme="minorHAnsi" w:cstheme="minorHAnsi"/>
                <w:bCs/>
                <w:lang w:val="en-GB"/>
              </w:rPr>
              <w:t xml:space="preserve"> lists of protected buildings. </w:t>
            </w:r>
          </w:p>
          <w:p w14:paraId="66C05F79"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14F9D013" w14:textId="7D1B9259" w:rsidR="00E1789A" w:rsidRPr="00925024"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4EB02A17" w14:textId="77777777" w:rsidR="00E1789A" w:rsidRPr="00925024"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E1789A" w:rsidRPr="00925024" w14:paraId="784EF9FB" w14:textId="77777777" w:rsidTr="002A07C0">
        <w:tc>
          <w:tcPr>
            <w:tcW w:w="1941" w:type="dxa"/>
            <w:tcBorders>
              <w:top w:val="nil"/>
              <w:left w:val="single" w:sz="4" w:space="0" w:color="000000"/>
              <w:bottom w:val="single" w:sz="4" w:space="0" w:color="auto"/>
              <w:right w:val="nil"/>
            </w:tcBorders>
            <w:shd w:val="clear" w:color="auto" w:fill="CCFFCC"/>
          </w:tcPr>
          <w:p w14:paraId="08C32407" w14:textId="77777777" w:rsidR="00E1789A" w:rsidRPr="00925024"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sidRPr="00DA4BB9">
              <w:rPr>
                <w:rFonts w:asciiTheme="minorHAnsi" w:hAnsiTheme="minorHAnsi" w:cstheme="minorHAnsi"/>
                <w:lang w:val="en-GB"/>
              </w:rPr>
              <w:t>Trenger</w:t>
            </w:r>
            <w:proofErr w:type="spellEnd"/>
            <w:r w:rsidRPr="00DA4BB9">
              <w:rPr>
                <w:rFonts w:asciiTheme="minorHAnsi" w:hAnsiTheme="minorHAnsi" w:cstheme="minorHAnsi"/>
                <w:lang w:val="en-GB"/>
              </w:rPr>
              <w:t xml:space="preserve"> </w:t>
            </w:r>
            <w:proofErr w:type="spellStart"/>
            <w:r w:rsidRPr="00DA4BB9">
              <w:rPr>
                <w:rFonts w:asciiTheme="minorHAnsi" w:hAnsiTheme="minorHAnsi" w:cstheme="minorHAnsi"/>
                <w:lang w:val="en-GB"/>
              </w:rPr>
              <w:t>boligen</w:t>
            </w:r>
            <w:proofErr w:type="spellEnd"/>
            <w:r w:rsidRPr="00DA4BB9">
              <w:rPr>
                <w:rFonts w:asciiTheme="minorHAnsi" w:hAnsiTheme="minorHAnsi" w:cstheme="minorHAnsi"/>
                <w:lang w:val="en-GB"/>
              </w:rPr>
              <w:t xml:space="preserve"> </w:t>
            </w:r>
            <w:proofErr w:type="spellStart"/>
            <w:r w:rsidRPr="00DA4BB9">
              <w:rPr>
                <w:rFonts w:asciiTheme="minorHAnsi" w:hAnsiTheme="minorHAnsi" w:cstheme="minorHAnsi"/>
                <w:lang w:val="en-GB"/>
              </w:rPr>
              <w:t>rehabilitering</w:t>
            </w:r>
            <w:proofErr w:type="spellEnd"/>
          </w:p>
        </w:tc>
        <w:tc>
          <w:tcPr>
            <w:tcW w:w="1959" w:type="dxa"/>
            <w:tcBorders>
              <w:top w:val="nil"/>
              <w:left w:val="single" w:sz="4" w:space="0" w:color="000000"/>
              <w:bottom w:val="single" w:sz="4" w:space="0" w:color="auto"/>
              <w:right w:val="nil"/>
            </w:tcBorders>
            <w:shd w:val="clear" w:color="auto" w:fill="CCFFCC"/>
          </w:tcPr>
          <w:p w14:paraId="4149E69A" w14:textId="77777777" w:rsidR="00E1789A" w:rsidRPr="00925024"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bygning_rehabilitering</w:t>
            </w:r>
            <w:proofErr w:type="spellEnd"/>
          </w:p>
        </w:tc>
        <w:tc>
          <w:tcPr>
            <w:tcW w:w="3827" w:type="dxa"/>
            <w:tcBorders>
              <w:top w:val="nil"/>
              <w:left w:val="single" w:sz="4" w:space="0" w:color="000000"/>
              <w:bottom w:val="single" w:sz="4" w:space="0" w:color="auto"/>
              <w:right w:val="nil"/>
            </w:tcBorders>
            <w:shd w:val="clear" w:color="auto" w:fill="CCFFCC"/>
          </w:tcPr>
          <w:p w14:paraId="6105AC95"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Does the building need extensive </w:t>
            </w:r>
            <w:proofErr w:type="gramStart"/>
            <w:r>
              <w:rPr>
                <w:rFonts w:asciiTheme="minorHAnsi" w:hAnsiTheme="minorHAnsi" w:cstheme="minorHAnsi"/>
                <w:bCs/>
                <w:lang w:val="en-GB"/>
              </w:rPr>
              <w:t>renovations</w:t>
            </w:r>
            <w:proofErr w:type="gramEnd"/>
          </w:p>
          <w:p w14:paraId="731F74C7"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4B20756A" w14:textId="18CFE903" w:rsidR="00E1789A" w:rsidRPr="00925024"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37454AAF" w14:textId="77777777" w:rsidR="00E1789A" w:rsidRPr="00925024"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E1789A" w:rsidRPr="00925024" w14:paraId="70487C50" w14:textId="77777777" w:rsidTr="002A07C0">
        <w:tc>
          <w:tcPr>
            <w:tcW w:w="1941" w:type="dxa"/>
            <w:tcBorders>
              <w:top w:val="nil"/>
              <w:left w:val="single" w:sz="4" w:space="0" w:color="000000"/>
              <w:bottom w:val="single" w:sz="4" w:space="0" w:color="auto"/>
              <w:right w:val="nil"/>
            </w:tcBorders>
            <w:shd w:val="clear" w:color="auto" w:fill="CCFFCC"/>
          </w:tcPr>
          <w:p w14:paraId="08D90D4B" w14:textId="77777777" w:rsidR="00E1789A" w:rsidRPr="00185CD7" w:rsidRDefault="00E1789A" w:rsidP="00E1789A">
            <w:pPr>
              <w:pStyle w:val="AxureTableNormalText"/>
              <w:snapToGrid w:val="0"/>
              <w:rPr>
                <w:rFonts w:asciiTheme="minorHAnsi" w:hAnsiTheme="minorHAnsi" w:cstheme="minorHAnsi"/>
                <w:lang w:val="nb-NO"/>
              </w:rPr>
            </w:pPr>
            <w:r w:rsidRPr="00185CD7">
              <w:rPr>
                <w:rFonts w:asciiTheme="minorHAnsi" w:hAnsiTheme="minorHAnsi" w:cstheme="minorHAnsi"/>
                <w:lang w:val="nb-NO"/>
              </w:rPr>
              <w:t>\</w:t>
            </w:r>
            <w:r w:rsidRPr="00185CD7">
              <w:rPr>
                <w:lang w:val="nb-NO"/>
              </w:rPr>
              <w:t xml:space="preserve"> </w:t>
            </w:r>
            <w:r w:rsidRPr="00185CD7">
              <w:rPr>
                <w:rFonts w:asciiTheme="minorHAnsi" w:hAnsiTheme="minorHAnsi" w:cstheme="minorHAnsi"/>
                <w:lang w:val="nb-NO"/>
              </w:rPr>
              <w:t>Boligen har kjøleskap med vanntilkobling</w:t>
            </w:r>
          </w:p>
        </w:tc>
        <w:tc>
          <w:tcPr>
            <w:tcW w:w="1959" w:type="dxa"/>
            <w:tcBorders>
              <w:top w:val="nil"/>
              <w:left w:val="single" w:sz="4" w:space="0" w:color="000000"/>
              <w:bottom w:val="single" w:sz="4" w:space="0" w:color="auto"/>
              <w:right w:val="nil"/>
            </w:tcBorders>
            <w:shd w:val="clear" w:color="auto" w:fill="CCFFCC"/>
          </w:tcPr>
          <w:p w14:paraId="0AD3432C" w14:textId="2916C574" w:rsidR="00E1789A" w:rsidRPr="007B35EB" w:rsidRDefault="00E1789A" w:rsidP="00E1789A">
            <w:pPr>
              <w:pStyle w:val="AxureTableNormalText"/>
              <w:snapToGrid w:val="0"/>
              <w:rPr>
                <w:rFonts w:asciiTheme="minorHAnsi" w:hAnsiTheme="minorHAnsi" w:cstheme="minorHAnsi"/>
                <w:lang w:val="nb-NO"/>
              </w:rPr>
            </w:pPr>
            <w:proofErr w:type="spellStart"/>
            <w:r w:rsidRPr="007B35EB">
              <w:rPr>
                <w:rFonts w:asciiTheme="minorHAnsi" w:hAnsiTheme="minorHAnsi" w:cstheme="minorHAnsi"/>
                <w:lang w:val="nb-NO"/>
              </w:rPr>
              <w:t>bygning_kj</w:t>
            </w:r>
            <w:r w:rsidR="00267223">
              <w:rPr>
                <w:rFonts w:asciiTheme="minorHAnsi" w:hAnsiTheme="minorHAnsi" w:cstheme="minorHAnsi"/>
                <w:lang w:val="nb-NO"/>
              </w:rPr>
              <w:t>o</w:t>
            </w:r>
            <w:r w:rsidRPr="007B35EB">
              <w:rPr>
                <w:rFonts w:asciiTheme="minorHAnsi" w:hAnsiTheme="minorHAnsi" w:cstheme="minorHAnsi"/>
                <w:lang w:val="nb-NO"/>
              </w:rPr>
              <w:t>leskap</w:t>
            </w:r>
            <w:proofErr w:type="spellEnd"/>
          </w:p>
          <w:p w14:paraId="09DFBA82" w14:textId="177C1B39" w:rsidR="00E1789A" w:rsidRPr="007B35EB" w:rsidRDefault="00E1789A" w:rsidP="00E1789A">
            <w:pPr>
              <w:pStyle w:val="AxureTableNormalText"/>
              <w:snapToGrid w:val="0"/>
              <w:rPr>
                <w:rFonts w:asciiTheme="minorHAnsi" w:hAnsiTheme="minorHAnsi" w:cstheme="minorHAnsi"/>
                <w:lang w:val="nb-NO"/>
              </w:rPr>
            </w:pPr>
            <w:proofErr w:type="spellStart"/>
            <w:r w:rsidRPr="007B35EB">
              <w:rPr>
                <w:rFonts w:asciiTheme="minorHAnsi" w:hAnsiTheme="minorHAnsi" w:cstheme="minorHAnsi"/>
                <w:lang w:val="nb-NO"/>
              </w:rPr>
              <w:t>bygning_vannstoppventil_kjoleskap</w:t>
            </w:r>
            <w:proofErr w:type="spellEnd"/>
          </w:p>
        </w:tc>
        <w:tc>
          <w:tcPr>
            <w:tcW w:w="3827" w:type="dxa"/>
            <w:tcBorders>
              <w:top w:val="nil"/>
              <w:left w:val="single" w:sz="4" w:space="0" w:color="000000"/>
              <w:bottom w:val="single" w:sz="4" w:space="0" w:color="auto"/>
              <w:right w:val="nil"/>
            </w:tcBorders>
            <w:shd w:val="clear" w:color="auto" w:fill="CCFFCC"/>
          </w:tcPr>
          <w:p w14:paraId="345A4524"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Refrigerator with water connection </w:t>
            </w:r>
          </w:p>
          <w:p w14:paraId="3F328325"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6702D2E8" w14:textId="0FDDE834"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72620BA2" w14:textId="77777777" w:rsidR="00E1789A" w:rsidRDefault="00E1789A" w:rsidP="00E1789A">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366541A2" w14:textId="77777777" w:rsidR="00E1789A" w:rsidRDefault="00E1789A" w:rsidP="00E1789A">
            <w:pPr>
              <w:pStyle w:val="AxureTableNormalText"/>
              <w:rPr>
                <w:rFonts w:asciiTheme="minorHAnsi" w:hAnsiTheme="minorHAnsi" w:cstheme="minorHAnsi"/>
                <w:lang w:val="en-GB"/>
              </w:rPr>
            </w:pPr>
            <w:proofErr w:type="spellStart"/>
            <w:r>
              <w:rPr>
                <w:rFonts w:asciiTheme="minorHAnsi" w:hAnsiTheme="minorHAnsi" w:cstheme="minorHAnsi"/>
                <w:lang w:val="en-GB"/>
              </w:rPr>
              <w:t>Hvis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ja</w:t>
            </w:r>
            <w:proofErr w:type="spellEnd"/>
            <w:r>
              <w:rPr>
                <w:rFonts w:asciiTheme="minorHAnsi" w:hAnsiTheme="minorHAnsi" w:cstheme="minorHAnsi"/>
                <w:lang w:val="en-GB"/>
              </w:rPr>
              <w:t xml:space="preserve"> </w:t>
            </w:r>
          </w:p>
          <w:p w14:paraId="6593C063" w14:textId="77777777" w:rsidR="00E1789A" w:rsidRPr="00185CD7" w:rsidRDefault="00E1789A" w:rsidP="00E1789A">
            <w:pPr>
              <w:pStyle w:val="AxureTableNormalText"/>
              <w:numPr>
                <w:ilvl w:val="0"/>
                <w:numId w:val="4"/>
              </w:numPr>
              <w:rPr>
                <w:rFonts w:asciiTheme="minorHAnsi" w:hAnsiTheme="minorHAnsi" w:cstheme="minorHAnsi"/>
                <w:lang w:val="nb-NO"/>
              </w:rPr>
            </w:pPr>
            <w:r w:rsidRPr="00185CD7">
              <w:rPr>
                <w:rFonts w:asciiTheme="minorHAnsi" w:hAnsiTheme="minorHAnsi" w:cstheme="minorHAnsi"/>
                <w:lang w:val="nb-NO"/>
              </w:rPr>
              <w:t xml:space="preserve">Vannstoppventil på </w:t>
            </w:r>
            <w:proofErr w:type="gramStart"/>
            <w:r w:rsidRPr="00185CD7">
              <w:rPr>
                <w:rFonts w:asciiTheme="minorHAnsi" w:hAnsiTheme="minorHAnsi" w:cstheme="minorHAnsi"/>
                <w:lang w:val="nb-NO"/>
              </w:rPr>
              <w:t>kjøleskap( ja</w:t>
            </w:r>
            <w:proofErr w:type="gramEnd"/>
            <w:r w:rsidRPr="00185CD7">
              <w:rPr>
                <w:rFonts w:asciiTheme="minorHAnsi" w:hAnsiTheme="minorHAnsi" w:cstheme="minorHAnsi"/>
                <w:lang w:val="nb-NO"/>
              </w:rPr>
              <w:t xml:space="preserve">/nei) </w:t>
            </w:r>
          </w:p>
        </w:tc>
      </w:tr>
      <w:tr w:rsidR="00E1789A" w:rsidRPr="002A07C0" w14:paraId="39AB4C94" w14:textId="77777777" w:rsidTr="005C3DE7">
        <w:tc>
          <w:tcPr>
            <w:tcW w:w="1941" w:type="dxa"/>
            <w:tcBorders>
              <w:top w:val="nil"/>
              <w:left w:val="single" w:sz="4" w:space="0" w:color="000000"/>
              <w:bottom w:val="single" w:sz="4" w:space="0" w:color="auto"/>
              <w:right w:val="nil"/>
            </w:tcBorders>
            <w:shd w:val="clear" w:color="auto" w:fill="CCFFCC"/>
          </w:tcPr>
          <w:p w14:paraId="27D60DEA" w14:textId="77777777" w:rsidR="00E1789A" w:rsidRPr="002A07C0"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w:t>
            </w:r>
            <w:proofErr w:type="spellStart"/>
            <w:r w:rsidRPr="004C2BAC">
              <w:rPr>
                <w:rFonts w:asciiTheme="minorHAnsi" w:hAnsiTheme="minorHAnsi" w:cstheme="minorHAnsi"/>
                <w:lang w:val="en-GB"/>
              </w:rPr>
              <w:t>Antall</w:t>
            </w:r>
            <w:proofErr w:type="spellEnd"/>
            <w:r w:rsidRPr="004C2BAC">
              <w:rPr>
                <w:rFonts w:asciiTheme="minorHAnsi" w:hAnsiTheme="minorHAnsi" w:cstheme="minorHAnsi"/>
                <w:lang w:val="en-GB"/>
              </w:rPr>
              <w:t xml:space="preserve"> </w:t>
            </w:r>
            <w:proofErr w:type="spellStart"/>
            <w:r w:rsidRPr="004C2BAC">
              <w:rPr>
                <w:rFonts w:asciiTheme="minorHAnsi" w:hAnsiTheme="minorHAnsi" w:cstheme="minorHAnsi"/>
                <w:lang w:val="en-GB"/>
              </w:rPr>
              <w:t>etasjer</w:t>
            </w:r>
            <w:proofErr w:type="spellEnd"/>
          </w:p>
        </w:tc>
        <w:tc>
          <w:tcPr>
            <w:tcW w:w="1959" w:type="dxa"/>
            <w:tcBorders>
              <w:top w:val="nil"/>
              <w:left w:val="single" w:sz="4" w:space="0" w:color="000000"/>
              <w:bottom w:val="single" w:sz="4" w:space="0" w:color="auto"/>
              <w:right w:val="nil"/>
            </w:tcBorders>
            <w:shd w:val="clear" w:color="auto" w:fill="CCFFCC"/>
          </w:tcPr>
          <w:p w14:paraId="59E07F6E" w14:textId="77777777" w:rsidR="00E1789A" w:rsidRPr="002A07C0"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bygning_etasjer</w:t>
            </w:r>
            <w:proofErr w:type="spellEnd"/>
          </w:p>
        </w:tc>
        <w:tc>
          <w:tcPr>
            <w:tcW w:w="3827" w:type="dxa"/>
            <w:tcBorders>
              <w:top w:val="nil"/>
              <w:left w:val="single" w:sz="4" w:space="0" w:color="000000"/>
              <w:bottom w:val="single" w:sz="4" w:space="0" w:color="auto"/>
              <w:right w:val="nil"/>
            </w:tcBorders>
            <w:shd w:val="clear" w:color="auto" w:fill="CCFFCC"/>
          </w:tcPr>
          <w:p w14:paraId="5E61EEB5"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Number of floors in the building</w:t>
            </w:r>
          </w:p>
          <w:p w14:paraId="168D31A2"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14858C5C" w14:textId="41B5C0E2" w:rsidR="00E1789A" w:rsidRPr="002A07C0"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62666063" w14:textId="77777777" w:rsidR="00E1789A" w:rsidRDefault="00E1789A" w:rsidP="00E1789A">
            <w:pPr>
              <w:pStyle w:val="AxureTableNormalText"/>
              <w:snapToGrid w:val="0"/>
              <w:rPr>
                <w:rFonts w:asciiTheme="minorHAnsi" w:hAnsiTheme="minorHAnsi" w:cstheme="minorHAnsi"/>
                <w:lang w:val="en-GB"/>
              </w:rPr>
            </w:pPr>
            <w:proofErr w:type="spellStart"/>
            <w:r w:rsidRPr="007A087D">
              <w:rPr>
                <w:rFonts w:asciiTheme="minorHAnsi" w:hAnsiTheme="minorHAnsi" w:cstheme="minorHAnsi"/>
                <w:lang w:val="nb-NO"/>
              </w:rPr>
              <w:t>Nedtrekksliste</w:t>
            </w:r>
            <w:proofErr w:type="spellEnd"/>
          </w:p>
          <w:p w14:paraId="0C8CB44C" w14:textId="77777777" w:rsidR="00E1789A"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1</w:t>
            </w:r>
          </w:p>
          <w:p w14:paraId="0CED8488" w14:textId="77777777" w:rsidR="00E1789A"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2</w:t>
            </w:r>
          </w:p>
          <w:p w14:paraId="0F01FC5F" w14:textId="77777777" w:rsidR="00E1789A"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3</w:t>
            </w:r>
          </w:p>
          <w:p w14:paraId="5A3B8D5F" w14:textId="77777777" w:rsidR="00E1789A" w:rsidRPr="002A07C0"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4</w:t>
            </w:r>
          </w:p>
        </w:tc>
      </w:tr>
      <w:tr w:rsidR="00E1789A" w:rsidRPr="002A07C0" w14:paraId="0CC34B6B" w14:textId="77777777" w:rsidTr="005C3DE7">
        <w:tc>
          <w:tcPr>
            <w:tcW w:w="1941" w:type="dxa"/>
            <w:tcBorders>
              <w:top w:val="nil"/>
              <w:left w:val="single" w:sz="4" w:space="0" w:color="000000"/>
              <w:bottom w:val="single" w:sz="4" w:space="0" w:color="auto"/>
              <w:right w:val="nil"/>
            </w:tcBorders>
            <w:shd w:val="clear" w:color="auto" w:fill="CCFFCC"/>
          </w:tcPr>
          <w:p w14:paraId="7BA5A626" w14:textId="77777777" w:rsidR="00E1789A" w:rsidRPr="002A07C0"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w:t>
            </w:r>
            <w:r>
              <w:t xml:space="preserve"> </w:t>
            </w:r>
            <w:r w:rsidRPr="005C3DE7">
              <w:rPr>
                <w:rFonts w:asciiTheme="minorHAnsi" w:hAnsiTheme="minorHAnsi" w:cstheme="minorHAnsi"/>
                <w:lang w:val="en-GB"/>
              </w:rPr>
              <w:t xml:space="preserve">Det </w:t>
            </w:r>
            <w:proofErr w:type="spellStart"/>
            <w:r w:rsidRPr="005C3DE7">
              <w:rPr>
                <w:rFonts w:asciiTheme="minorHAnsi" w:hAnsiTheme="minorHAnsi" w:cstheme="minorHAnsi"/>
                <w:lang w:val="en-GB"/>
              </w:rPr>
              <w:t>er</w:t>
            </w:r>
            <w:proofErr w:type="spellEnd"/>
            <w:r w:rsidRPr="005C3DE7">
              <w:rPr>
                <w:rFonts w:asciiTheme="minorHAnsi" w:hAnsiTheme="minorHAnsi" w:cstheme="minorHAnsi"/>
                <w:lang w:val="en-GB"/>
              </w:rPr>
              <w:t xml:space="preserve"> </w:t>
            </w:r>
            <w:proofErr w:type="spellStart"/>
            <w:r w:rsidRPr="005C3DE7">
              <w:rPr>
                <w:rFonts w:asciiTheme="minorHAnsi" w:hAnsiTheme="minorHAnsi" w:cstheme="minorHAnsi"/>
                <w:lang w:val="en-GB"/>
              </w:rPr>
              <w:t>installert</w:t>
            </w:r>
            <w:proofErr w:type="spellEnd"/>
            <w:r w:rsidRPr="005C3DE7">
              <w:rPr>
                <w:rFonts w:asciiTheme="minorHAnsi" w:hAnsiTheme="minorHAnsi" w:cstheme="minorHAnsi"/>
                <w:lang w:val="en-GB"/>
              </w:rPr>
              <w:t xml:space="preserve"> </w:t>
            </w:r>
            <w:proofErr w:type="spellStart"/>
            <w:r w:rsidRPr="005C3DE7">
              <w:rPr>
                <w:rFonts w:asciiTheme="minorHAnsi" w:hAnsiTheme="minorHAnsi" w:cstheme="minorHAnsi"/>
                <w:lang w:val="en-GB"/>
              </w:rPr>
              <w:t>tilbakeslagsventil</w:t>
            </w:r>
            <w:proofErr w:type="spellEnd"/>
          </w:p>
        </w:tc>
        <w:tc>
          <w:tcPr>
            <w:tcW w:w="1959" w:type="dxa"/>
            <w:tcBorders>
              <w:top w:val="nil"/>
              <w:left w:val="single" w:sz="4" w:space="0" w:color="000000"/>
              <w:bottom w:val="single" w:sz="4" w:space="0" w:color="auto"/>
              <w:right w:val="nil"/>
            </w:tcBorders>
            <w:shd w:val="clear" w:color="auto" w:fill="CCFFCC"/>
          </w:tcPr>
          <w:p w14:paraId="1CE3FE96" w14:textId="77777777" w:rsidR="00E1789A" w:rsidRPr="002A07C0"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bygning_tilbakeslagsventil</w:t>
            </w:r>
            <w:proofErr w:type="spellEnd"/>
          </w:p>
        </w:tc>
        <w:tc>
          <w:tcPr>
            <w:tcW w:w="3827" w:type="dxa"/>
            <w:tcBorders>
              <w:top w:val="nil"/>
              <w:left w:val="single" w:sz="4" w:space="0" w:color="000000"/>
              <w:bottom w:val="single" w:sz="4" w:space="0" w:color="auto"/>
              <w:right w:val="nil"/>
            </w:tcBorders>
            <w:shd w:val="clear" w:color="auto" w:fill="CCFFCC"/>
          </w:tcPr>
          <w:p w14:paraId="71BB7F3A"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Does building have a Check valve (</w:t>
            </w:r>
            <w:proofErr w:type="spellStart"/>
            <w:proofErr w:type="gramStart"/>
            <w:r>
              <w:rPr>
                <w:rFonts w:asciiTheme="minorHAnsi" w:hAnsiTheme="minorHAnsi" w:cstheme="minorHAnsi"/>
                <w:bCs/>
                <w:lang w:val="en-GB"/>
              </w:rPr>
              <w:t>non return</w:t>
            </w:r>
            <w:proofErr w:type="spellEnd"/>
            <w:proofErr w:type="gramEnd"/>
            <w:r>
              <w:rPr>
                <w:rFonts w:asciiTheme="minorHAnsi" w:hAnsiTheme="minorHAnsi" w:cstheme="minorHAnsi"/>
                <w:bCs/>
                <w:lang w:val="en-GB"/>
              </w:rPr>
              <w:t xml:space="preserve"> valve)</w:t>
            </w:r>
          </w:p>
          <w:p w14:paraId="5D2B4ED6"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71AA80DA" w14:textId="617C5FED" w:rsidR="00E1789A" w:rsidRPr="002A07C0"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619ED7EF" w14:textId="0227795C" w:rsidR="00E1789A" w:rsidRPr="00925024" w:rsidRDefault="00E1789A" w:rsidP="00E1789A">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 </w:t>
            </w:r>
            <w:proofErr w:type="spellStart"/>
            <w:r w:rsidRPr="00925024">
              <w:rPr>
                <w:rFonts w:asciiTheme="minorHAnsi" w:hAnsiTheme="minorHAnsi" w:cstheme="minorHAnsi"/>
                <w:lang w:val="en-GB"/>
              </w:rPr>
              <w:t>Ja</w:t>
            </w:r>
            <w:proofErr w:type="spellEnd"/>
          </w:p>
          <w:p w14:paraId="25CEE210" w14:textId="77777777" w:rsidR="00E1789A" w:rsidRPr="002A07C0"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79C5239A" w14:textId="77777777" w:rsidTr="00165135">
        <w:tc>
          <w:tcPr>
            <w:tcW w:w="1941" w:type="dxa"/>
            <w:tcBorders>
              <w:top w:val="nil"/>
              <w:left w:val="single" w:sz="4" w:space="0" w:color="000000"/>
              <w:bottom w:val="single" w:sz="4" w:space="0" w:color="auto"/>
              <w:right w:val="nil"/>
            </w:tcBorders>
            <w:shd w:val="clear" w:color="auto" w:fill="CCFFCC"/>
          </w:tcPr>
          <w:p w14:paraId="3B3105EA" w14:textId="54A388BB" w:rsidR="00E1789A" w:rsidRPr="00185CD7" w:rsidRDefault="00E1789A" w:rsidP="00E1789A">
            <w:pPr>
              <w:pStyle w:val="AxureTableNormalText"/>
              <w:snapToGrid w:val="0"/>
              <w:rPr>
                <w:rFonts w:asciiTheme="minorHAnsi" w:hAnsiTheme="minorHAnsi" w:cstheme="minorHAnsi"/>
                <w:lang w:val="nb-NO"/>
              </w:rPr>
            </w:pPr>
            <w:r w:rsidRPr="00185CD7">
              <w:rPr>
                <w:rFonts w:asciiTheme="minorHAnsi" w:hAnsiTheme="minorHAnsi" w:cstheme="minorHAnsi"/>
                <w:lang w:val="nb-NO"/>
              </w:rPr>
              <w:t>\ Er det pant i bygningen</w:t>
            </w:r>
          </w:p>
        </w:tc>
        <w:tc>
          <w:tcPr>
            <w:tcW w:w="1959" w:type="dxa"/>
            <w:tcBorders>
              <w:top w:val="nil"/>
              <w:left w:val="single" w:sz="4" w:space="0" w:color="000000"/>
              <w:bottom w:val="single" w:sz="4" w:space="0" w:color="auto"/>
              <w:right w:val="nil"/>
            </w:tcBorders>
            <w:shd w:val="clear" w:color="auto" w:fill="CCFFCC"/>
          </w:tcPr>
          <w:p w14:paraId="62BCA4C4" w14:textId="15E8C328" w:rsidR="00E1789A" w:rsidRPr="00925024"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bygning_pant_i_bygning</w:t>
            </w:r>
            <w:proofErr w:type="spellEnd"/>
          </w:p>
        </w:tc>
        <w:tc>
          <w:tcPr>
            <w:tcW w:w="3827" w:type="dxa"/>
            <w:tcBorders>
              <w:top w:val="nil"/>
              <w:left w:val="single" w:sz="4" w:space="0" w:color="000000"/>
              <w:bottom w:val="single" w:sz="4" w:space="0" w:color="auto"/>
              <w:right w:val="nil"/>
            </w:tcBorders>
            <w:shd w:val="clear" w:color="auto" w:fill="CCFFCC"/>
          </w:tcPr>
          <w:p w14:paraId="695F9194"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is there a mortgage on the </w:t>
            </w:r>
            <w:proofErr w:type="gramStart"/>
            <w:r>
              <w:rPr>
                <w:rFonts w:asciiTheme="minorHAnsi" w:hAnsiTheme="minorHAnsi" w:cstheme="minorHAnsi"/>
                <w:bCs/>
                <w:lang w:val="en-GB"/>
              </w:rPr>
              <w:t>house</w:t>
            </w:r>
            <w:proofErr w:type="gramEnd"/>
          </w:p>
          <w:p w14:paraId="58ADC948"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7A09ED55" w14:textId="1E0FBDFA" w:rsidR="00E1789A" w:rsidRPr="00925024"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3EA8F076"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721DBC13"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23A4B257" w14:textId="77777777" w:rsidTr="00433EA2">
        <w:trPr>
          <w:trHeight w:val="880"/>
        </w:trPr>
        <w:tc>
          <w:tcPr>
            <w:tcW w:w="1941" w:type="dxa"/>
            <w:tcBorders>
              <w:top w:val="nil"/>
              <w:left w:val="single" w:sz="4" w:space="0" w:color="000000"/>
              <w:bottom w:val="single" w:sz="4" w:space="0" w:color="auto"/>
              <w:right w:val="nil"/>
            </w:tcBorders>
            <w:shd w:val="clear" w:color="auto" w:fill="CCFFCC"/>
          </w:tcPr>
          <w:p w14:paraId="667A104F" w14:textId="34526CED" w:rsidR="00E1789A" w:rsidRPr="00925024" w:rsidRDefault="00E1789A" w:rsidP="00E1789A">
            <w:pPr>
              <w:pStyle w:val="AxureTableNormalText"/>
              <w:snapToGrid w:val="0"/>
              <w:rPr>
                <w:rFonts w:asciiTheme="minorHAnsi" w:hAnsiTheme="minorHAnsi" w:cstheme="minorHAnsi"/>
                <w:lang w:val="en-GB"/>
              </w:rPr>
            </w:pPr>
            <w:r>
              <w:rPr>
                <w:rFonts w:asciiTheme="minorHAnsi" w:hAnsiTheme="minorHAnsi" w:cstheme="minorHAnsi"/>
                <w:lang w:val="en-GB"/>
              </w:rPr>
              <w:t>\</w:t>
            </w:r>
            <w:r w:rsidRPr="00433EA2">
              <w:rPr>
                <w:rFonts w:asciiTheme="minorHAnsi" w:hAnsiTheme="minorHAnsi" w:cstheme="minorHAnsi"/>
                <w:lang w:val="en-GB"/>
              </w:rPr>
              <w:t xml:space="preserve">Rom under </w:t>
            </w:r>
            <w:proofErr w:type="spellStart"/>
            <w:r w:rsidRPr="00433EA2">
              <w:rPr>
                <w:rFonts w:asciiTheme="minorHAnsi" w:hAnsiTheme="minorHAnsi" w:cstheme="minorHAnsi"/>
                <w:lang w:val="en-GB"/>
              </w:rPr>
              <w:t>bakkeplan</w:t>
            </w:r>
            <w:proofErr w:type="spellEnd"/>
          </w:p>
        </w:tc>
        <w:tc>
          <w:tcPr>
            <w:tcW w:w="1959" w:type="dxa"/>
            <w:tcBorders>
              <w:top w:val="nil"/>
              <w:left w:val="single" w:sz="4" w:space="0" w:color="000000"/>
              <w:bottom w:val="single" w:sz="4" w:space="0" w:color="auto"/>
              <w:right w:val="nil"/>
            </w:tcBorders>
            <w:shd w:val="clear" w:color="auto" w:fill="CCFFCC"/>
          </w:tcPr>
          <w:p w14:paraId="73D092D1" w14:textId="42D6028D" w:rsidR="00E1789A" w:rsidRPr="00925024" w:rsidRDefault="00E1789A" w:rsidP="00E1789A">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bygning_rom_ubakkeplan</w:t>
            </w:r>
            <w:proofErr w:type="spellEnd"/>
          </w:p>
        </w:tc>
        <w:tc>
          <w:tcPr>
            <w:tcW w:w="3827" w:type="dxa"/>
            <w:tcBorders>
              <w:top w:val="nil"/>
              <w:left w:val="single" w:sz="4" w:space="0" w:color="000000"/>
              <w:bottom w:val="single" w:sz="4" w:space="0" w:color="auto"/>
              <w:right w:val="nil"/>
            </w:tcBorders>
            <w:shd w:val="clear" w:color="auto" w:fill="CCFFCC"/>
          </w:tcPr>
          <w:p w14:paraId="7C04B928"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Does the house that is underneath the ground (not necessary a basement). </w:t>
            </w:r>
          </w:p>
          <w:p w14:paraId="6A073072"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239D6040" w14:textId="30DA732F" w:rsidR="00E1789A" w:rsidRPr="00925024"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0C2BBF84"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55EDF2F"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6D7F7862" w14:textId="77777777" w:rsidTr="005E3BEA">
        <w:tc>
          <w:tcPr>
            <w:tcW w:w="1941" w:type="dxa"/>
            <w:tcBorders>
              <w:top w:val="nil"/>
              <w:left w:val="single" w:sz="4" w:space="0" w:color="000000"/>
              <w:bottom w:val="single" w:sz="4" w:space="0" w:color="auto"/>
              <w:right w:val="nil"/>
            </w:tcBorders>
            <w:shd w:val="clear" w:color="auto" w:fill="CCFFCC"/>
          </w:tcPr>
          <w:p w14:paraId="005A8A27" w14:textId="77777777" w:rsidR="00E1789A" w:rsidRPr="00185CD7" w:rsidRDefault="00E1789A" w:rsidP="00E1789A">
            <w:pPr>
              <w:pStyle w:val="AxureTableNormalText"/>
              <w:snapToGrid w:val="0"/>
              <w:rPr>
                <w:rFonts w:asciiTheme="minorHAnsi" w:hAnsiTheme="minorHAnsi" w:cstheme="minorHAnsi"/>
                <w:lang w:val="nb-NO"/>
              </w:rPr>
            </w:pPr>
            <w:r w:rsidRPr="00185CD7">
              <w:rPr>
                <w:rFonts w:asciiTheme="minorHAnsi" w:hAnsiTheme="minorHAnsi" w:cstheme="minorHAnsi"/>
                <w:lang w:val="nb-NO"/>
              </w:rPr>
              <w:t>\Er taket vedlikeholdt og i god stand?</w:t>
            </w:r>
          </w:p>
        </w:tc>
        <w:tc>
          <w:tcPr>
            <w:tcW w:w="1959" w:type="dxa"/>
            <w:tcBorders>
              <w:top w:val="nil"/>
              <w:left w:val="single" w:sz="4" w:space="0" w:color="000000"/>
              <w:bottom w:val="single" w:sz="4" w:space="0" w:color="auto"/>
              <w:right w:val="nil"/>
            </w:tcBorders>
            <w:shd w:val="clear" w:color="auto" w:fill="CCFFCC"/>
          </w:tcPr>
          <w:p w14:paraId="2C72A5C7" w14:textId="77777777" w:rsidR="00E1789A" w:rsidRPr="00185CD7" w:rsidRDefault="00E1789A" w:rsidP="00E1789A">
            <w:pPr>
              <w:pStyle w:val="AxureTableNormalText"/>
              <w:snapToGrid w:val="0"/>
              <w:rPr>
                <w:rFonts w:asciiTheme="minorHAnsi" w:hAnsiTheme="minorHAnsi" w:cstheme="minorHAnsi"/>
                <w:lang w:val="nb-NO"/>
              </w:rPr>
            </w:pPr>
            <w:proofErr w:type="spellStart"/>
            <w:r>
              <w:rPr>
                <w:rFonts w:asciiTheme="minorHAnsi" w:hAnsiTheme="minorHAnsi" w:cstheme="minorHAnsi"/>
                <w:lang w:val="nb-NO"/>
              </w:rPr>
              <w:t>b</w:t>
            </w:r>
            <w:r w:rsidRPr="00185CD7">
              <w:rPr>
                <w:rFonts w:asciiTheme="minorHAnsi" w:hAnsiTheme="minorHAnsi" w:cstheme="minorHAnsi"/>
                <w:lang w:val="nb-NO"/>
              </w:rPr>
              <w:t>ygning_tak_i_god_stand</w:t>
            </w:r>
            <w:proofErr w:type="spellEnd"/>
          </w:p>
        </w:tc>
        <w:tc>
          <w:tcPr>
            <w:tcW w:w="3827" w:type="dxa"/>
            <w:tcBorders>
              <w:top w:val="nil"/>
              <w:left w:val="single" w:sz="4" w:space="0" w:color="000000"/>
              <w:bottom w:val="single" w:sz="4" w:space="0" w:color="auto"/>
              <w:right w:val="nil"/>
            </w:tcBorders>
            <w:shd w:val="clear" w:color="auto" w:fill="CCFFCC"/>
          </w:tcPr>
          <w:p w14:paraId="55455AD3" w14:textId="77777777" w:rsidR="00E1789A"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Is the roof maintained </w:t>
            </w:r>
            <w:proofErr w:type="gramStart"/>
            <w:r>
              <w:rPr>
                <w:rFonts w:asciiTheme="minorHAnsi" w:hAnsiTheme="minorHAnsi" w:cstheme="minorHAnsi"/>
                <w:bCs/>
                <w:lang w:val="en-GB"/>
              </w:rPr>
              <w:t>properly</w:t>
            </w:r>
            <w:proofErr w:type="gramEnd"/>
          </w:p>
          <w:p w14:paraId="72DDDB55" w14:textId="77777777" w:rsidR="00E1789A" w:rsidRDefault="00E1789A" w:rsidP="00E1789A">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454E9232" w14:textId="44343082" w:rsidR="00E1789A" w:rsidRPr="00925024" w:rsidRDefault="00E1789A" w:rsidP="00E1789A">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auto"/>
              <w:right w:val="nil"/>
            </w:tcBorders>
            <w:shd w:val="clear" w:color="auto" w:fill="CCFFCC"/>
          </w:tcPr>
          <w:p w14:paraId="4EED89B4" w14:textId="77777777" w:rsidR="00E1789A" w:rsidRPr="00925024" w:rsidRDefault="00E1789A" w:rsidP="00E1789A">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9C88ABF" w14:textId="77777777" w:rsidR="00E1789A" w:rsidRPr="00925024" w:rsidRDefault="00E1789A" w:rsidP="00E1789A">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E1789A" w:rsidRPr="00925024" w14:paraId="2F760A69" w14:textId="77777777" w:rsidTr="00433EA2">
        <w:tc>
          <w:tcPr>
            <w:tcW w:w="1941" w:type="dxa"/>
            <w:tcBorders>
              <w:top w:val="nil"/>
              <w:left w:val="single" w:sz="4" w:space="0" w:color="000000"/>
              <w:bottom w:val="single" w:sz="4" w:space="0" w:color="auto"/>
              <w:right w:val="nil"/>
            </w:tcBorders>
            <w:shd w:val="clear" w:color="auto" w:fill="auto"/>
          </w:tcPr>
          <w:p w14:paraId="4E3A2DE1" w14:textId="77777777" w:rsidR="00E1789A" w:rsidRPr="00925024" w:rsidRDefault="00E1789A" w:rsidP="00E1789A">
            <w:pPr>
              <w:pStyle w:val="AxureTableNormalText"/>
              <w:snapToGrid w:val="0"/>
              <w:rPr>
                <w:rFonts w:asciiTheme="minorHAnsi" w:hAnsiTheme="minorHAnsi" w:cstheme="minorHAnsi"/>
                <w:lang w:val="en-GB"/>
              </w:rPr>
            </w:pPr>
          </w:p>
        </w:tc>
        <w:tc>
          <w:tcPr>
            <w:tcW w:w="1959" w:type="dxa"/>
            <w:tcBorders>
              <w:top w:val="nil"/>
              <w:left w:val="single" w:sz="4" w:space="0" w:color="000000"/>
              <w:bottom w:val="single" w:sz="4" w:space="0" w:color="auto"/>
              <w:right w:val="nil"/>
            </w:tcBorders>
            <w:shd w:val="clear" w:color="auto" w:fill="auto"/>
          </w:tcPr>
          <w:p w14:paraId="28FEE855" w14:textId="77777777" w:rsidR="00E1789A" w:rsidRPr="00925024" w:rsidRDefault="00E1789A" w:rsidP="00E1789A">
            <w:pPr>
              <w:pStyle w:val="AxureTableNormalText"/>
              <w:snapToGrid w:val="0"/>
              <w:rPr>
                <w:rFonts w:asciiTheme="minorHAnsi" w:hAnsiTheme="minorHAnsi" w:cstheme="minorHAnsi"/>
                <w:lang w:val="en-GB"/>
              </w:rPr>
            </w:pPr>
          </w:p>
        </w:tc>
        <w:tc>
          <w:tcPr>
            <w:tcW w:w="3827" w:type="dxa"/>
            <w:tcBorders>
              <w:top w:val="nil"/>
              <w:left w:val="single" w:sz="4" w:space="0" w:color="000000"/>
              <w:bottom w:val="single" w:sz="4" w:space="0" w:color="auto"/>
              <w:right w:val="nil"/>
            </w:tcBorders>
            <w:shd w:val="clear" w:color="auto" w:fill="auto"/>
          </w:tcPr>
          <w:p w14:paraId="5623C551" w14:textId="77777777" w:rsidR="00E1789A" w:rsidRPr="00925024" w:rsidRDefault="00E1789A" w:rsidP="00E1789A">
            <w:pPr>
              <w:pStyle w:val="AxureTableNormalText"/>
              <w:snapToGrid w:val="0"/>
              <w:rPr>
                <w:rFonts w:asciiTheme="minorHAnsi" w:hAnsiTheme="minorHAnsi" w:cstheme="minorHAnsi"/>
                <w:bCs/>
                <w:lang w:val="en-GB"/>
              </w:rPr>
            </w:pPr>
          </w:p>
        </w:tc>
        <w:tc>
          <w:tcPr>
            <w:tcW w:w="1559" w:type="dxa"/>
            <w:tcBorders>
              <w:top w:val="nil"/>
              <w:left w:val="single" w:sz="4" w:space="0" w:color="000000"/>
              <w:bottom w:val="single" w:sz="4" w:space="0" w:color="auto"/>
              <w:right w:val="nil"/>
            </w:tcBorders>
            <w:shd w:val="clear" w:color="auto" w:fill="auto"/>
          </w:tcPr>
          <w:p w14:paraId="3555965C" w14:textId="77777777" w:rsidR="00E1789A" w:rsidRPr="00925024" w:rsidRDefault="00E1789A" w:rsidP="00E1789A">
            <w:pPr>
              <w:pStyle w:val="AxureTableNormalText"/>
              <w:snapToGrid w:val="0"/>
              <w:rPr>
                <w:rFonts w:asciiTheme="minorHAnsi" w:hAnsiTheme="minorHAnsi" w:cstheme="minorHAnsi"/>
                <w:lang w:val="en-GB"/>
              </w:rPr>
            </w:pPr>
          </w:p>
        </w:tc>
      </w:tr>
    </w:tbl>
    <w:p w14:paraId="5178C8AE" w14:textId="77777777" w:rsidR="00584BF6" w:rsidRPr="00925024" w:rsidRDefault="00584BF6" w:rsidP="00584BF6">
      <w:pPr>
        <w:rPr>
          <w:rFonts w:asciiTheme="minorHAnsi" w:hAnsiTheme="minorHAnsi" w:cstheme="minorHAnsi"/>
          <w:lang w:val="en-GB"/>
        </w:rPr>
      </w:pPr>
    </w:p>
    <w:p w14:paraId="21B78F5C" w14:textId="77777777" w:rsidR="00584BF6" w:rsidRPr="00925024" w:rsidRDefault="00584BF6" w:rsidP="00584BF6">
      <w:pPr>
        <w:pStyle w:val="Overskrift2"/>
        <w:rPr>
          <w:lang w:val="en-GB"/>
        </w:rPr>
      </w:pPr>
      <w:r w:rsidRPr="00925024">
        <w:rPr>
          <w:lang w:val="en-GB"/>
        </w:rPr>
        <w:t>House Insurance:  Data set in the reply message from the companies to FP</w:t>
      </w:r>
    </w:p>
    <w:p w14:paraId="1A036F3A"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584BF6" w:rsidRPr="00925024" w14:paraId="61731AED" w14:textId="77777777" w:rsidTr="00686743">
        <w:trPr>
          <w:cantSplit/>
          <w:trHeight w:val="347"/>
          <w:tblHeader/>
        </w:trPr>
        <w:tc>
          <w:tcPr>
            <w:tcW w:w="1932" w:type="dxa"/>
            <w:tcBorders>
              <w:top w:val="single" w:sz="4" w:space="0" w:color="000000"/>
              <w:left w:val="single" w:sz="4" w:space="0" w:color="000000"/>
              <w:bottom w:val="single" w:sz="4" w:space="0" w:color="000000"/>
              <w:right w:val="nil"/>
            </w:tcBorders>
            <w:shd w:val="clear" w:color="auto" w:fill="1F497D"/>
          </w:tcPr>
          <w:p w14:paraId="10CEBD65"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68" w:type="dxa"/>
            <w:tcBorders>
              <w:top w:val="single" w:sz="4" w:space="0" w:color="000000"/>
              <w:left w:val="single" w:sz="4" w:space="0" w:color="000000"/>
              <w:bottom w:val="single" w:sz="4" w:space="0" w:color="000000"/>
              <w:right w:val="nil"/>
            </w:tcBorders>
            <w:shd w:val="clear" w:color="auto" w:fill="1F497D"/>
          </w:tcPr>
          <w:p w14:paraId="66447D71"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tcPr>
          <w:p w14:paraId="6C8D4944"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tcPr>
          <w:p w14:paraId="0340A128"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4A56152E" w14:textId="77777777" w:rsidTr="00686743">
        <w:trPr>
          <w:cantSplit/>
          <w:trHeight w:val="483"/>
        </w:trPr>
        <w:tc>
          <w:tcPr>
            <w:tcW w:w="1932" w:type="dxa"/>
            <w:tcBorders>
              <w:top w:val="single" w:sz="4" w:space="0" w:color="000000"/>
              <w:left w:val="single" w:sz="4" w:space="0" w:color="000000"/>
              <w:bottom w:val="single" w:sz="4" w:space="0" w:color="000000"/>
              <w:right w:val="nil"/>
            </w:tcBorders>
          </w:tcPr>
          <w:p w14:paraId="17DCD41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0DC02BC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w:t>
            </w:r>
            <w:del w:id="32" w:author="Jānis Saldābols" w:date="2019-02-18T12:35: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_pris</w:t>
            </w:r>
            <w:proofErr w:type="spellEnd"/>
          </w:p>
        </w:tc>
        <w:tc>
          <w:tcPr>
            <w:tcW w:w="3827" w:type="dxa"/>
            <w:tcBorders>
              <w:top w:val="single" w:sz="4" w:space="0" w:color="000000"/>
              <w:left w:val="single" w:sz="4" w:space="0" w:color="000000"/>
              <w:bottom w:val="single" w:sz="4" w:space="0" w:color="000000"/>
              <w:right w:val="nil"/>
            </w:tcBorders>
          </w:tcPr>
          <w:p w14:paraId="205B389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nil"/>
            </w:tcBorders>
          </w:tcPr>
          <w:p w14:paraId="669702D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2F5C9EB0" w14:textId="77777777" w:rsidTr="00686743">
        <w:trPr>
          <w:cantSplit/>
          <w:trHeight w:val="680"/>
        </w:trPr>
        <w:tc>
          <w:tcPr>
            <w:tcW w:w="1932" w:type="dxa"/>
            <w:tcBorders>
              <w:top w:val="single" w:sz="4" w:space="0" w:color="000000"/>
              <w:left w:val="single" w:sz="4" w:space="0" w:color="000000"/>
              <w:bottom w:val="single" w:sz="4" w:space="0" w:color="000000"/>
              <w:right w:val="nil"/>
            </w:tcBorders>
            <w:shd w:val="clear" w:color="auto" w:fill="auto"/>
          </w:tcPr>
          <w:p w14:paraId="63775C5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lastRenderedPageBreak/>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751DDB74" w14:textId="022C182E" w:rsidR="00584BF6" w:rsidRPr="00925024" w:rsidRDefault="003045AF" w:rsidP="00686743">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b</w:t>
            </w:r>
            <w:r w:rsidR="00E4434A">
              <w:rPr>
                <w:rFonts w:asciiTheme="minorHAnsi" w:hAnsiTheme="minorHAnsi" w:cstheme="minorHAnsi"/>
                <w:lang w:val="en-GB"/>
              </w:rPr>
              <w:t>ygning</w:t>
            </w:r>
            <w:r w:rsidR="00584BF6" w:rsidRPr="00925024">
              <w:rPr>
                <w:rFonts w:asciiTheme="minorHAnsi" w:hAnsiTheme="minorHAnsi" w:cstheme="minorHAnsi"/>
                <w:lang w:val="en-GB"/>
              </w:rPr>
              <w:t>_resultat_feilmelding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578E24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nil"/>
            </w:tcBorders>
            <w:shd w:val="clear" w:color="auto" w:fill="auto"/>
          </w:tcPr>
          <w:p w14:paraId="598DC8C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3A30DC64" w14:textId="77777777" w:rsidTr="00686743">
        <w:trPr>
          <w:cantSplit/>
          <w:trHeight w:val="861"/>
        </w:trPr>
        <w:tc>
          <w:tcPr>
            <w:tcW w:w="1932" w:type="dxa"/>
            <w:tcBorders>
              <w:top w:val="single" w:sz="4" w:space="0" w:color="000000"/>
              <w:left w:val="single" w:sz="4" w:space="0" w:color="000000"/>
              <w:bottom w:val="single" w:sz="4" w:space="0" w:color="000000"/>
              <w:right w:val="nil"/>
            </w:tcBorders>
          </w:tcPr>
          <w:p w14:paraId="0F408D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3A7B46C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bygning_presisering</w:t>
            </w:r>
            <w:proofErr w:type="spellEnd"/>
          </w:p>
        </w:tc>
        <w:tc>
          <w:tcPr>
            <w:tcW w:w="3827" w:type="dxa"/>
            <w:tcBorders>
              <w:top w:val="single" w:sz="4" w:space="0" w:color="000000"/>
              <w:left w:val="single" w:sz="4" w:space="0" w:color="000000"/>
              <w:bottom w:val="single" w:sz="4" w:space="0" w:color="000000"/>
              <w:right w:val="nil"/>
            </w:tcBorders>
          </w:tcPr>
          <w:p w14:paraId="26572A0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nil"/>
            </w:tcBorders>
          </w:tcPr>
          <w:p w14:paraId="78F3C09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12C4BB23"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F83B95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7B698C8D" w14:textId="23B4CF69" w:rsidR="00584BF6" w:rsidRPr="00925024" w:rsidRDefault="00584BF6" w:rsidP="00C40BF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bygning</w:t>
            </w:r>
            <w:del w:id="33" w:author="Jānis Saldābols" w:date="2019-02-18T12:35: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B41F08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accurately confirm to the product name given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connect the price to the correct condition set.</w:t>
            </w:r>
          </w:p>
        </w:tc>
        <w:tc>
          <w:tcPr>
            <w:tcW w:w="1559" w:type="dxa"/>
            <w:tcBorders>
              <w:top w:val="single" w:sz="4" w:space="0" w:color="000000"/>
              <w:left w:val="single" w:sz="4" w:space="0" w:color="000000"/>
              <w:bottom w:val="single" w:sz="4" w:space="0" w:color="000000"/>
              <w:right w:val="nil"/>
            </w:tcBorders>
            <w:shd w:val="clear" w:color="auto" w:fill="auto"/>
          </w:tcPr>
          <w:p w14:paraId="4BB5A697"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2B9B2BBB"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204BDDB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1986AC6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bygning_svar_egenandel</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5E91826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Nearest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left w:val="single" w:sz="4" w:space="0" w:color="000000"/>
              <w:bottom w:val="single" w:sz="4" w:space="0" w:color="000000"/>
              <w:right w:val="nil"/>
            </w:tcBorders>
            <w:shd w:val="clear" w:color="auto" w:fill="auto"/>
          </w:tcPr>
          <w:p w14:paraId="0F43803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7AE965AB" w14:textId="77777777" w:rsidR="00584BF6" w:rsidRPr="00925024" w:rsidRDefault="00584BF6" w:rsidP="00584BF6">
      <w:pPr>
        <w:rPr>
          <w:rFonts w:asciiTheme="minorHAnsi" w:hAnsiTheme="minorHAnsi" w:cstheme="minorHAnsi"/>
          <w:lang w:val="en-GB"/>
        </w:rPr>
      </w:pPr>
    </w:p>
    <w:p w14:paraId="66EE4EEC" w14:textId="77777777" w:rsidR="00584BF6" w:rsidRPr="00925024" w:rsidRDefault="00584BF6" w:rsidP="00584BF6">
      <w:pPr>
        <w:pStyle w:val="Overskrift2"/>
        <w:rPr>
          <w:lang w:val="en-GB"/>
        </w:rPr>
      </w:pPr>
      <w:r w:rsidRPr="00925024">
        <w:rPr>
          <w:lang w:val="en-GB"/>
        </w:rPr>
        <w:t>Home Content Insurance:  Data set in the message from FP to the companies</w:t>
      </w:r>
    </w:p>
    <w:p w14:paraId="5F56B309" w14:textId="77777777" w:rsidR="00584BF6" w:rsidRPr="00925024" w:rsidRDefault="00584BF6" w:rsidP="00584BF6">
      <w:pPr>
        <w:rPr>
          <w:rFonts w:asciiTheme="minorHAnsi" w:hAnsiTheme="minorHAnsi" w:cstheme="minorHAnsi"/>
          <w:lang w:val="en-GB"/>
        </w:rPr>
      </w:pPr>
    </w:p>
    <w:p w14:paraId="1C1F516A"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41"/>
        <w:gridCol w:w="1959"/>
        <w:gridCol w:w="3827"/>
        <w:gridCol w:w="1559"/>
      </w:tblGrid>
      <w:tr w:rsidR="00584BF6" w:rsidRPr="00925024" w14:paraId="643498FA" w14:textId="77777777" w:rsidTr="00686743">
        <w:trPr>
          <w:tblHeader/>
        </w:trPr>
        <w:tc>
          <w:tcPr>
            <w:tcW w:w="1941" w:type="dxa"/>
            <w:tcBorders>
              <w:top w:val="single" w:sz="4" w:space="0" w:color="000000"/>
              <w:left w:val="single" w:sz="4" w:space="0" w:color="000000"/>
              <w:bottom w:val="single" w:sz="4" w:space="0" w:color="000000"/>
              <w:right w:val="nil"/>
            </w:tcBorders>
            <w:shd w:val="clear" w:color="auto" w:fill="1F497D"/>
            <w:vAlign w:val="center"/>
          </w:tcPr>
          <w:p w14:paraId="78830D9F"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59" w:type="dxa"/>
            <w:tcBorders>
              <w:top w:val="single" w:sz="4" w:space="0" w:color="000000"/>
              <w:left w:val="single" w:sz="4" w:space="0" w:color="000000"/>
              <w:bottom w:val="single" w:sz="4" w:space="0" w:color="000000"/>
              <w:right w:val="nil"/>
            </w:tcBorders>
            <w:shd w:val="clear" w:color="auto" w:fill="1F497D"/>
            <w:vAlign w:val="center"/>
          </w:tcPr>
          <w:p w14:paraId="56AE7CDA"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vAlign w:val="center"/>
          </w:tcPr>
          <w:p w14:paraId="7EF8AD34"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vAlign w:val="center"/>
          </w:tcPr>
          <w:p w14:paraId="2519A751"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3E685B0B" w14:textId="77777777" w:rsidTr="00686743">
        <w:tc>
          <w:tcPr>
            <w:tcW w:w="1941" w:type="dxa"/>
            <w:tcBorders>
              <w:top w:val="single" w:sz="4" w:space="0" w:color="000000"/>
              <w:left w:val="single" w:sz="4" w:space="0" w:color="000000"/>
              <w:bottom w:val="single" w:sz="4" w:space="0" w:color="000000"/>
              <w:right w:val="nil"/>
            </w:tcBorders>
          </w:tcPr>
          <w:p w14:paraId="50DDA4C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Postnummer</w:t>
            </w:r>
            <w:proofErr w:type="spellEnd"/>
          </w:p>
        </w:tc>
        <w:tc>
          <w:tcPr>
            <w:tcW w:w="1959" w:type="dxa"/>
            <w:tcBorders>
              <w:top w:val="single" w:sz="4" w:space="0" w:color="000000"/>
              <w:left w:val="single" w:sz="4" w:space="0" w:color="000000"/>
              <w:bottom w:val="single" w:sz="4" w:space="0" w:color="000000"/>
              <w:right w:val="nil"/>
            </w:tcBorders>
          </w:tcPr>
          <w:p w14:paraId="62067C9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innbo_postnr</w:t>
            </w:r>
            <w:proofErr w:type="spellEnd"/>
          </w:p>
        </w:tc>
        <w:tc>
          <w:tcPr>
            <w:tcW w:w="3827" w:type="dxa"/>
            <w:tcBorders>
              <w:top w:val="single" w:sz="4" w:space="0" w:color="000000"/>
              <w:left w:val="single" w:sz="4" w:space="0" w:color="000000"/>
              <w:bottom w:val="single" w:sz="4" w:space="0" w:color="000000"/>
              <w:right w:val="nil"/>
            </w:tcBorders>
          </w:tcPr>
          <w:p w14:paraId="2DE5BB91"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Post code</w:t>
            </w:r>
          </w:p>
        </w:tc>
        <w:tc>
          <w:tcPr>
            <w:tcW w:w="1559" w:type="dxa"/>
            <w:tcBorders>
              <w:top w:val="single" w:sz="4" w:space="0" w:color="000000"/>
              <w:left w:val="single" w:sz="4" w:space="0" w:color="000000"/>
              <w:bottom w:val="single" w:sz="4" w:space="0" w:color="000000"/>
              <w:right w:val="nil"/>
            </w:tcBorders>
          </w:tcPr>
          <w:p w14:paraId="61596AF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2FC82475" w14:textId="77777777" w:rsidTr="00686743">
        <w:tc>
          <w:tcPr>
            <w:tcW w:w="1941" w:type="dxa"/>
            <w:tcBorders>
              <w:top w:val="single" w:sz="4" w:space="0" w:color="000000"/>
              <w:left w:val="single" w:sz="4" w:space="0" w:color="000000"/>
              <w:bottom w:val="single" w:sz="4" w:space="0" w:color="000000"/>
              <w:right w:val="nil"/>
            </w:tcBorders>
          </w:tcPr>
          <w:p w14:paraId="4479976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1959" w:type="dxa"/>
            <w:tcBorders>
              <w:top w:val="single" w:sz="4" w:space="0" w:color="000000"/>
              <w:left w:val="single" w:sz="4" w:space="0" w:color="000000"/>
              <w:bottom w:val="single" w:sz="4" w:space="0" w:color="000000"/>
              <w:right w:val="nil"/>
            </w:tcBorders>
          </w:tcPr>
          <w:p w14:paraId="07B12AA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w:t>
            </w:r>
            <w:del w:id="34" w:author="Jānis Saldābols" w:date="2019-02-18T12:35: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_gatenavn</w:t>
            </w:r>
            <w:proofErr w:type="spellEnd"/>
          </w:p>
          <w:p w14:paraId="32BED86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innbo_gatenr</w:t>
            </w:r>
            <w:proofErr w:type="spellEnd"/>
          </w:p>
        </w:tc>
        <w:tc>
          <w:tcPr>
            <w:tcW w:w="3827" w:type="dxa"/>
            <w:tcBorders>
              <w:top w:val="single" w:sz="4" w:space="0" w:color="000000"/>
              <w:left w:val="single" w:sz="4" w:space="0" w:color="000000"/>
              <w:bottom w:val="single" w:sz="4" w:space="0" w:color="000000"/>
              <w:right w:val="nil"/>
            </w:tcBorders>
          </w:tcPr>
          <w:p w14:paraId="5E81ECE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w:t>
            </w:r>
          </w:p>
        </w:tc>
        <w:tc>
          <w:tcPr>
            <w:tcW w:w="1559" w:type="dxa"/>
            <w:tcBorders>
              <w:top w:val="single" w:sz="4" w:space="0" w:color="000000"/>
              <w:left w:val="single" w:sz="4" w:space="0" w:color="000000"/>
              <w:bottom w:val="single" w:sz="4" w:space="0" w:color="000000"/>
              <w:right w:val="nil"/>
            </w:tcBorders>
          </w:tcPr>
          <w:p w14:paraId="3969ED7A" w14:textId="77777777" w:rsidR="00584BF6" w:rsidRPr="00925024" w:rsidRDefault="00584BF6" w:rsidP="00686743">
            <w:pPr>
              <w:pStyle w:val="AxureTableNormalText"/>
              <w:snapToGrid w:val="0"/>
              <w:rPr>
                <w:rFonts w:asciiTheme="minorHAnsi" w:hAnsiTheme="minorHAnsi" w:cstheme="minorHAnsi"/>
                <w:lang w:val="en-GB"/>
              </w:rPr>
            </w:pPr>
            <w:proofErr w:type="gramStart"/>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proofErr w:type="gram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584BF6" w:rsidRPr="00925024" w14:paraId="1F2F9478" w14:textId="77777777" w:rsidTr="00686743">
        <w:tc>
          <w:tcPr>
            <w:tcW w:w="1941" w:type="dxa"/>
            <w:tcBorders>
              <w:top w:val="single" w:sz="4" w:space="0" w:color="000000"/>
              <w:left w:val="single" w:sz="4" w:space="0" w:color="000000"/>
              <w:bottom w:val="single" w:sz="4" w:space="0" w:color="000000"/>
              <w:right w:val="nil"/>
            </w:tcBorders>
            <w:vAlign w:val="center"/>
          </w:tcPr>
          <w:p w14:paraId="2C2B6CC1"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sz w:val="20"/>
                <w:szCs w:val="20"/>
                <w:lang w:val="nb-NO"/>
              </w:rPr>
              <w:t xml:space="preserve">\ </w:t>
            </w:r>
            <w:r w:rsidRPr="007A087D">
              <w:rPr>
                <w:rFonts w:asciiTheme="minorHAnsi" w:hAnsiTheme="minorHAnsi" w:cstheme="minorHAnsi"/>
                <w:lang w:val="nb-NO"/>
              </w:rPr>
              <w:t>Del av bygningen som er leid ut</w:t>
            </w:r>
          </w:p>
        </w:tc>
        <w:tc>
          <w:tcPr>
            <w:tcW w:w="1959" w:type="dxa"/>
            <w:tcBorders>
              <w:top w:val="single" w:sz="4" w:space="0" w:color="000000"/>
              <w:left w:val="single" w:sz="4" w:space="0" w:color="000000"/>
              <w:bottom w:val="single" w:sz="4" w:space="0" w:color="000000"/>
              <w:right w:val="nil"/>
            </w:tcBorders>
            <w:vAlign w:val="center"/>
          </w:tcPr>
          <w:p w14:paraId="18F7F03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innbo_utleieandel</w:t>
            </w:r>
            <w:proofErr w:type="spellEnd"/>
          </w:p>
        </w:tc>
        <w:tc>
          <w:tcPr>
            <w:tcW w:w="3827" w:type="dxa"/>
            <w:tcBorders>
              <w:top w:val="single" w:sz="4" w:space="0" w:color="000000"/>
              <w:left w:val="single" w:sz="4" w:space="0" w:color="000000"/>
              <w:bottom w:val="single" w:sz="4" w:space="0" w:color="000000"/>
              <w:right w:val="nil"/>
            </w:tcBorders>
            <w:vAlign w:val="center"/>
          </w:tcPr>
          <w:p w14:paraId="7AC67DF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Are you renting out the dwelling?</w:t>
            </w:r>
          </w:p>
        </w:tc>
        <w:tc>
          <w:tcPr>
            <w:tcW w:w="1559" w:type="dxa"/>
            <w:tcBorders>
              <w:top w:val="single" w:sz="4" w:space="0" w:color="000000"/>
              <w:left w:val="single" w:sz="4" w:space="0" w:color="000000"/>
              <w:bottom w:val="single" w:sz="4" w:space="0" w:color="000000"/>
              <w:right w:val="nil"/>
            </w:tcBorders>
            <w:vAlign w:val="center"/>
          </w:tcPr>
          <w:p w14:paraId="1301A550"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 Ikke utleid</w:t>
            </w:r>
          </w:p>
          <w:p w14:paraId="412FB073"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Hele</w:t>
            </w:r>
          </w:p>
          <w:p w14:paraId="5D910311"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Deler</w:t>
            </w:r>
            <w:proofErr w:type="spellEnd"/>
          </w:p>
        </w:tc>
      </w:tr>
      <w:tr w:rsidR="00584BF6" w:rsidRPr="00925024" w14:paraId="7A6E4334" w14:textId="77777777" w:rsidTr="00686743">
        <w:tc>
          <w:tcPr>
            <w:tcW w:w="1941" w:type="dxa"/>
            <w:tcBorders>
              <w:top w:val="single" w:sz="4" w:space="0" w:color="000000"/>
              <w:left w:val="single" w:sz="4" w:space="0" w:color="000000"/>
              <w:bottom w:val="single" w:sz="4" w:space="0" w:color="000000"/>
              <w:right w:val="nil"/>
            </w:tcBorders>
            <w:vAlign w:val="center"/>
          </w:tcPr>
          <w:p w14:paraId="7F5F8BA4"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Bor forsikringstaker selv i boligen?</w:t>
            </w:r>
          </w:p>
        </w:tc>
        <w:tc>
          <w:tcPr>
            <w:tcW w:w="1959" w:type="dxa"/>
            <w:tcBorders>
              <w:top w:val="single" w:sz="4" w:space="0" w:color="000000"/>
              <w:left w:val="single" w:sz="4" w:space="0" w:color="000000"/>
              <w:bottom w:val="single" w:sz="4" w:space="0" w:color="000000"/>
              <w:right w:val="nil"/>
            </w:tcBorders>
            <w:vAlign w:val="center"/>
          </w:tcPr>
          <w:p w14:paraId="0F7D20CC"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w:t>
            </w:r>
            <w:del w:id="35" w:author="Jānis Saldābols" w:date="2019-02-18T12:35: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_bor_selv</w:t>
            </w:r>
            <w:proofErr w:type="spellEnd"/>
          </w:p>
        </w:tc>
        <w:tc>
          <w:tcPr>
            <w:tcW w:w="3827" w:type="dxa"/>
            <w:tcBorders>
              <w:top w:val="single" w:sz="4" w:space="0" w:color="000000"/>
              <w:left w:val="single" w:sz="4" w:space="0" w:color="000000"/>
              <w:bottom w:val="single" w:sz="4" w:space="0" w:color="000000"/>
              <w:right w:val="nil"/>
            </w:tcBorders>
            <w:vAlign w:val="center"/>
          </w:tcPr>
          <w:p w14:paraId="4E5FDC4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Do you </w:t>
            </w:r>
            <w:proofErr w:type="spellStart"/>
            <w:r w:rsidRPr="00925024">
              <w:rPr>
                <w:rFonts w:asciiTheme="minorHAnsi" w:hAnsiTheme="minorHAnsi" w:cstheme="minorHAnsi"/>
                <w:lang w:val="en-GB"/>
              </w:rPr>
              <w:t>youself</w:t>
            </w:r>
            <w:proofErr w:type="spellEnd"/>
            <w:r w:rsidRPr="00925024">
              <w:rPr>
                <w:rFonts w:asciiTheme="minorHAnsi" w:hAnsiTheme="minorHAnsi" w:cstheme="minorHAnsi"/>
                <w:lang w:val="en-GB"/>
              </w:rPr>
              <w:t xml:space="preserve"> live in the building?</w:t>
            </w:r>
          </w:p>
        </w:tc>
        <w:tc>
          <w:tcPr>
            <w:tcW w:w="1559" w:type="dxa"/>
            <w:tcBorders>
              <w:top w:val="single" w:sz="4" w:space="0" w:color="000000"/>
              <w:left w:val="single" w:sz="4" w:space="0" w:color="000000"/>
              <w:bottom w:val="single" w:sz="4" w:space="0" w:color="000000"/>
              <w:right w:val="nil"/>
            </w:tcBorders>
            <w:vAlign w:val="center"/>
          </w:tcPr>
          <w:p w14:paraId="4E930D3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584BF6" w:rsidRPr="00925024" w14:paraId="5C62711F" w14:textId="77777777" w:rsidTr="00686743">
        <w:tc>
          <w:tcPr>
            <w:tcW w:w="1941" w:type="dxa"/>
            <w:tcBorders>
              <w:top w:val="single" w:sz="4" w:space="0" w:color="000000"/>
              <w:left w:val="single" w:sz="4" w:space="0" w:color="000000"/>
              <w:bottom w:val="single" w:sz="4" w:space="0" w:color="000000"/>
              <w:right w:val="nil"/>
            </w:tcBorders>
            <w:vAlign w:val="center"/>
          </w:tcPr>
          <w:p w14:paraId="73150E6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Byggemåte</w:t>
            </w:r>
            <w:proofErr w:type="spellEnd"/>
          </w:p>
        </w:tc>
        <w:tc>
          <w:tcPr>
            <w:tcW w:w="1959" w:type="dxa"/>
            <w:tcBorders>
              <w:top w:val="single" w:sz="4" w:space="0" w:color="000000"/>
              <w:left w:val="single" w:sz="4" w:space="0" w:color="000000"/>
              <w:bottom w:val="single" w:sz="4" w:space="0" w:color="000000"/>
              <w:right w:val="nil"/>
            </w:tcBorders>
            <w:vAlign w:val="center"/>
          </w:tcPr>
          <w:p w14:paraId="09D5C66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w:t>
            </w:r>
            <w:del w:id="36" w:author="Jānis Saldābols" w:date="2019-02-18T12:35: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_byggemaate</w:t>
            </w:r>
            <w:proofErr w:type="spellEnd"/>
          </w:p>
        </w:tc>
        <w:tc>
          <w:tcPr>
            <w:tcW w:w="3827" w:type="dxa"/>
            <w:tcBorders>
              <w:top w:val="single" w:sz="4" w:space="0" w:color="000000"/>
              <w:left w:val="single" w:sz="4" w:space="0" w:color="000000"/>
              <w:bottom w:val="single" w:sz="4" w:space="0" w:color="000000"/>
              <w:right w:val="nil"/>
            </w:tcBorders>
            <w:vAlign w:val="center"/>
          </w:tcPr>
          <w:p w14:paraId="6929408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Principal construction material</w:t>
            </w:r>
          </w:p>
        </w:tc>
        <w:tc>
          <w:tcPr>
            <w:tcW w:w="1559" w:type="dxa"/>
            <w:tcBorders>
              <w:top w:val="single" w:sz="4" w:space="0" w:color="000000"/>
              <w:left w:val="single" w:sz="4" w:space="0" w:color="000000"/>
              <w:bottom w:val="single" w:sz="4" w:space="0" w:color="000000"/>
              <w:right w:val="nil"/>
            </w:tcBorders>
            <w:vAlign w:val="center"/>
          </w:tcPr>
          <w:p w14:paraId="6E9E209C"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w:t>
            </w:r>
            <w:proofErr w:type="spellEnd"/>
            <w:r w:rsidRPr="00925024">
              <w:rPr>
                <w:rFonts w:asciiTheme="minorHAnsi" w:hAnsiTheme="minorHAnsi" w:cstheme="minorHAnsi"/>
                <w:lang w:val="en-GB"/>
              </w:rPr>
              <w:t>:</w:t>
            </w:r>
          </w:p>
          <w:p w14:paraId="4355F423"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Tre</w:t>
            </w:r>
          </w:p>
          <w:p w14:paraId="5383B91B" w14:textId="77777777" w:rsidR="00584BF6" w:rsidRPr="00925024" w:rsidRDefault="00584BF6" w:rsidP="00584BF6">
            <w:pPr>
              <w:pStyle w:val="AxureTableNormalText"/>
              <w:numPr>
                <w:ilvl w:val="0"/>
                <w:numId w:val="3"/>
              </w:numPr>
              <w:snapToGrid w:val="0"/>
              <w:rPr>
                <w:rFonts w:asciiTheme="minorHAnsi" w:hAnsiTheme="minorHAnsi" w:cstheme="minorHAnsi"/>
                <w:lang w:val="en-GB"/>
              </w:rPr>
            </w:pPr>
            <w:r w:rsidRPr="00925024">
              <w:rPr>
                <w:rFonts w:asciiTheme="minorHAnsi" w:hAnsiTheme="minorHAnsi" w:cstheme="minorHAnsi"/>
                <w:lang w:val="en-GB"/>
              </w:rPr>
              <w:t>Mur</w:t>
            </w:r>
          </w:p>
          <w:p w14:paraId="7F612B34" w14:textId="77777777" w:rsidR="00584BF6" w:rsidRPr="007A087D" w:rsidRDefault="00584BF6" w:rsidP="00584BF6">
            <w:pPr>
              <w:pStyle w:val="AxureTableNormalText"/>
              <w:numPr>
                <w:ilvl w:val="0"/>
                <w:numId w:val="3"/>
              </w:numPr>
              <w:snapToGrid w:val="0"/>
              <w:rPr>
                <w:rFonts w:asciiTheme="minorHAnsi" w:hAnsiTheme="minorHAnsi" w:cstheme="minorHAnsi"/>
                <w:lang w:val="nb-NO"/>
              </w:rPr>
            </w:pPr>
            <w:r w:rsidRPr="007A087D">
              <w:rPr>
                <w:rFonts w:asciiTheme="minorHAnsi" w:hAnsiTheme="minorHAnsi" w:cstheme="minorHAnsi"/>
                <w:lang w:val="nb-NO"/>
              </w:rPr>
              <w:t xml:space="preserve">Brann-trygt (betong </w:t>
            </w:r>
            <w:proofErr w:type="spellStart"/>
            <w:r w:rsidRPr="007A087D">
              <w:rPr>
                <w:rFonts w:asciiTheme="minorHAnsi" w:hAnsiTheme="minorHAnsi" w:cstheme="minorHAnsi"/>
                <w:lang w:val="nb-NO"/>
              </w:rPr>
              <w:t>e.l</w:t>
            </w:r>
            <w:proofErr w:type="spellEnd"/>
            <w:r w:rsidRPr="007A087D">
              <w:rPr>
                <w:rFonts w:asciiTheme="minorHAnsi" w:hAnsiTheme="minorHAnsi" w:cstheme="minorHAnsi"/>
                <w:lang w:val="nb-NO"/>
              </w:rPr>
              <w:t>)</w:t>
            </w:r>
          </w:p>
          <w:p w14:paraId="4DC36765" w14:textId="77777777" w:rsidR="00584BF6" w:rsidRPr="007A087D" w:rsidRDefault="00584BF6" w:rsidP="00686743">
            <w:pPr>
              <w:pStyle w:val="AxureTableNormalText"/>
              <w:snapToGrid w:val="0"/>
              <w:rPr>
                <w:rFonts w:asciiTheme="minorHAnsi" w:hAnsiTheme="minorHAnsi" w:cstheme="minorHAnsi"/>
                <w:lang w:val="nb-NO"/>
              </w:rPr>
            </w:pPr>
          </w:p>
        </w:tc>
      </w:tr>
      <w:tr w:rsidR="00584BF6" w:rsidRPr="00925024" w14:paraId="59A04572" w14:textId="77777777" w:rsidTr="00686743">
        <w:tc>
          <w:tcPr>
            <w:tcW w:w="1941" w:type="dxa"/>
            <w:tcBorders>
              <w:top w:val="single" w:sz="4" w:space="0" w:color="000000"/>
              <w:left w:val="single" w:sz="4" w:space="0" w:color="000000"/>
              <w:bottom w:val="single" w:sz="4" w:space="0" w:color="000000"/>
              <w:right w:val="nil"/>
            </w:tcBorders>
            <w:shd w:val="clear" w:color="auto" w:fill="auto"/>
            <w:vAlign w:val="center"/>
          </w:tcPr>
          <w:p w14:paraId="479A8D8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Boligtype</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0F3430AA"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innbo_boligtype</w:t>
            </w:r>
            <w:proofErr w:type="spellEnd"/>
          </w:p>
          <w:p w14:paraId="603B9B35" w14:textId="77777777" w:rsidR="00584BF6" w:rsidRPr="00280CFD" w:rsidRDefault="00584BF6" w:rsidP="00280CFD">
            <w:pPr>
              <w:pStyle w:val="AxureTableNormalText"/>
              <w:snapToGrid w:val="0"/>
              <w:rPr>
                <w:rFonts w:asciiTheme="minorHAnsi" w:hAnsiTheme="minorHAnsi" w:cstheme="minorHAnsi"/>
                <w:b/>
                <w:strike/>
                <w:color w:val="FF0000"/>
                <w:lang w:val="nb-NO"/>
              </w:rPr>
            </w:pPr>
            <w:proofErr w:type="spellStart"/>
            <w:r w:rsidRPr="00280CFD">
              <w:rPr>
                <w:rFonts w:asciiTheme="minorHAnsi" w:hAnsiTheme="minorHAnsi" w:cstheme="minorHAnsi"/>
                <w:b/>
                <w:strike/>
                <w:color w:val="FF0000"/>
                <w:lang w:val="nb-NO"/>
              </w:rPr>
              <w:t>Innbo_bakkeplan</w:t>
            </w:r>
            <w:proofErr w:type="spellEnd"/>
          </w:p>
          <w:p w14:paraId="69BE3BF5" w14:textId="77777777" w:rsidR="00584BF6" w:rsidRPr="007A087D" w:rsidRDefault="00584BF6" w:rsidP="00280CFD">
            <w:pPr>
              <w:pStyle w:val="AxureTableNormalText"/>
              <w:snapToGrid w:val="0"/>
              <w:rPr>
                <w:rFonts w:asciiTheme="minorHAnsi" w:hAnsiTheme="minorHAnsi" w:cstheme="minorHAnsi"/>
                <w:lang w:val="nb-NO"/>
              </w:rPr>
            </w:pPr>
            <w:proofErr w:type="spellStart"/>
            <w:r w:rsidRPr="00280CFD">
              <w:rPr>
                <w:rFonts w:asciiTheme="minorHAnsi" w:hAnsiTheme="minorHAnsi" w:cstheme="minorHAnsi"/>
                <w:b/>
                <w:strike/>
                <w:color w:val="FF0000"/>
                <w:lang w:val="nb-NO"/>
              </w:rPr>
              <w:t>Innbo_egen</w:t>
            </w:r>
            <w:r w:rsidRPr="00280CFD">
              <w:rPr>
                <w:rFonts w:asciiTheme="minorHAnsi" w:hAnsiTheme="minorHAnsi" w:cstheme="minorHAnsi"/>
                <w:b/>
                <w:strike/>
                <w:noProof/>
                <w:color w:val="FF0000"/>
                <w:lang w:eastAsia="en-US"/>
              </w:rPr>
              <mc:AlternateContent>
                <mc:Choice Requires="wps">
                  <w:drawing>
                    <wp:anchor distT="0" distB="0" distL="114300" distR="114300" simplePos="0" relativeHeight="251661312" behindDoc="0" locked="0" layoutInCell="1" allowOverlap="1" wp14:anchorId="6FD8AA60" wp14:editId="660D15DD">
                      <wp:simplePos x="0" y="0"/>
                      <wp:positionH relativeFrom="column">
                        <wp:posOffset>-1788795</wp:posOffset>
                      </wp:positionH>
                      <wp:positionV relativeFrom="paragraph">
                        <wp:posOffset>7379970</wp:posOffset>
                      </wp:positionV>
                      <wp:extent cx="4000500" cy="676275"/>
                      <wp:effectExtent l="0" t="114300" r="1352550" b="28575"/>
                      <wp:wrapNone/>
                      <wp:docPr id="16" name="Bildeforklaring formet som et avrundet 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00" cy="676275"/>
                              </a:xfrm>
                              <a:prstGeom prst="wedgeRoundRectCallout">
                                <a:avLst>
                                  <a:gd name="adj1" fmla="val 83267"/>
                                  <a:gd name="adj2" fmla="val -65573"/>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59ED210B" w14:textId="77777777" w:rsidR="000E2515" w:rsidRDefault="000E2515" w:rsidP="00584BF6">
                                  <w:r>
                                    <w:t>I stedet for å overføre navn på forening, overføres den tilhørende id som vil kunne sees i en ombygd administrasjon i Datafanger.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8AA6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Bildeforklaring formet som et avrundet rektangel 16" o:spid="_x0000_s1026" type="#_x0000_t62" style="position:absolute;margin-left:-140.85pt;margin-top:581.1pt;width:31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" adj="28786,-3364" fillcolor="white [3201]" strokecolor="#70ad47 [3209]" strokeweight="1pt">
                      <v:path arrowok="t"/>
                      <v:textbox>
                        <w:txbxContent>
                          <w:p w14:paraId="59ED210B" w14:textId="77777777" w:rsidR="000E2515" w:rsidRDefault="000E2515" w:rsidP="00584BF6">
                            <w:r>
                              <w:t>I stedet for å overføre navn på forening, overføres den tilhørende id som vil kunne sees i en ombygd administrasjon i Datafanger.</w:t>
                            </w:r>
                          </w:p>
                        </w:txbxContent>
                      </v:textbox>
                    </v:shape>
                  </w:pict>
                </mc:Fallback>
              </mc:AlternateContent>
            </w:r>
            <w:r w:rsidRPr="00280CFD">
              <w:rPr>
                <w:rFonts w:asciiTheme="minorHAnsi" w:hAnsiTheme="minorHAnsi" w:cstheme="minorHAnsi"/>
                <w:b/>
                <w:strike/>
                <w:color w:val="FF0000"/>
                <w:lang w:val="nb-NO"/>
              </w:rPr>
              <w:t>_inngang</w:t>
            </w:r>
            <w:proofErr w:type="spellEnd"/>
          </w:p>
        </w:tc>
        <w:tc>
          <w:tcPr>
            <w:tcW w:w="3827" w:type="dxa"/>
            <w:tcBorders>
              <w:top w:val="single" w:sz="4" w:space="0" w:color="000000"/>
              <w:left w:val="single" w:sz="4" w:space="0" w:color="000000"/>
              <w:bottom w:val="single" w:sz="4" w:space="0" w:color="000000"/>
              <w:right w:val="nil"/>
            </w:tcBorders>
            <w:shd w:val="clear" w:color="auto" w:fill="auto"/>
            <w:vAlign w:val="center"/>
          </w:tcPr>
          <w:p w14:paraId="420F21E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Type of dwelling and dependent questions</w:t>
            </w:r>
          </w:p>
          <w:p w14:paraId="5995B84C" w14:textId="77777777" w:rsidR="00584BF6" w:rsidRPr="00925024" w:rsidRDefault="00584BF6" w:rsidP="00686743">
            <w:pPr>
              <w:pStyle w:val="AxureTableNormalText"/>
              <w:snapToGrid w:val="0"/>
              <w:rPr>
                <w:rFonts w:asciiTheme="minorHAnsi" w:hAnsiTheme="minorHAnsi" w:cstheme="minorHAnsi"/>
                <w:lang w:val="en-GB"/>
              </w:rPr>
            </w:pPr>
          </w:p>
          <w:p w14:paraId="5FCC19B8" w14:textId="77777777" w:rsidR="00584BF6" w:rsidRPr="00280CFD" w:rsidRDefault="00584BF6" w:rsidP="00280CFD">
            <w:pPr>
              <w:pStyle w:val="AxureTableNormalText"/>
              <w:snapToGrid w:val="0"/>
              <w:rPr>
                <w:rFonts w:asciiTheme="minorHAnsi" w:hAnsiTheme="minorHAnsi" w:cstheme="minorHAnsi"/>
                <w:b/>
                <w:strike/>
                <w:color w:val="FF0000"/>
                <w:lang w:val="en-GB"/>
              </w:rPr>
            </w:pPr>
            <w:r w:rsidRPr="00280CFD">
              <w:rPr>
                <w:rFonts w:asciiTheme="minorHAnsi" w:hAnsiTheme="minorHAnsi" w:cstheme="minorHAnsi"/>
                <w:b/>
                <w:strike/>
                <w:color w:val="FF0000"/>
                <w:lang w:val="en-GB"/>
              </w:rPr>
              <w:t>If the dwelling is a villa, a vertically divided or semi-detached house, the questions about direct access from ground level are not shown (direct access is assumed).</w:t>
            </w:r>
          </w:p>
          <w:p w14:paraId="34038714" w14:textId="77777777" w:rsidR="00584BF6" w:rsidRPr="00986BCE" w:rsidRDefault="00986BCE" w:rsidP="00686743">
            <w:pPr>
              <w:pStyle w:val="AxureTableNormalText"/>
              <w:snapToGrid w:val="0"/>
              <w:rPr>
                <w:rFonts w:asciiTheme="minorHAnsi" w:hAnsiTheme="minorHAnsi" w:cstheme="minorHAnsi"/>
                <w:b/>
                <w:lang w:val="en-GB"/>
              </w:rPr>
            </w:pPr>
            <w:r w:rsidRPr="00986BCE">
              <w:rPr>
                <w:rFonts w:asciiTheme="minorHAnsi" w:hAnsiTheme="minorHAnsi" w:cstheme="minorHAnsi"/>
                <w:b/>
                <w:lang w:val="en-GB"/>
              </w:rPr>
              <w:lastRenderedPageBreak/>
              <w:t xml:space="preserve">No longer anyone asking this in calculators. </w:t>
            </w:r>
            <w:r>
              <w:rPr>
                <w:rFonts w:asciiTheme="minorHAnsi" w:hAnsiTheme="minorHAnsi" w:cstheme="minorHAnsi"/>
                <w:b/>
                <w:lang w:val="en-GB"/>
              </w:rPr>
              <w:t xml:space="preserve">Will be removed in this version. </w:t>
            </w:r>
          </w:p>
          <w:p w14:paraId="0661DEF0" w14:textId="77777777" w:rsidR="00584BF6" w:rsidRPr="00925024" w:rsidRDefault="00584BF6" w:rsidP="00686743">
            <w:pPr>
              <w:pStyle w:val="AxureTableNormalText"/>
              <w:snapToGrid w:val="0"/>
              <w:rPr>
                <w:rFonts w:asciiTheme="minorHAnsi" w:hAnsiTheme="minorHAnsi" w:cstheme="minorHAnsi"/>
                <w:lang w:val="en-GB"/>
              </w:rPr>
            </w:pPr>
          </w:p>
          <w:p w14:paraId="73B25A67" w14:textId="77777777" w:rsidR="00584BF6" w:rsidRPr="00925024" w:rsidRDefault="00584BF6"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1C430A9F"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lastRenderedPageBreak/>
              <w:t>Nedtrekk:</w:t>
            </w:r>
          </w:p>
          <w:p w14:paraId="52FB2A23"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Enebolig</w:t>
            </w:r>
          </w:p>
          <w:p w14:paraId="088C5949"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Tomannsbolig</w:t>
            </w:r>
          </w:p>
          <w:p w14:paraId="0B49ED76"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(Horisontal del)</w:t>
            </w:r>
          </w:p>
          <w:p w14:paraId="3A05E9EF" w14:textId="77777777" w:rsidR="00CD1E11" w:rsidRPr="007A087D" w:rsidRDefault="00CD1E11" w:rsidP="00CD1E11">
            <w:pPr>
              <w:pStyle w:val="AxureTableNormalText"/>
              <w:rPr>
                <w:rFonts w:asciiTheme="minorHAnsi" w:hAnsiTheme="minorHAnsi" w:cstheme="minorHAnsi"/>
                <w:lang w:val="nb-NO"/>
              </w:rPr>
            </w:pPr>
            <w:r w:rsidRPr="007A087D">
              <w:rPr>
                <w:rFonts w:asciiTheme="minorHAnsi" w:hAnsiTheme="minorHAnsi" w:cstheme="minorHAnsi"/>
                <w:lang w:val="nb-NO"/>
              </w:rPr>
              <w:t>Tomannsbolig</w:t>
            </w:r>
          </w:p>
          <w:p w14:paraId="3AA29CED" w14:textId="707237B9" w:rsidR="00584BF6" w:rsidRPr="007A087D" w:rsidRDefault="00CD1E11" w:rsidP="00686743">
            <w:pPr>
              <w:pStyle w:val="AxureTableNormalText"/>
              <w:rPr>
                <w:rFonts w:asciiTheme="minorHAnsi" w:hAnsiTheme="minorHAnsi" w:cstheme="minorHAnsi"/>
                <w:lang w:val="nb-NO"/>
              </w:rPr>
            </w:pPr>
            <w:r w:rsidRPr="007A087D">
              <w:rPr>
                <w:rFonts w:asciiTheme="minorHAnsi" w:hAnsiTheme="minorHAnsi" w:cstheme="minorHAnsi"/>
                <w:lang w:val="nb-NO"/>
              </w:rPr>
              <w:t xml:space="preserve"> </w:t>
            </w:r>
            <w:r w:rsidR="00584BF6" w:rsidRPr="007A087D">
              <w:rPr>
                <w:rFonts w:asciiTheme="minorHAnsi" w:hAnsiTheme="minorHAnsi" w:cstheme="minorHAnsi"/>
                <w:lang w:val="nb-NO"/>
              </w:rPr>
              <w:t>(Vertikal del)</w:t>
            </w:r>
          </w:p>
          <w:p w14:paraId="0B6B115C"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lastRenderedPageBreak/>
              <w:t>Tremanns-bolig</w:t>
            </w:r>
          </w:p>
          <w:p w14:paraId="2585A10F"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Firemanns-bolig</w:t>
            </w:r>
          </w:p>
          <w:p w14:paraId="12807D7D" w14:textId="77777777" w:rsidR="00584BF6" w:rsidRPr="007A087D" w:rsidRDefault="00584BF6" w:rsidP="00686743">
            <w:pPr>
              <w:pStyle w:val="AxureTableNormalText"/>
              <w:rPr>
                <w:rFonts w:asciiTheme="minorHAnsi" w:hAnsiTheme="minorHAnsi" w:cstheme="minorHAnsi"/>
                <w:lang w:val="nb-NO"/>
              </w:rPr>
            </w:pPr>
            <w:r w:rsidRPr="007A087D">
              <w:rPr>
                <w:rFonts w:asciiTheme="minorHAnsi" w:hAnsiTheme="minorHAnsi" w:cstheme="minorHAnsi"/>
                <w:lang w:val="nb-NO"/>
              </w:rPr>
              <w:t>Rekkehus</w:t>
            </w:r>
          </w:p>
          <w:p w14:paraId="665AF15C" w14:textId="77777777" w:rsidR="00584BF6" w:rsidRPr="007A087D" w:rsidRDefault="00584BF6" w:rsidP="00686743">
            <w:pPr>
              <w:pStyle w:val="AxureTableNormalText"/>
              <w:rPr>
                <w:rFonts w:asciiTheme="minorHAnsi" w:hAnsiTheme="minorHAnsi" w:cstheme="minorHAnsi"/>
                <w:bCs/>
                <w:lang w:val="nb-NO"/>
              </w:rPr>
            </w:pPr>
            <w:r w:rsidRPr="007A087D">
              <w:rPr>
                <w:rFonts w:asciiTheme="minorHAnsi" w:hAnsiTheme="minorHAnsi" w:cstheme="minorHAnsi"/>
                <w:bCs/>
                <w:lang w:val="nb-NO"/>
              </w:rPr>
              <w:t>Hybel</w:t>
            </w:r>
          </w:p>
          <w:p w14:paraId="49EA452A" w14:textId="77777777" w:rsidR="00584BF6" w:rsidRPr="007A087D" w:rsidRDefault="00584BF6" w:rsidP="00686743">
            <w:pPr>
              <w:pStyle w:val="AxureTableNormalText"/>
              <w:rPr>
                <w:rFonts w:asciiTheme="minorHAnsi" w:hAnsiTheme="minorHAnsi" w:cstheme="minorHAnsi"/>
                <w:bCs/>
                <w:lang w:val="nb-NO"/>
              </w:rPr>
            </w:pPr>
            <w:r w:rsidRPr="007A087D">
              <w:rPr>
                <w:rFonts w:asciiTheme="minorHAnsi" w:hAnsiTheme="minorHAnsi" w:cstheme="minorHAnsi"/>
                <w:bCs/>
                <w:lang w:val="nb-NO"/>
              </w:rPr>
              <w:t>Leilighet</w:t>
            </w:r>
          </w:p>
          <w:p w14:paraId="3B6C47EE" w14:textId="7C5A8306" w:rsidR="00584BF6" w:rsidRDefault="00584BF6" w:rsidP="00280CFD">
            <w:pPr>
              <w:pStyle w:val="AxureTableNormalText"/>
              <w:rPr>
                <w:rFonts w:asciiTheme="minorHAnsi" w:hAnsiTheme="minorHAnsi" w:cstheme="minorHAnsi"/>
                <w:bCs/>
                <w:lang w:val="nb-NO"/>
              </w:rPr>
            </w:pPr>
            <w:r w:rsidRPr="007A087D">
              <w:rPr>
                <w:rFonts w:asciiTheme="minorHAnsi" w:hAnsiTheme="minorHAnsi" w:cstheme="minorHAnsi"/>
                <w:bCs/>
                <w:lang w:val="nb-NO"/>
              </w:rPr>
              <w:t>Blokk</w:t>
            </w:r>
            <w:r w:rsidR="00986BCE">
              <w:rPr>
                <w:rFonts w:asciiTheme="minorHAnsi" w:hAnsiTheme="minorHAnsi" w:cstheme="minorHAnsi"/>
                <w:bCs/>
                <w:lang w:val="nb-NO"/>
              </w:rPr>
              <w:br/>
            </w:r>
            <w:r w:rsidR="00CD1E11" w:rsidRPr="00FC09F0">
              <w:rPr>
                <w:rFonts w:asciiTheme="minorHAnsi" w:hAnsiTheme="minorHAnsi" w:cstheme="minorHAnsi"/>
                <w:b/>
                <w:color w:val="00B050"/>
                <w:lang w:val="nb-NO"/>
              </w:rPr>
              <w:t>Kjedet enebolig T</w:t>
            </w:r>
            <w:r w:rsidR="00986BCE" w:rsidRPr="00FC09F0">
              <w:rPr>
                <w:rFonts w:asciiTheme="minorHAnsi" w:hAnsiTheme="minorHAnsi" w:cstheme="minorHAnsi"/>
                <w:b/>
                <w:color w:val="00B050"/>
                <w:lang w:val="nb-NO"/>
              </w:rPr>
              <w:t>errasseleilighet</w:t>
            </w:r>
          </w:p>
          <w:p w14:paraId="44104FF9" w14:textId="77777777" w:rsidR="00584BF6" w:rsidRPr="007A087D" w:rsidRDefault="00584BF6" w:rsidP="00686743">
            <w:pPr>
              <w:pStyle w:val="AxureTableNormalText"/>
              <w:rPr>
                <w:rFonts w:asciiTheme="minorHAnsi" w:hAnsiTheme="minorHAnsi" w:cstheme="minorHAnsi"/>
                <w:bCs/>
                <w:lang w:val="nb-NO"/>
              </w:rPr>
            </w:pPr>
          </w:p>
          <w:p w14:paraId="40D8ED7B" w14:textId="77777777" w:rsidR="00584BF6" w:rsidRPr="00280CFD" w:rsidRDefault="00584BF6" w:rsidP="00280CFD">
            <w:pPr>
              <w:pStyle w:val="AxureTableNormalText"/>
              <w:rPr>
                <w:rFonts w:asciiTheme="minorHAnsi" w:hAnsiTheme="minorHAnsi" w:cstheme="minorHAnsi"/>
                <w:b/>
                <w:bCs/>
                <w:strike/>
                <w:color w:val="FF0000"/>
                <w:lang w:val="nb-NO"/>
              </w:rPr>
            </w:pPr>
            <w:r w:rsidRPr="00280CFD">
              <w:rPr>
                <w:rFonts w:asciiTheme="minorHAnsi" w:hAnsiTheme="minorHAnsi" w:cstheme="minorHAnsi"/>
                <w:b/>
                <w:bCs/>
                <w:strike/>
                <w:color w:val="FF0000"/>
                <w:lang w:val="nb-NO"/>
              </w:rPr>
              <w:t>For bakkeplan og Egen inngang:</w:t>
            </w:r>
          </w:p>
          <w:p w14:paraId="5D1B6258" w14:textId="77777777" w:rsidR="00584BF6" w:rsidRPr="00280CFD" w:rsidRDefault="00584BF6" w:rsidP="00280CFD">
            <w:pPr>
              <w:pStyle w:val="AxureTableNormalText"/>
              <w:snapToGrid w:val="0"/>
              <w:rPr>
                <w:rFonts w:asciiTheme="minorHAnsi" w:hAnsiTheme="minorHAnsi" w:cstheme="minorHAnsi"/>
                <w:b/>
                <w:strike/>
                <w:color w:val="FF0000"/>
                <w:lang w:val="en-GB"/>
              </w:rPr>
            </w:pPr>
            <w:r w:rsidRPr="00280CFD">
              <w:rPr>
                <w:rFonts w:asciiTheme="minorHAnsi" w:hAnsiTheme="minorHAnsi" w:cstheme="minorHAnsi"/>
                <w:b/>
                <w:strike/>
                <w:color w:val="FF0000"/>
                <w:lang w:val="en-GB"/>
              </w:rPr>
              <w:t xml:space="preserve">\ </w:t>
            </w:r>
            <w:proofErr w:type="spellStart"/>
            <w:r w:rsidRPr="00280CFD">
              <w:rPr>
                <w:rFonts w:asciiTheme="minorHAnsi" w:hAnsiTheme="minorHAnsi" w:cstheme="minorHAnsi"/>
                <w:b/>
                <w:strike/>
                <w:color w:val="FF0000"/>
                <w:lang w:val="en-GB"/>
              </w:rPr>
              <w:t>Lovlige</w:t>
            </w:r>
            <w:proofErr w:type="spellEnd"/>
            <w:r w:rsidRPr="00280CFD">
              <w:rPr>
                <w:rFonts w:asciiTheme="minorHAnsi" w:hAnsiTheme="minorHAnsi" w:cstheme="minorHAnsi"/>
                <w:b/>
                <w:strike/>
                <w:color w:val="FF0000"/>
                <w:lang w:val="en-GB"/>
              </w:rPr>
              <w:t xml:space="preserve"> </w:t>
            </w:r>
            <w:proofErr w:type="spellStart"/>
            <w:r w:rsidRPr="00280CFD">
              <w:rPr>
                <w:rFonts w:asciiTheme="minorHAnsi" w:hAnsiTheme="minorHAnsi" w:cstheme="minorHAnsi"/>
                <w:b/>
                <w:strike/>
                <w:color w:val="FF0000"/>
                <w:lang w:val="en-GB"/>
              </w:rPr>
              <w:t>verdier</w:t>
            </w:r>
            <w:proofErr w:type="spellEnd"/>
            <w:r w:rsidRPr="00280CFD">
              <w:rPr>
                <w:rFonts w:asciiTheme="minorHAnsi" w:hAnsiTheme="minorHAnsi" w:cstheme="minorHAnsi"/>
                <w:b/>
                <w:strike/>
                <w:color w:val="FF0000"/>
                <w:lang w:val="en-GB"/>
              </w:rPr>
              <w:t xml:space="preserve">: </w:t>
            </w:r>
          </w:p>
          <w:p w14:paraId="7E98C1ED" w14:textId="77777777" w:rsidR="00584BF6" w:rsidRPr="00280CFD" w:rsidRDefault="00584BF6" w:rsidP="00280CFD">
            <w:pPr>
              <w:pStyle w:val="AxureTableNormalText"/>
              <w:rPr>
                <w:rFonts w:asciiTheme="minorHAnsi" w:hAnsiTheme="minorHAnsi" w:cstheme="minorHAnsi"/>
                <w:b/>
                <w:strike/>
                <w:color w:val="FF0000"/>
                <w:lang w:val="en-GB"/>
              </w:rPr>
            </w:pPr>
            <w:r w:rsidRPr="00280CFD">
              <w:rPr>
                <w:rFonts w:asciiTheme="minorHAnsi" w:hAnsiTheme="minorHAnsi" w:cstheme="minorHAnsi"/>
                <w:b/>
                <w:strike/>
                <w:color w:val="FF0000"/>
                <w:lang w:val="en-GB"/>
              </w:rPr>
              <w:t xml:space="preserve">\ </w:t>
            </w:r>
            <w:proofErr w:type="spellStart"/>
            <w:r w:rsidRPr="00280CFD">
              <w:rPr>
                <w:rFonts w:asciiTheme="minorHAnsi" w:hAnsiTheme="minorHAnsi" w:cstheme="minorHAnsi"/>
                <w:b/>
                <w:strike/>
                <w:color w:val="FF0000"/>
                <w:lang w:val="en-GB"/>
              </w:rPr>
              <w:t>Ja</w:t>
            </w:r>
            <w:proofErr w:type="spellEnd"/>
          </w:p>
          <w:p w14:paraId="455499E2" w14:textId="77777777" w:rsidR="00584BF6" w:rsidRPr="00925024" w:rsidRDefault="00584BF6" w:rsidP="00280CFD">
            <w:pPr>
              <w:pStyle w:val="AxureTableNormalText"/>
              <w:rPr>
                <w:rFonts w:asciiTheme="minorHAnsi" w:hAnsiTheme="minorHAnsi" w:cstheme="minorHAnsi"/>
                <w:lang w:val="en-GB"/>
              </w:rPr>
            </w:pPr>
            <w:proofErr w:type="spellStart"/>
            <w:r w:rsidRPr="00280CFD">
              <w:rPr>
                <w:rFonts w:asciiTheme="minorHAnsi" w:hAnsiTheme="minorHAnsi" w:cstheme="minorHAnsi"/>
                <w:b/>
                <w:strike/>
                <w:color w:val="FF0000"/>
                <w:lang w:val="en-GB"/>
              </w:rPr>
              <w:t>Nei</w:t>
            </w:r>
            <w:proofErr w:type="spellEnd"/>
          </w:p>
        </w:tc>
      </w:tr>
      <w:tr w:rsidR="00584BF6" w:rsidRPr="00925024" w14:paraId="71D6273B" w14:textId="77777777" w:rsidTr="00686743">
        <w:tc>
          <w:tcPr>
            <w:tcW w:w="1941" w:type="dxa"/>
            <w:tcBorders>
              <w:top w:val="single" w:sz="4" w:space="0" w:color="000000"/>
              <w:left w:val="single" w:sz="4" w:space="0" w:color="000000"/>
              <w:bottom w:val="single" w:sz="4" w:space="0" w:color="000000"/>
              <w:right w:val="nil"/>
            </w:tcBorders>
            <w:vAlign w:val="center"/>
          </w:tcPr>
          <w:p w14:paraId="7495182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Overspenningsvern</w:t>
            </w:r>
            <w:proofErr w:type="spellEnd"/>
          </w:p>
        </w:tc>
        <w:tc>
          <w:tcPr>
            <w:tcW w:w="1959" w:type="dxa"/>
            <w:tcBorders>
              <w:top w:val="single" w:sz="4" w:space="0" w:color="000000"/>
              <w:left w:val="single" w:sz="4" w:space="0" w:color="000000"/>
              <w:bottom w:val="single" w:sz="4" w:space="0" w:color="000000"/>
              <w:right w:val="nil"/>
            </w:tcBorders>
            <w:vAlign w:val="center"/>
          </w:tcPr>
          <w:p w14:paraId="16CC860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innbo_overspenningsvern</w:t>
            </w:r>
            <w:proofErr w:type="spellEnd"/>
          </w:p>
        </w:tc>
        <w:tc>
          <w:tcPr>
            <w:tcW w:w="3827" w:type="dxa"/>
            <w:tcBorders>
              <w:top w:val="single" w:sz="4" w:space="0" w:color="000000"/>
              <w:left w:val="single" w:sz="4" w:space="0" w:color="000000"/>
              <w:bottom w:val="single" w:sz="4" w:space="0" w:color="000000"/>
              <w:right w:val="nil"/>
            </w:tcBorders>
            <w:vAlign w:val="center"/>
          </w:tcPr>
          <w:p w14:paraId="3F3EB01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Surge protection (electrical surge suppression)</w:t>
            </w:r>
          </w:p>
        </w:tc>
        <w:tc>
          <w:tcPr>
            <w:tcW w:w="1559" w:type="dxa"/>
            <w:tcBorders>
              <w:top w:val="single" w:sz="4" w:space="0" w:color="000000"/>
              <w:left w:val="single" w:sz="4" w:space="0" w:color="000000"/>
              <w:bottom w:val="single" w:sz="4" w:space="0" w:color="000000"/>
              <w:right w:val="nil"/>
            </w:tcBorders>
            <w:vAlign w:val="center"/>
          </w:tcPr>
          <w:p w14:paraId="3266735E"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1F649C8A"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584BF6" w:rsidRPr="00925024" w14:paraId="2970B68D" w14:textId="77777777" w:rsidTr="00686743">
        <w:tc>
          <w:tcPr>
            <w:tcW w:w="1941" w:type="dxa"/>
            <w:tcBorders>
              <w:top w:val="single" w:sz="4" w:space="0" w:color="000000"/>
              <w:left w:val="single" w:sz="4" w:space="0" w:color="000000"/>
              <w:bottom w:val="single" w:sz="4" w:space="0" w:color="000000"/>
              <w:right w:val="nil"/>
            </w:tcBorders>
            <w:vAlign w:val="center"/>
          </w:tcPr>
          <w:p w14:paraId="3FABFF1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Innbruddsalarm</w:t>
            </w:r>
            <w:proofErr w:type="spellEnd"/>
          </w:p>
        </w:tc>
        <w:tc>
          <w:tcPr>
            <w:tcW w:w="1959" w:type="dxa"/>
            <w:tcBorders>
              <w:top w:val="single" w:sz="4" w:space="0" w:color="000000"/>
              <w:left w:val="single" w:sz="4" w:space="0" w:color="000000"/>
              <w:bottom w:val="single" w:sz="4" w:space="0" w:color="000000"/>
              <w:right w:val="nil"/>
            </w:tcBorders>
            <w:vAlign w:val="center"/>
          </w:tcPr>
          <w:p w14:paraId="4466DEF7"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w:t>
            </w:r>
            <w:del w:id="37" w:author="Jānis Saldābols" w:date="2019-02-18T12:36:00Z">
              <w:r w:rsidRPr="007A087D" w:rsidDel="00C40BF3">
                <w:rPr>
                  <w:rFonts w:asciiTheme="minorHAnsi" w:hAnsiTheme="minorHAnsi" w:cstheme="minorHAnsi"/>
                  <w:lang w:val="nb-NO"/>
                </w:rPr>
                <w:delText xml:space="preserve"> </w:delText>
              </w:r>
            </w:del>
            <w:r w:rsidRPr="007A087D">
              <w:rPr>
                <w:rFonts w:asciiTheme="minorHAnsi" w:hAnsiTheme="minorHAnsi" w:cstheme="minorHAnsi"/>
                <w:lang w:val="nb-NO"/>
              </w:rPr>
              <w:t>_innbruddsalarm</w:t>
            </w:r>
            <w:proofErr w:type="spellEnd"/>
          </w:p>
          <w:p w14:paraId="398484FE"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innbo_innbruddsalarm_egenskap</w:t>
            </w:r>
            <w:proofErr w:type="spellEnd"/>
          </w:p>
        </w:tc>
        <w:tc>
          <w:tcPr>
            <w:tcW w:w="3827" w:type="dxa"/>
            <w:tcBorders>
              <w:top w:val="single" w:sz="4" w:space="0" w:color="000000"/>
              <w:left w:val="single" w:sz="4" w:space="0" w:color="000000"/>
              <w:bottom w:val="single" w:sz="4" w:space="0" w:color="000000"/>
              <w:right w:val="nil"/>
            </w:tcBorders>
            <w:vAlign w:val="center"/>
          </w:tcPr>
          <w:p w14:paraId="2BEEE74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w:t>
            </w:r>
          </w:p>
          <w:p w14:paraId="072A806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Burglar alarm properties:</w:t>
            </w:r>
          </w:p>
          <w:p w14:paraId="048DD14F"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4FA372E7"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4C7BF264"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4A0EC470"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Covers doors and windows on the ground floor</w:t>
            </w:r>
          </w:p>
        </w:tc>
        <w:tc>
          <w:tcPr>
            <w:tcW w:w="1559" w:type="dxa"/>
            <w:tcBorders>
              <w:top w:val="single" w:sz="4" w:space="0" w:color="000000"/>
              <w:left w:val="single" w:sz="4" w:space="0" w:color="000000"/>
              <w:bottom w:val="single" w:sz="4" w:space="0" w:color="000000"/>
              <w:right w:val="nil"/>
            </w:tcBorders>
            <w:vAlign w:val="center"/>
          </w:tcPr>
          <w:p w14:paraId="3392DBEC"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240BC168"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72076FFF"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226072D7"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922567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655C853F" w14:textId="77777777" w:rsidR="00584BF6" w:rsidRPr="007A087D" w:rsidRDefault="00584BF6" w:rsidP="00584BF6">
            <w:pPr>
              <w:pStyle w:val="AxureTableNormalText"/>
              <w:numPr>
                <w:ilvl w:val="0"/>
                <w:numId w:val="4"/>
              </w:numPr>
              <w:rPr>
                <w:rFonts w:asciiTheme="minorHAnsi" w:hAnsiTheme="minorHAnsi" w:cstheme="minorHAnsi"/>
                <w:lang w:val="nb-NO"/>
              </w:rPr>
            </w:pPr>
            <w:r w:rsidRPr="007A087D">
              <w:rPr>
                <w:rFonts w:asciiTheme="minorHAnsi" w:hAnsiTheme="minorHAnsi" w:cstheme="minorHAnsi"/>
                <w:lang w:val="nb-NO"/>
              </w:rPr>
              <w:t>FG-godkjent sikring av dører og vinduer på bakkeplan (Ja/Nei)</w:t>
            </w:r>
          </w:p>
        </w:tc>
      </w:tr>
      <w:tr w:rsidR="00584BF6" w:rsidRPr="00925024" w14:paraId="376E6CB3" w14:textId="77777777" w:rsidTr="00686743">
        <w:tc>
          <w:tcPr>
            <w:tcW w:w="1941" w:type="dxa"/>
            <w:tcBorders>
              <w:top w:val="single" w:sz="4" w:space="0" w:color="000000"/>
              <w:left w:val="single" w:sz="4" w:space="0" w:color="000000"/>
              <w:bottom w:val="single" w:sz="4" w:space="0" w:color="000000"/>
              <w:right w:val="nil"/>
            </w:tcBorders>
            <w:vAlign w:val="center"/>
          </w:tcPr>
          <w:p w14:paraId="641811F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Brannalarm</w:t>
            </w:r>
            <w:proofErr w:type="spellEnd"/>
          </w:p>
        </w:tc>
        <w:tc>
          <w:tcPr>
            <w:tcW w:w="1959" w:type="dxa"/>
            <w:tcBorders>
              <w:top w:val="single" w:sz="4" w:space="0" w:color="000000"/>
              <w:left w:val="single" w:sz="4" w:space="0" w:color="000000"/>
              <w:bottom w:val="single" w:sz="4" w:space="0" w:color="000000"/>
              <w:right w:val="nil"/>
            </w:tcBorders>
            <w:vAlign w:val="center"/>
          </w:tcPr>
          <w:p w14:paraId="0A7538C6"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w:t>
            </w:r>
            <w:del w:id="38" w:author="Jānis Saldābols" w:date="2019-02-18T12:36:00Z">
              <w:r w:rsidRPr="007A087D" w:rsidDel="00C40BF3">
                <w:rPr>
                  <w:rFonts w:asciiTheme="minorHAnsi" w:hAnsiTheme="minorHAnsi" w:cstheme="minorHAnsi"/>
                  <w:lang w:val="nb-NO"/>
                </w:rPr>
                <w:delText xml:space="preserve"> </w:delText>
              </w:r>
            </w:del>
            <w:r w:rsidRPr="007A087D">
              <w:rPr>
                <w:rFonts w:asciiTheme="minorHAnsi" w:hAnsiTheme="minorHAnsi" w:cstheme="minorHAnsi"/>
                <w:lang w:val="nb-NO"/>
              </w:rPr>
              <w:t>_brannalarm</w:t>
            </w:r>
            <w:proofErr w:type="spellEnd"/>
          </w:p>
          <w:p w14:paraId="4E0FBED3"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w:t>
            </w:r>
            <w:del w:id="39" w:author="Jānis Saldābols" w:date="2019-02-18T12:36:00Z">
              <w:r w:rsidRPr="007A087D" w:rsidDel="00C40BF3">
                <w:rPr>
                  <w:rFonts w:asciiTheme="minorHAnsi" w:hAnsiTheme="minorHAnsi" w:cstheme="minorHAnsi"/>
                  <w:lang w:val="nb-NO"/>
                </w:rPr>
                <w:delText xml:space="preserve"> </w:delText>
              </w:r>
            </w:del>
            <w:r w:rsidRPr="007A087D">
              <w:rPr>
                <w:rFonts w:asciiTheme="minorHAnsi" w:hAnsiTheme="minorHAnsi" w:cstheme="minorHAnsi"/>
                <w:lang w:val="nb-NO"/>
              </w:rPr>
              <w:t>_brannalarm_egenskap</w:t>
            </w:r>
            <w:proofErr w:type="spellEnd"/>
          </w:p>
        </w:tc>
        <w:tc>
          <w:tcPr>
            <w:tcW w:w="3827" w:type="dxa"/>
            <w:tcBorders>
              <w:top w:val="single" w:sz="4" w:space="0" w:color="000000"/>
              <w:left w:val="single" w:sz="4" w:space="0" w:color="000000"/>
              <w:bottom w:val="single" w:sz="4" w:space="0" w:color="000000"/>
              <w:right w:val="nil"/>
            </w:tcBorders>
            <w:vAlign w:val="center"/>
          </w:tcPr>
          <w:p w14:paraId="4D1875A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w:t>
            </w:r>
          </w:p>
          <w:p w14:paraId="3E6648B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Fire alarm properties:</w:t>
            </w:r>
          </w:p>
          <w:p w14:paraId="750014B4"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FG approved</w:t>
            </w:r>
          </w:p>
          <w:p w14:paraId="1F272C23"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via mobile phone</w:t>
            </w:r>
          </w:p>
          <w:p w14:paraId="3CD5002D"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security company</w:t>
            </w:r>
          </w:p>
          <w:p w14:paraId="5274806F" w14:textId="77777777" w:rsidR="00584BF6" w:rsidRPr="00925024" w:rsidRDefault="00584BF6" w:rsidP="00584BF6">
            <w:pPr>
              <w:pStyle w:val="AxureTableNormalText"/>
              <w:numPr>
                <w:ilvl w:val="0"/>
                <w:numId w:val="7"/>
              </w:numPr>
              <w:snapToGrid w:val="0"/>
              <w:rPr>
                <w:rFonts w:asciiTheme="minorHAnsi" w:hAnsiTheme="minorHAnsi" w:cstheme="minorHAnsi"/>
                <w:lang w:val="en-GB"/>
              </w:rPr>
            </w:pPr>
            <w:r w:rsidRPr="00925024">
              <w:rPr>
                <w:rFonts w:asciiTheme="minorHAnsi" w:hAnsiTheme="minorHAnsi" w:cstheme="minorHAnsi"/>
                <w:lang w:val="en-GB"/>
              </w:rPr>
              <w:t>Warns with a siren</w:t>
            </w:r>
          </w:p>
        </w:tc>
        <w:tc>
          <w:tcPr>
            <w:tcW w:w="1559" w:type="dxa"/>
            <w:tcBorders>
              <w:top w:val="single" w:sz="4" w:space="0" w:color="000000"/>
              <w:left w:val="single" w:sz="4" w:space="0" w:color="000000"/>
              <w:bottom w:val="single" w:sz="4" w:space="0" w:color="000000"/>
              <w:right w:val="nil"/>
            </w:tcBorders>
            <w:vAlign w:val="center"/>
          </w:tcPr>
          <w:p w14:paraId="5A70041B"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165A5B39"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Hvis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
          <w:p w14:paraId="236A6443" w14:textId="77777777" w:rsidR="00584BF6" w:rsidRPr="00925024" w:rsidRDefault="00584BF6" w:rsidP="00584BF6">
            <w:pPr>
              <w:pStyle w:val="AxureTableNormalText"/>
              <w:numPr>
                <w:ilvl w:val="0"/>
                <w:numId w:val="4"/>
              </w:numPr>
              <w:rPr>
                <w:rFonts w:asciiTheme="minorHAnsi" w:hAnsiTheme="minorHAnsi" w:cstheme="minorHAnsi"/>
                <w:lang w:val="en-GB"/>
              </w:rPr>
            </w:pPr>
            <w:r w:rsidRPr="00925024">
              <w:rPr>
                <w:rFonts w:asciiTheme="minorHAnsi" w:hAnsiTheme="minorHAnsi" w:cstheme="minorHAnsi"/>
                <w:lang w:val="en-GB"/>
              </w:rPr>
              <w:t>FG-</w:t>
            </w:r>
            <w:proofErr w:type="spellStart"/>
            <w:r w:rsidRPr="00925024">
              <w:rPr>
                <w:rFonts w:asciiTheme="minorHAnsi" w:hAnsiTheme="minorHAnsi" w:cstheme="minorHAnsi"/>
                <w:lang w:val="en-GB"/>
              </w:rPr>
              <w:t>godkjent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3952DE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mobiltelefon</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4D0F401A" w14:textId="77777777" w:rsidR="00584BF6" w:rsidRPr="00925024" w:rsidRDefault="00584BF6" w:rsidP="00584BF6">
            <w:pPr>
              <w:pStyle w:val="AxureTableNormalText"/>
              <w:numPr>
                <w:ilvl w:val="0"/>
                <w:numId w:val="4"/>
              </w:numPr>
              <w:rPr>
                <w:rFonts w:asciiTheme="minorHAnsi" w:hAnsiTheme="minorHAnsi" w:cstheme="minorHAnsi"/>
                <w:lang w:val="en-GB"/>
              </w:rPr>
            </w:pPr>
            <w:proofErr w:type="spellStart"/>
            <w:r w:rsidRPr="00925024">
              <w:rPr>
                <w:rFonts w:asciiTheme="minorHAnsi" w:hAnsiTheme="minorHAnsi" w:cstheme="minorHAnsi"/>
                <w:lang w:val="en-GB"/>
              </w:rPr>
              <w:t>Varsler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vaktselskap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r w:rsidRPr="00925024">
              <w:rPr>
                <w:rFonts w:asciiTheme="minorHAnsi" w:hAnsiTheme="minorHAnsi" w:cstheme="minorHAnsi"/>
                <w:lang w:val="en-GB"/>
              </w:rPr>
              <w:t>)</w:t>
            </w:r>
          </w:p>
          <w:p w14:paraId="5D1AF3F8" w14:textId="77777777" w:rsidR="00584BF6" w:rsidRPr="00925024" w:rsidRDefault="00584BF6" w:rsidP="00686743">
            <w:pPr>
              <w:pStyle w:val="AxureTableNormalText"/>
              <w:rPr>
                <w:rFonts w:asciiTheme="minorHAnsi" w:hAnsiTheme="minorHAnsi" w:cstheme="minorHAnsi"/>
                <w:lang w:val="en-GB"/>
              </w:rPr>
            </w:pPr>
          </w:p>
          <w:p w14:paraId="6E0E58B8" w14:textId="77777777" w:rsidR="00584BF6" w:rsidRPr="00925024" w:rsidRDefault="00584BF6" w:rsidP="00686743">
            <w:pPr>
              <w:pStyle w:val="AxureTableNormalText"/>
              <w:rPr>
                <w:rFonts w:asciiTheme="minorHAnsi" w:hAnsiTheme="minorHAnsi" w:cstheme="minorHAnsi"/>
                <w:lang w:val="en-GB"/>
              </w:rPr>
            </w:pPr>
          </w:p>
        </w:tc>
      </w:tr>
      <w:tr w:rsidR="00584BF6" w:rsidRPr="00925024" w14:paraId="5A39FA9E" w14:textId="77777777" w:rsidTr="00686743">
        <w:tc>
          <w:tcPr>
            <w:tcW w:w="1941" w:type="dxa"/>
            <w:tcBorders>
              <w:top w:val="single" w:sz="4" w:space="0" w:color="000000"/>
              <w:left w:val="single" w:sz="4" w:space="0" w:color="000000"/>
              <w:bottom w:val="single" w:sz="4" w:space="0" w:color="000000"/>
              <w:right w:val="nil"/>
            </w:tcBorders>
            <w:vAlign w:val="center"/>
          </w:tcPr>
          <w:p w14:paraId="224CF18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Vannalarm</w:t>
            </w:r>
            <w:proofErr w:type="spellEnd"/>
          </w:p>
        </w:tc>
        <w:tc>
          <w:tcPr>
            <w:tcW w:w="1959" w:type="dxa"/>
            <w:tcBorders>
              <w:top w:val="single" w:sz="4" w:space="0" w:color="000000"/>
              <w:left w:val="single" w:sz="4" w:space="0" w:color="000000"/>
              <w:bottom w:val="single" w:sz="4" w:space="0" w:color="000000"/>
              <w:right w:val="nil"/>
            </w:tcBorders>
            <w:vAlign w:val="center"/>
          </w:tcPr>
          <w:p w14:paraId="7CDBCF51"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w:t>
            </w:r>
            <w:del w:id="40" w:author="Jānis Saldābols" w:date="2019-02-18T12:36: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_vannalarm</w:t>
            </w:r>
            <w:proofErr w:type="spellEnd"/>
          </w:p>
          <w:p w14:paraId="17AD4480" w14:textId="77777777" w:rsidR="00584BF6" w:rsidRPr="00925024" w:rsidRDefault="00584BF6" w:rsidP="00686743">
            <w:pPr>
              <w:pStyle w:val="AxureTableNormalText"/>
              <w:snapToGrid w:val="0"/>
              <w:rPr>
                <w:rFonts w:asciiTheme="minorHAnsi" w:hAnsiTheme="minorHAnsi" w:cstheme="minorHAnsi"/>
                <w:b/>
                <w:strike/>
                <w:lang w:val="en-GB"/>
              </w:rPr>
            </w:pPr>
          </w:p>
        </w:tc>
        <w:tc>
          <w:tcPr>
            <w:tcW w:w="3827" w:type="dxa"/>
            <w:tcBorders>
              <w:top w:val="single" w:sz="4" w:space="0" w:color="000000"/>
              <w:left w:val="single" w:sz="4" w:space="0" w:color="000000"/>
              <w:bottom w:val="single" w:sz="4" w:space="0" w:color="000000"/>
              <w:right w:val="nil"/>
            </w:tcBorders>
            <w:vAlign w:val="center"/>
          </w:tcPr>
          <w:p w14:paraId="6D298F8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Water/flooding alarm </w:t>
            </w:r>
          </w:p>
        </w:tc>
        <w:tc>
          <w:tcPr>
            <w:tcW w:w="1559" w:type="dxa"/>
            <w:tcBorders>
              <w:top w:val="single" w:sz="4" w:space="0" w:color="000000"/>
              <w:left w:val="single" w:sz="4" w:space="0" w:color="000000"/>
              <w:bottom w:val="single" w:sz="4" w:space="0" w:color="000000"/>
              <w:right w:val="nil"/>
            </w:tcBorders>
            <w:vAlign w:val="center"/>
          </w:tcPr>
          <w:p w14:paraId="6E74349D"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p w14:paraId="7B134D90" w14:textId="77777777" w:rsidR="00584BF6" w:rsidRPr="00925024" w:rsidRDefault="00584BF6" w:rsidP="00280CFD">
            <w:pPr>
              <w:pStyle w:val="AxureTableNormalText"/>
              <w:rPr>
                <w:rFonts w:asciiTheme="minorHAnsi" w:hAnsiTheme="minorHAnsi" w:cstheme="minorHAnsi"/>
                <w:b/>
                <w:strike/>
                <w:color w:val="FF0000"/>
                <w:lang w:val="en-GB"/>
              </w:rPr>
            </w:pPr>
          </w:p>
          <w:p w14:paraId="2E93881F" w14:textId="77777777" w:rsidR="00584BF6" w:rsidRPr="00925024" w:rsidRDefault="00584BF6" w:rsidP="00686743">
            <w:pPr>
              <w:pStyle w:val="AxureTableNormalText"/>
              <w:ind w:left="360"/>
              <w:rPr>
                <w:rFonts w:asciiTheme="minorHAnsi" w:hAnsiTheme="minorHAnsi" w:cstheme="minorHAnsi"/>
                <w:b/>
                <w:strike/>
                <w:color w:val="FF0000"/>
                <w:lang w:val="en-GB"/>
              </w:rPr>
            </w:pPr>
          </w:p>
          <w:p w14:paraId="6CD9DC02" w14:textId="77777777" w:rsidR="00584BF6" w:rsidRPr="00925024" w:rsidRDefault="00584BF6" w:rsidP="00686743">
            <w:pPr>
              <w:pStyle w:val="AxureTableNormalText"/>
              <w:rPr>
                <w:rFonts w:asciiTheme="minorHAnsi" w:hAnsiTheme="minorHAnsi" w:cstheme="minorHAnsi"/>
                <w:lang w:val="en-GB"/>
              </w:rPr>
            </w:pPr>
          </w:p>
          <w:p w14:paraId="7CDA3541" w14:textId="77777777" w:rsidR="00584BF6" w:rsidRPr="00925024" w:rsidRDefault="00584BF6" w:rsidP="00686743">
            <w:pPr>
              <w:pStyle w:val="AxureTableNormalText"/>
              <w:rPr>
                <w:rFonts w:asciiTheme="minorHAnsi" w:hAnsiTheme="minorHAnsi" w:cstheme="minorHAnsi"/>
                <w:lang w:val="en-GB"/>
              </w:rPr>
            </w:pPr>
          </w:p>
        </w:tc>
      </w:tr>
      <w:tr w:rsidR="00584BF6" w:rsidRPr="00925024" w14:paraId="4C0B6108" w14:textId="77777777" w:rsidTr="00686743">
        <w:tc>
          <w:tcPr>
            <w:tcW w:w="1941" w:type="dxa"/>
            <w:tcBorders>
              <w:top w:val="single" w:sz="4" w:space="0" w:color="000000"/>
              <w:left w:val="single" w:sz="4" w:space="0" w:color="000000"/>
              <w:bottom w:val="single" w:sz="4" w:space="0" w:color="000000"/>
              <w:right w:val="nil"/>
            </w:tcBorders>
            <w:vAlign w:val="center"/>
          </w:tcPr>
          <w:p w14:paraId="7D5070E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Vannstoppventil</w:t>
            </w:r>
            <w:proofErr w:type="spellEnd"/>
          </w:p>
        </w:tc>
        <w:tc>
          <w:tcPr>
            <w:tcW w:w="1959" w:type="dxa"/>
            <w:tcBorders>
              <w:top w:val="single" w:sz="4" w:space="0" w:color="000000"/>
              <w:left w:val="single" w:sz="4" w:space="0" w:color="000000"/>
              <w:bottom w:val="single" w:sz="4" w:space="0" w:color="000000"/>
              <w:right w:val="nil"/>
            </w:tcBorders>
            <w:vAlign w:val="center"/>
          </w:tcPr>
          <w:p w14:paraId="1208A1F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w:t>
            </w:r>
            <w:del w:id="41" w:author="Jānis Saldābols" w:date="2019-02-18T12:36: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_vannstoppventil</w:t>
            </w:r>
            <w:proofErr w:type="spellEnd"/>
          </w:p>
        </w:tc>
        <w:tc>
          <w:tcPr>
            <w:tcW w:w="3827" w:type="dxa"/>
            <w:tcBorders>
              <w:top w:val="single" w:sz="4" w:space="0" w:color="000000"/>
              <w:left w:val="single" w:sz="4" w:space="0" w:color="000000"/>
              <w:bottom w:val="single" w:sz="4" w:space="0" w:color="000000"/>
              <w:right w:val="nil"/>
            </w:tcBorders>
            <w:vAlign w:val="center"/>
          </w:tcPr>
          <w:p w14:paraId="703A5C5D"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Automatic water shut-off valve</w:t>
            </w:r>
          </w:p>
        </w:tc>
        <w:tc>
          <w:tcPr>
            <w:tcW w:w="1559" w:type="dxa"/>
            <w:tcBorders>
              <w:top w:val="single" w:sz="4" w:space="0" w:color="000000"/>
              <w:left w:val="single" w:sz="4" w:space="0" w:color="000000"/>
              <w:bottom w:val="single" w:sz="4" w:space="0" w:color="000000"/>
              <w:right w:val="nil"/>
            </w:tcBorders>
            <w:vAlign w:val="center"/>
          </w:tcPr>
          <w:p w14:paraId="09F6619C" w14:textId="77777777" w:rsidR="00584BF6" w:rsidRPr="00925024"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Ja</w:t>
            </w:r>
            <w:proofErr w:type="spellEnd"/>
            <w:r w:rsidRPr="00925024">
              <w:rPr>
                <w:rFonts w:asciiTheme="minorHAnsi" w:hAnsiTheme="minorHAnsi" w:cstheme="minorHAnsi"/>
                <w:lang w:val="en-GB"/>
              </w:rPr>
              <w:t>/</w:t>
            </w:r>
            <w:proofErr w:type="spellStart"/>
            <w:r w:rsidRPr="00925024">
              <w:rPr>
                <w:rFonts w:asciiTheme="minorHAnsi" w:hAnsiTheme="minorHAnsi" w:cstheme="minorHAnsi"/>
                <w:lang w:val="en-GB"/>
              </w:rPr>
              <w:t>Nei</w:t>
            </w:r>
            <w:proofErr w:type="spellEnd"/>
          </w:p>
        </w:tc>
      </w:tr>
      <w:tr w:rsidR="00584BF6" w:rsidRPr="00925024" w14:paraId="736F70B7" w14:textId="77777777" w:rsidTr="00686743">
        <w:tc>
          <w:tcPr>
            <w:tcW w:w="1941" w:type="dxa"/>
            <w:tcBorders>
              <w:top w:val="single" w:sz="4" w:space="0" w:color="000000"/>
              <w:left w:val="single" w:sz="4" w:space="0" w:color="000000"/>
              <w:bottom w:val="single" w:sz="4" w:space="0" w:color="000000"/>
              <w:right w:val="nil"/>
            </w:tcBorders>
          </w:tcPr>
          <w:p w14:paraId="6B96550F"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bookmarkStart w:id="42" w:name="_Hlk271905"/>
            <w:proofErr w:type="spellStart"/>
            <w:r w:rsidRPr="00806A4F">
              <w:rPr>
                <w:rFonts w:asciiTheme="minorHAnsi" w:hAnsiTheme="minorHAnsi" w:cstheme="minorHAnsi"/>
                <w:strike/>
                <w:color w:val="FF0000"/>
                <w:lang w:val="en-GB"/>
              </w:rPr>
              <w:t>Innbosum</w:t>
            </w:r>
            <w:proofErr w:type="spellEnd"/>
            <w:r w:rsidR="00280CFD" w:rsidRPr="00806A4F">
              <w:rPr>
                <w:rFonts w:asciiTheme="minorHAnsi" w:hAnsiTheme="minorHAnsi" w:cstheme="minorHAnsi"/>
                <w:color w:val="FF0000"/>
                <w:lang w:val="en-GB"/>
              </w:rPr>
              <w:t xml:space="preserve"> </w:t>
            </w:r>
          </w:p>
          <w:p w14:paraId="014A0289" w14:textId="77777777" w:rsidR="00280CFD" w:rsidRPr="00806A4F" w:rsidRDefault="00280CFD" w:rsidP="00686743">
            <w:pPr>
              <w:pStyle w:val="AxureTableNormalText"/>
              <w:snapToGrid w:val="0"/>
              <w:rPr>
                <w:rFonts w:asciiTheme="minorHAnsi" w:hAnsiTheme="minorHAnsi" w:cstheme="minorHAnsi"/>
                <w:lang w:val="en-GB"/>
              </w:rPr>
            </w:pPr>
            <w:proofErr w:type="spellStart"/>
            <w:r w:rsidRPr="00806A4F">
              <w:rPr>
                <w:rFonts w:asciiTheme="minorHAnsi" w:hAnsiTheme="minorHAnsi" w:cstheme="minorHAnsi"/>
                <w:lang w:val="en-GB"/>
              </w:rPr>
              <w:t>Forsikringssum</w:t>
            </w:r>
            <w:bookmarkEnd w:id="42"/>
            <w:proofErr w:type="spellEnd"/>
          </w:p>
        </w:tc>
        <w:tc>
          <w:tcPr>
            <w:tcW w:w="1959" w:type="dxa"/>
            <w:tcBorders>
              <w:top w:val="single" w:sz="4" w:space="0" w:color="000000"/>
              <w:left w:val="single" w:sz="4" w:space="0" w:color="000000"/>
              <w:bottom w:val="single" w:sz="4" w:space="0" w:color="000000"/>
              <w:right w:val="nil"/>
            </w:tcBorders>
          </w:tcPr>
          <w:p w14:paraId="0F4FEC6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innbo_innbosum</w:t>
            </w:r>
            <w:proofErr w:type="spellEnd"/>
          </w:p>
        </w:tc>
        <w:tc>
          <w:tcPr>
            <w:tcW w:w="3827" w:type="dxa"/>
            <w:tcBorders>
              <w:top w:val="single" w:sz="4" w:space="0" w:color="000000"/>
              <w:left w:val="single" w:sz="4" w:space="0" w:color="000000"/>
              <w:bottom w:val="single" w:sz="4" w:space="0" w:color="000000"/>
              <w:right w:val="nil"/>
            </w:tcBorders>
          </w:tcPr>
          <w:p w14:paraId="082D12D3"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Insurance value (the value of the insured home content)</w:t>
            </w:r>
          </w:p>
          <w:p w14:paraId="4437DABE" w14:textId="77777777" w:rsidR="00CF6734" w:rsidRPr="00CF6734" w:rsidRDefault="00CF6734" w:rsidP="00686743">
            <w:pPr>
              <w:pStyle w:val="AxureTableNormalText"/>
              <w:snapToGrid w:val="0"/>
              <w:rPr>
                <w:rFonts w:asciiTheme="minorHAnsi" w:hAnsiTheme="minorHAnsi" w:cstheme="minorHAnsi"/>
                <w:b/>
                <w:color w:val="FF0000"/>
                <w:lang w:val="en-GB"/>
              </w:rPr>
            </w:pPr>
          </w:p>
        </w:tc>
        <w:tc>
          <w:tcPr>
            <w:tcW w:w="1559" w:type="dxa"/>
            <w:tcBorders>
              <w:top w:val="single" w:sz="4" w:space="0" w:color="000000"/>
              <w:left w:val="single" w:sz="4" w:space="0" w:color="000000"/>
              <w:bottom w:val="single" w:sz="4" w:space="0" w:color="000000"/>
              <w:right w:val="nil"/>
            </w:tcBorders>
          </w:tcPr>
          <w:p w14:paraId="2DCF820E" w14:textId="77777777" w:rsidR="00F87C01" w:rsidRDefault="00F87C01" w:rsidP="00686743">
            <w:pPr>
              <w:snapToGrid w:val="0"/>
              <w:rPr>
                <w:rFonts w:asciiTheme="minorHAnsi" w:hAnsiTheme="minorHAnsi" w:cstheme="minorHAnsi"/>
                <w:b/>
                <w:color w:val="538135" w:themeColor="accent6" w:themeShade="BF"/>
                <w:sz w:val="16"/>
                <w:lang w:val="en-GB"/>
              </w:rPr>
            </w:pPr>
            <w:r w:rsidRPr="00F87C01">
              <w:rPr>
                <w:rFonts w:asciiTheme="minorHAnsi" w:hAnsiTheme="minorHAnsi" w:cstheme="minorHAnsi"/>
                <w:b/>
                <w:color w:val="538135" w:themeColor="accent6" w:themeShade="BF"/>
                <w:sz w:val="16"/>
                <w:lang w:val="en-GB"/>
              </w:rPr>
              <w:t xml:space="preserve">Tall, </w:t>
            </w:r>
            <w:r>
              <w:rPr>
                <w:rFonts w:asciiTheme="minorHAnsi" w:hAnsiTheme="minorHAnsi" w:cstheme="minorHAnsi"/>
                <w:b/>
                <w:color w:val="538135" w:themeColor="accent6" w:themeShade="BF"/>
                <w:sz w:val="16"/>
                <w:lang w:val="en-GB"/>
              </w:rPr>
              <w:t>8</w:t>
            </w:r>
            <w:r w:rsidRPr="00F87C01">
              <w:rPr>
                <w:rFonts w:asciiTheme="minorHAnsi" w:hAnsiTheme="minorHAnsi" w:cstheme="minorHAnsi"/>
                <w:b/>
                <w:color w:val="538135" w:themeColor="accent6" w:themeShade="BF"/>
                <w:sz w:val="16"/>
                <w:lang w:val="en-GB"/>
              </w:rPr>
              <w:t xml:space="preserve"> </w:t>
            </w:r>
            <w:proofErr w:type="spellStart"/>
            <w:r w:rsidRPr="00F87C01">
              <w:rPr>
                <w:rFonts w:asciiTheme="minorHAnsi" w:hAnsiTheme="minorHAnsi" w:cstheme="minorHAnsi"/>
                <w:b/>
                <w:color w:val="538135" w:themeColor="accent6" w:themeShade="BF"/>
                <w:sz w:val="16"/>
                <w:lang w:val="en-GB"/>
              </w:rPr>
              <w:t>siffer</w:t>
            </w:r>
            <w:proofErr w:type="spellEnd"/>
            <w:r w:rsidRPr="00F87C01">
              <w:rPr>
                <w:rFonts w:asciiTheme="minorHAnsi" w:hAnsiTheme="minorHAnsi" w:cstheme="minorHAnsi"/>
                <w:b/>
                <w:color w:val="538135" w:themeColor="accent6" w:themeShade="BF"/>
                <w:sz w:val="16"/>
                <w:lang w:val="en-GB"/>
              </w:rPr>
              <w:t>.</w:t>
            </w:r>
          </w:p>
          <w:p w14:paraId="0CBD18C6" w14:textId="77777777" w:rsidR="00584BF6" w:rsidRPr="00280CFD" w:rsidRDefault="00584BF6" w:rsidP="00686743">
            <w:pPr>
              <w:snapToGrid w:val="0"/>
              <w:rPr>
                <w:rFonts w:asciiTheme="minorHAnsi" w:hAnsiTheme="minorHAnsi" w:cstheme="minorHAnsi"/>
                <w:b/>
                <w:strike/>
                <w:color w:val="FF3300"/>
                <w:sz w:val="16"/>
                <w:szCs w:val="16"/>
                <w:lang w:val="en-GB"/>
              </w:rPr>
            </w:pPr>
            <w:r w:rsidRPr="00280CFD">
              <w:rPr>
                <w:rFonts w:asciiTheme="minorHAnsi" w:hAnsiTheme="minorHAnsi" w:cstheme="minorHAnsi"/>
                <w:b/>
                <w:strike/>
                <w:color w:val="FF3300"/>
                <w:lang w:val="en-GB"/>
              </w:rPr>
              <w:t xml:space="preserve">\ </w:t>
            </w:r>
            <w:proofErr w:type="spellStart"/>
            <w:r w:rsidRPr="00280CFD">
              <w:rPr>
                <w:rFonts w:asciiTheme="minorHAnsi" w:hAnsiTheme="minorHAnsi" w:cstheme="minorHAnsi"/>
                <w:b/>
                <w:strike/>
                <w:color w:val="FF3300"/>
                <w:sz w:val="16"/>
                <w:szCs w:val="16"/>
                <w:lang w:val="en-GB"/>
              </w:rPr>
              <w:t>Lovlige</w:t>
            </w:r>
            <w:proofErr w:type="spellEnd"/>
            <w:r w:rsidRPr="00280CFD">
              <w:rPr>
                <w:rFonts w:asciiTheme="minorHAnsi" w:hAnsiTheme="minorHAnsi" w:cstheme="minorHAnsi"/>
                <w:b/>
                <w:strike/>
                <w:color w:val="FF3300"/>
                <w:sz w:val="16"/>
                <w:szCs w:val="16"/>
                <w:lang w:val="en-GB"/>
              </w:rPr>
              <w:t xml:space="preserve"> </w:t>
            </w:r>
            <w:proofErr w:type="spellStart"/>
            <w:r w:rsidRPr="00280CFD">
              <w:rPr>
                <w:rFonts w:asciiTheme="minorHAnsi" w:hAnsiTheme="minorHAnsi" w:cstheme="minorHAnsi"/>
                <w:b/>
                <w:strike/>
                <w:color w:val="FF3300"/>
                <w:sz w:val="16"/>
                <w:szCs w:val="16"/>
                <w:lang w:val="en-GB"/>
              </w:rPr>
              <w:t>verdier</w:t>
            </w:r>
            <w:proofErr w:type="spellEnd"/>
            <w:r w:rsidRPr="00280CFD">
              <w:rPr>
                <w:rFonts w:asciiTheme="minorHAnsi" w:hAnsiTheme="minorHAnsi" w:cstheme="minorHAnsi"/>
                <w:b/>
                <w:strike/>
                <w:color w:val="FF3300"/>
                <w:sz w:val="16"/>
                <w:szCs w:val="16"/>
                <w:lang w:val="en-GB"/>
              </w:rPr>
              <w:t xml:space="preserve">: </w:t>
            </w:r>
          </w:p>
          <w:p w14:paraId="4D6C148F"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150000</w:t>
            </w:r>
          </w:p>
          <w:p w14:paraId="465D875E"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300000</w:t>
            </w:r>
          </w:p>
          <w:p w14:paraId="0D1EFDB0"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500000</w:t>
            </w:r>
          </w:p>
          <w:p w14:paraId="78F708EC"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750000</w:t>
            </w:r>
          </w:p>
          <w:p w14:paraId="381E4A95"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1000000</w:t>
            </w:r>
          </w:p>
          <w:p w14:paraId="7D2011EA"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1500000</w:t>
            </w:r>
          </w:p>
          <w:p w14:paraId="525C2B67" w14:textId="77777777" w:rsidR="00584BF6" w:rsidRPr="00280CFD" w:rsidRDefault="00584BF6" w:rsidP="00686743">
            <w:pPr>
              <w:pStyle w:val="AxureTableNormalText"/>
              <w:rPr>
                <w:rFonts w:asciiTheme="minorHAnsi" w:hAnsiTheme="minorHAnsi" w:cstheme="minorHAnsi"/>
                <w:b/>
                <w:strike/>
                <w:color w:val="FF3300"/>
                <w:lang w:val="en-GB"/>
              </w:rPr>
            </w:pPr>
            <w:r w:rsidRPr="00280CFD">
              <w:rPr>
                <w:rFonts w:asciiTheme="minorHAnsi" w:hAnsiTheme="minorHAnsi" w:cstheme="minorHAnsi"/>
                <w:b/>
                <w:strike/>
                <w:color w:val="FF3300"/>
                <w:lang w:val="en-GB"/>
              </w:rPr>
              <w:t>2000000</w:t>
            </w:r>
          </w:p>
          <w:p w14:paraId="34F9EFC0" w14:textId="77777777" w:rsidR="00584BF6" w:rsidRPr="00925024" w:rsidRDefault="00584BF6" w:rsidP="00686743">
            <w:pPr>
              <w:pStyle w:val="AxureTableNormalText"/>
              <w:rPr>
                <w:rFonts w:asciiTheme="minorHAnsi" w:hAnsiTheme="minorHAnsi" w:cstheme="minorHAnsi"/>
                <w:lang w:val="en-GB"/>
              </w:rPr>
            </w:pPr>
            <w:r w:rsidRPr="00280CFD">
              <w:rPr>
                <w:rFonts w:asciiTheme="minorHAnsi" w:hAnsiTheme="minorHAnsi" w:cstheme="minorHAnsi"/>
                <w:b/>
                <w:strike/>
                <w:color w:val="FF3300"/>
                <w:lang w:val="en-GB"/>
              </w:rPr>
              <w:t>3000000</w:t>
            </w:r>
          </w:p>
        </w:tc>
      </w:tr>
      <w:tr w:rsidR="00584BF6" w:rsidRPr="00925024" w14:paraId="34151F3F" w14:textId="77777777" w:rsidTr="00686743">
        <w:tc>
          <w:tcPr>
            <w:tcW w:w="1941" w:type="dxa"/>
            <w:tcBorders>
              <w:top w:val="single" w:sz="4" w:space="0" w:color="000000"/>
              <w:left w:val="single" w:sz="4" w:space="0" w:color="000000"/>
              <w:bottom w:val="single" w:sz="4" w:space="0" w:color="000000"/>
              <w:right w:val="nil"/>
            </w:tcBorders>
          </w:tcPr>
          <w:p w14:paraId="1543FFC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Egenandel</w:t>
            </w:r>
            <w:proofErr w:type="spellEnd"/>
          </w:p>
        </w:tc>
        <w:tc>
          <w:tcPr>
            <w:tcW w:w="1959" w:type="dxa"/>
            <w:tcBorders>
              <w:top w:val="single" w:sz="4" w:space="0" w:color="000000"/>
              <w:left w:val="single" w:sz="4" w:space="0" w:color="000000"/>
              <w:bottom w:val="single" w:sz="4" w:space="0" w:color="000000"/>
              <w:right w:val="nil"/>
            </w:tcBorders>
          </w:tcPr>
          <w:p w14:paraId="6CB7A93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innbo_egenandel</w:t>
            </w:r>
            <w:proofErr w:type="spellEnd"/>
          </w:p>
        </w:tc>
        <w:tc>
          <w:tcPr>
            <w:tcW w:w="3827" w:type="dxa"/>
            <w:tcBorders>
              <w:top w:val="single" w:sz="4" w:space="0" w:color="000000"/>
              <w:left w:val="single" w:sz="4" w:space="0" w:color="000000"/>
              <w:bottom w:val="single" w:sz="4" w:space="0" w:color="000000"/>
              <w:right w:val="nil"/>
            </w:tcBorders>
          </w:tcPr>
          <w:p w14:paraId="5CE47B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Own risk</w:t>
            </w:r>
          </w:p>
        </w:tc>
        <w:tc>
          <w:tcPr>
            <w:tcW w:w="1559" w:type="dxa"/>
            <w:tcBorders>
              <w:top w:val="single" w:sz="4" w:space="0" w:color="000000"/>
              <w:left w:val="single" w:sz="4" w:space="0" w:color="000000"/>
              <w:bottom w:val="single" w:sz="4" w:space="0" w:color="000000"/>
              <w:right w:val="nil"/>
            </w:tcBorders>
          </w:tcPr>
          <w:p w14:paraId="445CFEA4" w14:textId="77777777" w:rsidR="00584BF6" w:rsidRPr="00925024" w:rsidRDefault="00584BF6" w:rsidP="00686743">
            <w:pPr>
              <w:snapToGrid w:val="0"/>
              <w:rPr>
                <w:rFonts w:asciiTheme="minorHAnsi" w:hAnsiTheme="minorHAnsi" w:cstheme="minorHAnsi"/>
                <w:sz w:val="16"/>
                <w:szCs w:val="16"/>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sz w:val="16"/>
                <w:szCs w:val="16"/>
                <w:lang w:val="en-GB"/>
              </w:rPr>
              <w:t>Lovlige</w:t>
            </w:r>
            <w:proofErr w:type="spellEnd"/>
            <w:r w:rsidRPr="00925024">
              <w:rPr>
                <w:rFonts w:asciiTheme="minorHAnsi" w:hAnsiTheme="minorHAnsi" w:cstheme="minorHAnsi"/>
                <w:sz w:val="16"/>
                <w:szCs w:val="16"/>
                <w:lang w:val="en-GB"/>
              </w:rPr>
              <w:t xml:space="preserve"> </w:t>
            </w:r>
            <w:proofErr w:type="spellStart"/>
            <w:r w:rsidRPr="00925024">
              <w:rPr>
                <w:rFonts w:asciiTheme="minorHAnsi" w:hAnsiTheme="minorHAnsi" w:cstheme="minorHAnsi"/>
                <w:sz w:val="16"/>
                <w:szCs w:val="16"/>
                <w:lang w:val="en-GB"/>
              </w:rPr>
              <w:t>verdier</w:t>
            </w:r>
            <w:proofErr w:type="spellEnd"/>
            <w:r w:rsidRPr="00925024">
              <w:rPr>
                <w:rFonts w:asciiTheme="minorHAnsi" w:hAnsiTheme="minorHAnsi" w:cstheme="minorHAnsi"/>
                <w:sz w:val="16"/>
                <w:szCs w:val="16"/>
                <w:lang w:val="en-GB"/>
              </w:rPr>
              <w:t xml:space="preserve">: </w:t>
            </w:r>
          </w:p>
          <w:p w14:paraId="3EA1B657"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2000</w:t>
            </w:r>
          </w:p>
          <w:p w14:paraId="5CDCFC7F"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3000</w:t>
            </w:r>
          </w:p>
          <w:p w14:paraId="24CF8CA0"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4000</w:t>
            </w:r>
          </w:p>
          <w:p w14:paraId="49528C99" w14:textId="77777777" w:rsidR="00280CFD" w:rsidRPr="00280CFD" w:rsidRDefault="00280CFD" w:rsidP="00686743">
            <w:pPr>
              <w:pStyle w:val="AxureTableNormalText"/>
              <w:rPr>
                <w:rFonts w:asciiTheme="minorHAnsi" w:hAnsiTheme="minorHAnsi" w:cstheme="minorHAnsi"/>
                <w:b/>
                <w:color w:val="538135" w:themeColor="accent6" w:themeShade="BF"/>
                <w:lang w:val="en-GB"/>
              </w:rPr>
            </w:pPr>
            <w:r w:rsidRPr="00280CFD">
              <w:rPr>
                <w:rFonts w:asciiTheme="minorHAnsi" w:hAnsiTheme="minorHAnsi" w:cstheme="minorHAnsi"/>
                <w:b/>
                <w:color w:val="538135" w:themeColor="accent6" w:themeShade="BF"/>
                <w:lang w:val="en-GB"/>
              </w:rPr>
              <w:t>5000</w:t>
            </w:r>
          </w:p>
          <w:p w14:paraId="7EE8A571"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6000</w:t>
            </w:r>
          </w:p>
          <w:p w14:paraId="3E1FD46A"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7000</w:t>
            </w:r>
          </w:p>
          <w:p w14:paraId="6624C3CB"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8000</w:t>
            </w:r>
          </w:p>
          <w:p w14:paraId="2B78220E"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10000</w:t>
            </w:r>
          </w:p>
          <w:p w14:paraId="3ABF4EB9"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12000</w:t>
            </w:r>
          </w:p>
          <w:p w14:paraId="583BEEAA"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15000</w:t>
            </w:r>
          </w:p>
          <w:p w14:paraId="0E3FD956"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16000</w:t>
            </w:r>
          </w:p>
          <w:p w14:paraId="42816918" w14:textId="77777777" w:rsidR="00584BF6"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20000</w:t>
            </w:r>
          </w:p>
          <w:p w14:paraId="79A9A80A" w14:textId="77777777" w:rsidR="00280CFD" w:rsidRPr="00280CFD" w:rsidRDefault="00280CFD" w:rsidP="00686743">
            <w:pPr>
              <w:pStyle w:val="AxureTableNormalText"/>
              <w:rPr>
                <w:rFonts w:asciiTheme="minorHAnsi" w:hAnsiTheme="minorHAnsi" w:cstheme="minorHAnsi"/>
                <w:b/>
                <w:color w:val="538135" w:themeColor="accent6" w:themeShade="BF"/>
                <w:lang w:val="en-GB"/>
              </w:rPr>
            </w:pPr>
            <w:r w:rsidRPr="00280CFD">
              <w:rPr>
                <w:rFonts w:asciiTheme="minorHAnsi" w:hAnsiTheme="minorHAnsi" w:cstheme="minorHAnsi"/>
                <w:b/>
                <w:color w:val="538135" w:themeColor="accent6" w:themeShade="BF"/>
                <w:lang w:val="en-GB"/>
              </w:rPr>
              <w:t>25000</w:t>
            </w:r>
          </w:p>
          <w:p w14:paraId="7CA07E2A" w14:textId="77777777" w:rsidR="00584BF6" w:rsidRPr="00925024" w:rsidRDefault="00584BF6" w:rsidP="00686743">
            <w:pPr>
              <w:pStyle w:val="AxureTableNormalText"/>
              <w:rPr>
                <w:rFonts w:asciiTheme="minorHAnsi" w:hAnsiTheme="minorHAnsi" w:cstheme="minorHAnsi"/>
                <w:lang w:val="en-GB"/>
              </w:rPr>
            </w:pPr>
            <w:r w:rsidRPr="00925024">
              <w:rPr>
                <w:rFonts w:asciiTheme="minorHAnsi" w:hAnsiTheme="minorHAnsi" w:cstheme="minorHAnsi"/>
                <w:lang w:val="en-GB"/>
              </w:rPr>
              <w:t>30000</w:t>
            </w:r>
          </w:p>
        </w:tc>
      </w:tr>
      <w:tr w:rsidR="00280CFD" w:rsidRPr="00925024" w14:paraId="2F67103E" w14:textId="77777777" w:rsidTr="003B4180">
        <w:tc>
          <w:tcPr>
            <w:tcW w:w="1941" w:type="dxa"/>
            <w:tcBorders>
              <w:top w:val="single" w:sz="4" w:space="0" w:color="000000"/>
              <w:left w:val="single" w:sz="4" w:space="0" w:color="000000"/>
              <w:bottom w:val="single" w:sz="4" w:space="0" w:color="000000"/>
              <w:right w:val="nil"/>
            </w:tcBorders>
            <w:shd w:val="clear" w:color="auto" w:fill="CCFFCC"/>
          </w:tcPr>
          <w:p w14:paraId="295C95D2" w14:textId="77777777" w:rsidR="00280CFD" w:rsidRPr="00925024" w:rsidRDefault="00280CFD" w:rsidP="00686743">
            <w:pPr>
              <w:pStyle w:val="AxureTableNormalText"/>
              <w:snapToGrid w:val="0"/>
              <w:rPr>
                <w:rFonts w:asciiTheme="minorHAnsi" w:hAnsiTheme="minorHAnsi" w:cstheme="minorHAnsi"/>
                <w:sz w:val="20"/>
                <w:szCs w:val="20"/>
                <w:lang w:val="en-GB"/>
              </w:rPr>
            </w:pPr>
            <w:r w:rsidRPr="00925024">
              <w:rPr>
                <w:rFonts w:asciiTheme="minorHAnsi" w:hAnsiTheme="minorHAnsi" w:cstheme="minorHAnsi"/>
                <w:sz w:val="20"/>
                <w:szCs w:val="20"/>
                <w:lang w:val="en-GB"/>
              </w:rPr>
              <w:t>\</w:t>
            </w:r>
            <w:proofErr w:type="spellStart"/>
            <w:r w:rsidRPr="003B4180">
              <w:rPr>
                <w:rFonts w:asciiTheme="minorHAnsi" w:hAnsiTheme="minorHAnsi" w:cstheme="minorHAnsi"/>
                <w:szCs w:val="20"/>
                <w:lang w:val="en-GB"/>
              </w:rPr>
              <w:t>Navn</w:t>
            </w:r>
            <w:proofErr w:type="spellEnd"/>
          </w:p>
        </w:tc>
        <w:tc>
          <w:tcPr>
            <w:tcW w:w="1959" w:type="dxa"/>
            <w:tcBorders>
              <w:top w:val="single" w:sz="4" w:space="0" w:color="000000"/>
              <w:left w:val="single" w:sz="4" w:space="0" w:color="000000"/>
              <w:bottom w:val="single" w:sz="4" w:space="0" w:color="000000"/>
              <w:right w:val="nil"/>
            </w:tcBorders>
            <w:shd w:val="clear" w:color="auto" w:fill="CCFFCC"/>
          </w:tcPr>
          <w:p w14:paraId="5FEC5C46" w14:textId="54990EA3" w:rsidR="00280CFD" w:rsidRPr="00925024" w:rsidRDefault="003045AF" w:rsidP="00686743">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280CFD">
              <w:rPr>
                <w:rFonts w:asciiTheme="minorHAnsi" w:hAnsiTheme="minorHAnsi" w:cstheme="minorHAnsi"/>
                <w:lang w:val="en-GB"/>
              </w:rPr>
              <w:t>nnbo_navn</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28FDF696" w14:textId="77777777" w:rsidR="003D781E" w:rsidRDefault="00280CFD" w:rsidP="00686743">
            <w:pPr>
              <w:pStyle w:val="AxureTableNormalText"/>
              <w:snapToGrid w:val="0"/>
              <w:rPr>
                <w:rFonts w:asciiTheme="minorHAnsi" w:hAnsiTheme="minorHAnsi" w:cstheme="minorHAnsi"/>
                <w:lang w:val="en-GB"/>
              </w:rPr>
            </w:pPr>
            <w:r>
              <w:rPr>
                <w:rFonts w:asciiTheme="minorHAnsi" w:hAnsiTheme="minorHAnsi" w:cstheme="minorHAnsi"/>
                <w:lang w:val="en-GB"/>
              </w:rPr>
              <w:t>Name of insurer</w:t>
            </w:r>
          </w:p>
          <w:p w14:paraId="01BD1C68" w14:textId="05CCC5C7" w:rsidR="003D781E" w:rsidRDefault="003D781E" w:rsidP="003D781E">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Need two fields for name. First and middle name in on field and last name in a separate field.</w:t>
            </w:r>
            <w:r w:rsidR="002F6234">
              <w:rPr>
                <w:rFonts w:asciiTheme="minorHAnsi" w:hAnsiTheme="minorHAnsi" w:cstheme="minorHAnsi"/>
                <w:b/>
                <w:color w:val="FF0000"/>
                <w:sz w:val="18"/>
                <w:lang w:val="en-GB"/>
              </w:rPr>
              <w:t xml:space="preserve"> Allowed only letters and space. Max length 250 for each</w:t>
            </w:r>
          </w:p>
          <w:p w14:paraId="4EF76D77" w14:textId="77777777" w:rsidR="003D781E" w:rsidRDefault="003D781E" w:rsidP="003D781E">
            <w:pPr>
              <w:pStyle w:val="AxureTableNormalText"/>
              <w:snapToGrid w:val="0"/>
              <w:rPr>
                <w:rFonts w:asciiTheme="minorHAnsi" w:hAnsiTheme="minorHAnsi" w:cstheme="minorHAnsi"/>
                <w:b/>
                <w:color w:val="FF0000"/>
                <w:sz w:val="18"/>
                <w:lang w:val="en-GB"/>
              </w:rPr>
            </w:pPr>
          </w:p>
          <w:p w14:paraId="052F441B" w14:textId="77777777" w:rsidR="003D781E" w:rsidRDefault="003D781E" w:rsidP="003D781E">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099CD21C" w14:textId="01546A13" w:rsidR="00280CFD" w:rsidRPr="00925024" w:rsidRDefault="003D781E" w:rsidP="003D781E">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r w:rsidR="003B4180">
              <w:rPr>
                <w:rFonts w:asciiTheme="minorHAnsi" w:hAnsiTheme="minorHAnsi" w:cstheme="minorHAnsi"/>
                <w:lang w:val="en-GB"/>
              </w:rPr>
              <w:t xml:space="preserve"> </w:t>
            </w:r>
          </w:p>
        </w:tc>
        <w:tc>
          <w:tcPr>
            <w:tcW w:w="1559" w:type="dxa"/>
            <w:tcBorders>
              <w:top w:val="single" w:sz="4" w:space="0" w:color="000000"/>
              <w:left w:val="single" w:sz="4" w:space="0" w:color="000000"/>
              <w:bottom w:val="single" w:sz="4" w:space="0" w:color="000000"/>
              <w:right w:val="nil"/>
            </w:tcBorders>
            <w:shd w:val="clear" w:color="auto" w:fill="CCFFCC"/>
          </w:tcPr>
          <w:p w14:paraId="50BA4B04"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15DCBDFC"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39AFFC19" w14:textId="507124BE" w:rsidR="00280CFD" w:rsidRPr="007B35E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584BF6" w:rsidRPr="00925024" w14:paraId="751E514F" w14:textId="77777777" w:rsidTr="00686743">
        <w:tc>
          <w:tcPr>
            <w:tcW w:w="1941" w:type="dxa"/>
            <w:tcBorders>
              <w:top w:val="single" w:sz="4" w:space="0" w:color="000000"/>
              <w:left w:val="single" w:sz="4" w:space="0" w:color="000000"/>
              <w:bottom w:val="single" w:sz="4" w:space="0" w:color="000000"/>
              <w:right w:val="nil"/>
            </w:tcBorders>
          </w:tcPr>
          <w:p w14:paraId="1FE6E71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Forsikringstakers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fødselsnummer</w:t>
            </w:r>
            <w:proofErr w:type="spellEnd"/>
          </w:p>
        </w:tc>
        <w:tc>
          <w:tcPr>
            <w:tcW w:w="1959" w:type="dxa"/>
            <w:tcBorders>
              <w:top w:val="single" w:sz="4" w:space="0" w:color="000000"/>
              <w:left w:val="single" w:sz="4" w:space="0" w:color="000000"/>
              <w:bottom w:val="single" w:sz="4" w:space="0" w:color="000000"/>
              <w:right w:val="nil"/>
            </w:tcBorders>
          </w:tcPr>
          <w:p w14:paraId="783C9C5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innbo_foedselsnr</w:t>
            </w:r>
            <w:proofErr w:type="spellEnd"/>
          </w:p>
        </w:tc>
        <w:tc>
          <w:tcPr>
            <w:tcW w:w="3827" w:type="dxa"/>
            <w:tcBorders>
              <w:top w:val="single" w:sz="4" w:space="0" w:color="000000"/>
              <w:left w:val="single" w:sz="4" w:space="0" w:color="000000"/>
              <w:bottom w:val="single" w:sz="4" w:space="0" w:color="000000"/>
              <w:right w:val="nil"/>
            </w:tcBorders>
          </w:tcPr>
          <w:p w14:paraId="4846DC3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59" w:type="dxa"/>
            <w:tcBorders>
              <w:top w:val="single" w:sz="4" w:space="0" w:color="000000"/>
              <w:left w:val="single" w:sz="4" w:space="0" w:color="000000"/>
              <w:bottom w:val="single" w:sz="4" w:space="0" w:color="000000"/>
              <w:right w:val="nil"/>
            </w:tcBorders>
          </w:tcPr>
          <w:p w14:paraId="617C358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proofErr w:type="spellEnd"/>
          </w:p>
        </w:tc>
      </w:tr>
      <w:tr w:rsidR="00584BF6" w:rsidRPr="00925024" w14:paraId="57483913" w14:textId="77777777" w:rsidTr="00D47EBC">
        <w:tc>
          <w:tcPr>
            <w:tcW w:w="1941" w:type="dxa"/>
            <w:tcBorders>
              <w:top w:val="single" w:sz="4" w:space="0" w:color="000000"/>
              <w:left w:val="single" w:sz="4" w:space="0" w:color="000000"/>
              <w:bottom w:val="single" w:sz="4" w:space="0" w:color="000000"/>
              <w:right w:val="nil"/>
            </w:tcBorders>
            <w:shd w:val="clear" w:color="auto" w:fill="FFCCFF"/>
          </w:tcPr>
          <w:p w14:paraId="272238AA"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Antall</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i</w:t>
            </w:r>
            <w:proofErr w:type="spellEnd"/>
            <w:r w:rsidRPr="00925024">
              <w:rPr>
                <w:rFonts w:asciiTheme="minorHAnsi" w:hAnsiTheme="minorHAnsi" w:cstheme="minorHAnsi"/>
                <w:lang w:val="en-GB"/>
              </w:rPr>
              <w:t xml:space="preserve"> alt</w:t>
            </w:r>
          </w:p>
        </w:tc>
        <w:tc>
          <w:tcPr>
            <w:tcW w:w="1959" w:type="dxa"/>
            <w:tcBorders>
              <w:top w:val="single" w:sz="4" w:space="0" w:color="000000"/>
              <w:left w:val="single" w:sz="4" w:space="0" w:color="000000"/>
              <w:bottom w:val="single" w:sz="4" w:space="0" w:color="000000"/>
              <w:right w:val="nil"/>
            </w:tcBorders>
            <w:shd w:val="clear" w:color="auto" w:fill="FFCCFF"/>
          </w:tcPr>
          <w:p w14:paraId="66E49A10"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innbo_antall_forsikringer</w:t>
            </w:r>
            <w:proofErr w:type="spellEnd"/>
          </w:p>
          <w:p w14:paraId="6AF73C84" w14:textId="77777777" w:rsidR="00584BF6" w:rsidRPr="007A087D" w:rsidRDefault="00584BF6" w:rsidP="00280CFD">
            <w:pPr>
              <w:pStyle w:val="AxureTableNormalText"/>
              <w:snapToGrid w:val="0"/>
              <w:rPr>
                <w:rFonts w:asciiTheme="minorHAnsi" w:hAnsiTheme="minorHAnsi" w:cstheme="minorHAnsi"/>
                <w:b/>
                <w:color w:val="00B050"/>
                <w:lang w:val="nb-NO"/>
              </w:rPr>
            </w:pPr>
          </w:p>
        </w:tc>
        <w:tc>
          <w:tcPr>
            <w:tcW w:w="3827" w:type="dxa"/>
            <w:tcBorders>
              <w:top w:val="single" w:sz="4" w:space="0" w:color="000000"/>
              <w:left w:val="single" w:sz="4" w:space="0" w:color="000000"/>
              <w:bottom w:val="single" w:sz="4" w:space="0" w:color="000000"/>
              <w:right w:val="nil"/>
            </w:tcBorders>
            <w:shd w:val="clear" w:color="auto" w:fill="FFCCFF"/>
          </w:tcPr>
          <w:p w14:paraId="29D97297" w14:textId="77777777" w:rsidR="00584BF6" w:rsidRPr="00925024" w:rsidRDefault="00584BF6" w:rsidP="00686743">
            <w:pPr>
              <w:pStyle w:val="AxureTableNormalText"/>
              <w:snapToGrid w:val="0"/>
              <w:rPr>
                <w:rFonts w:asciiTheme="minorHAnsi" w:hAnsiTheme="minorHAnsi" w:cstheme="minorHAnsi"/>
                <w:noProof/>
                <w:lang w:val="en-GB" w:eastAsia="nb-NO"/>
              </w:rPr>
            </w:pPr>
            <w:r w:rsidRPr="00925024">
              <w:rPr>
                <w:rFonts w:asciiTheme="minorHAnsi" w:hAnsiTheme="minorHAnsi" w:cstheme="minorHAnsi"/>
                <w:noProof/>
                <w:lang w:val="en-GB" w:eastAsia="nb-NO"/>
              </w:rPr>
              <w:t>How many insurance policies do you have all in all? (House, car, travel etc.)</w:t>
            </w:r>
          </w:p>
          <w:p w14:paraId="160DCE38" w14:textId="77777777" w:rsidR="00584BF6" w:rsidRPr="00925024" w:rsidRDefault="00584BF6" w:rsidP="00686743">
            <w:pPr>
              <w:pStyle w:val="AxureTableNormalText"/>
              <w:snapToGrid w:val="0"/>
              <w:rPr>
                <w:rFonts w:asciiTheme="minorHAnsi" w:hAnsiTheme="minorHAnsi" w:cstheme="minorHAnsi"/>
                <w:noProof/>
                <w:lang w:val="en-GB" w:eastAsia="nb-NO"/>
              </w:rPr>
            </w:pPr>
          </w:p>
          <w:p w14:paraId="2AACF923" w14:textId="77777777" w:rsidR="00584BF6" w:rsidRPr="00925024" w:rsidRDefault="00584BF6" w:rsidP="00686743">
            <w:pPr>
              <w:pStyle w:val="AxureTableNormalText"/>
              <w:snapToGrid w:val="0"/>
              <w:rPr>
                <w:rFonts w:asciiTheme="minorHAnsi" w:hAnsiTheme="minorHAnsi" w:cstheme="minorHAnsi"/>
                <w:noProof/>
                <w:lang w:val="en-GB" w:eastAsia="nb-NO"/>
              </w:rPr>
            </w:pPr>
          </w:p>
          <w:p w14:paraId="48DE6F6F" w14:textId="77777777" w:rsidR="00584BF6" w:rsidRPr="00925024" w:rsidRDefault="00584BF6" w:rsidP="00686743">
            <w:pPr>
              <w:pStyle w:val="AxureTableNormalText"/>
              <w:snapToGrid w:val="0"/>
              <w:rPr>
                <w:rFonts w:asciiTheme="minorHAnsi" w:hAnsiTheme="minorHAnsi" w:cstheme="minorHAnsi"/>
                <w:noProof/>
                <w:lang w:val="en-GB" w:eastAsia="nb-NO"/>
              </w:rPr>
            </w:pPr>
          </w:p>
        </w:tc>
        <w:tc>
          <w:tcPr>
            <w:tcW w:w="1559" w:type="dxa"/>
            <w:tcBorders>
              <w:top w:val="single" w:sz="4" w:space="0" w:color="000000"/>
              <w:left w:val="single" w:sz="4" w:space="0" w:color="000000"/>
              <w:bottom w:val="single" w:sz="4" w:space="0" w:color="000000"/>
              <w:right w:val="nil"/>
            </w:tcBorders>
            <w:shd w:val="clear" w:color="auto" w:fill="FFCCFF"/>
          </w:tcPr>
          <w:p w14:paraId="1865C640" w14:textId="77777777" w:rsidR="00584BF6" w:rsidRPr="007A087D" w:rsidRDefault="00584BF6" w:rsidP="00686743">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Nedtrekksliste</w:t>
            </w:r>
            <w:proofErr w:type="spellEnd"/>
            <w:r w:rsidRPr="007A087D">
              <w:rPr>
                <w:rFonts w:asciiTheme="minorHAnsi" w:hAnsiTheme="minorHAnsi" w:cstheme="minorHAnsi"/>
                <w:lang w:val="nb-NO"/>
              </w:rPr>
              <w:t xml:space="preserve"> 1-10</w:t>
            </w:r>
          </w:p>
          <w:p w14:paraId="13733F53" w14:textId="77777777" w:rsidR="00584BF6" w:rsidRPr="007A087D" w:rsidRDefault="00584BF6" w:rsidP="00686743">
            <w:pPr>
              <w:pStyle w:val="AxureTableNormalText"/>
              <w:snapToGrid w:val="0"/>
              <w:rPr>
                <w:rFonts w:asciiTheme="minorHAnsi" w:hAnsiTheme="minorHAnsi" w:cstheme="minorHAnsi"/>
                <w:lang w:val="nb-NO"/>
              </w:rPr>
            </w:pPr>
          </w:p>
          <w:p w14:paraId="4750FDDD"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Første opsjon (0) </w:t>
            </w:r>
          </w:p>
          <w:p w14:paraId="0927CF4B" w14:textId="77777777" w:rsidR="00584BF6" w:rsidRPr="00925024" w:rsidRDefault="00584BF6" w:rsidP="00280CFD">
            <w:pPr>
              <w:pStyle w:val="AxureTableNormalText"/>
              <w:snapToGrid w:val="0"/>
              <w:rPr>
                <w:rFonts w:asciiTheme="minorHAnsi" w:hAnsiTheme="minorHAnsi" w:cstheme="minorHAnsi"/>
                <w:lang w:val="en-GB"/>
              </w:rPr>
            </w:pPr>
          </w:p>
        </w:tc>
      </w:tr>
      <w:tr w:rsidR="00584BF6" w:rsidRPr="00925024" w14:paraId="4611CB0A" w14:textId="77777777" w:rsidTr="00686743">
        <w:tc>
          <w:tcPr>
            <w:tcW w:w="1941" w:type="dxa"/>
            <w:tcBorders>
              <w:top w:val="single" w:sz="4" w:space="0" w:color="000000"/>
              <w:left w:val="single" w:sz="4" w:space="0" w:color="000000"/>
              <w:bottom w:val="single" w:sz="4" w:space="0" w:color="000000"/>
              <w:right w:val="nil"/>
            </w:tcBorders>
            <w:shd w:val="clear" w:color="auto" w:fill="auto"/>
          </w:tcPr>
          <w:p w14:paraId="08C27D06" w14:textId="0CFDC391" w:rsidR="00584BF6" w:rsidRPr="009F0C3F" w:rsidRDefault="00584BF6" w:rsidP="00686743">
            <w:pPr>
              <w:pStyle w:val="AxureTableNormalText"/>
              <w:snapToGrid w:val="0"/>
              <w:rPr>
                <w:rFonts w:asciiTheme="minorHAnsi" w:hAnsiTheme="minorHAnsi" w:cstheme="minorHAnsi"/>
                <w:b/>
                <w:strike/>
                <w:color w:val="FF0000"/>
                <w:lang w:val="nb-NO"/>
              </w:rPr>
            </w:pPr>
            <w:proofErr w:type="gramStart"/>
            <w:r w:rsidRPr="007B35EB">
              <w:rPr>
                <w:rFonts w:asciiTheme="minorHAnsi" w:hAnsiTheme="minorHAnsi" w:cstheme="minorHAnsi"/>
                <w:lang w:val="nb-NO"/>
              </w:rPr>
              <w:t xml:space="preserve">\ </w:t>
            </w:r>
            <w:r w:rsidRPr="009F0C3F">
              <w:rPr>
                <w:rFonts w:asciiTheme="minorHAnsi" w:hAnsiTheme="minorHAnsi" w:cstheme="minorHAnsi"/>
                <w:b/>
                <w:strike/>
                <w:color w:val="FF0000"/>
                <w:lang w:val="nb-NO"/>
              </w:rPr>
              <w:t xml:space="preserve"> Boligrom</w:t>
            </w:r>
            <w:proofErr w:type="gramEnd"/>
            <w:r w:rsidRPr="009F0C3F">
              <w:rPr>
                <w:rFonts w:asciiTheme="minorHAnsi" w:hAnsiTheme="minorHAnsi" w:cstheme="minorHAnsi"/>
                <w:b/>
                <w:strike/>
                <w:color w:val="FF0000"/>
                <w:lang w:val="nb-NO"/>
              </w:rPr>
              <w:t xml:space="preserve"> under bakkeplan</w:t>
            </w:r>
            <w:r w:rsidR="009F0C3F" w:rsidRPr="009F0C3F">
              <w:rPr>
                <w:rFonts w:asciiTheme="minorHAnsi" w:hAnsiTheme="minorHAnsi" w:cstheme="minorHAnsi"/>
                <w:b/>
                <w:strike/>
                <w:color w:val="FF0000"/>
                <w:lang w:val="nb-NO"/>
              </w:rPr>
              <w:t>¨</w:t>
            </w:r>
          </w:p>
          <w:p w14:paraId="7E4449DE" w14:textId="75AAC8DE" w:rsidR="009F0C3F" w:rsidRPr="009F0C3F" w:rsidRDefault="009F0C3F" w:rsidP="00686743">
            <w:pPr>
              <w:pStyle w:val="AxureTableNormalText"/>
              <w:snapToGrid w:val="0"/>
              <w:rPr>
                <w:rFonts w:asciiTheme="minorHAnsi" w:hAnsiTheme="minorHAnsi" w:cstheme="minorHAnsi"/>
                <w:b/>
                <w:color w:val="00B050"/>
                <w:lang w:val="nb-NO"/>
              </w:rPr>
            </w:pPr>
            <w:r w:rsidRPr="009F0C3F">
              <w:rPr>
                <w:rFonts w:asciiTheme="minorHAnsi" w:hAnsiTheme="minorHAnsi" w:cstheme="minorHAnsi"/>
                <w:b/>
                <w:color w:val="00B050"/>
                <w:lang w:val="nb-NO"/>
              </w:rPr>
              <w:t>Rom under bakkeplan</w:t>
            </w:r>
          </w:p>
          <w:p w14:paraId="284310F8" w14:textId="77777777" w:rsidR="00584BF6" w:rsidRPr="009F0C3F" w:rsidRDefault="00584BF6" w:rsidP="00686743">
            <w:pPr>
              <w:pStyle w:val="AxureTableNormalText"/>
              <w:rPr>
                <w:rFonts w:asciiTheme="minorHAnsi" w:hAnsiTheme="minorHAnsi" w:cstheme="minorHAnsi"/>
                <w:lang w:val="nb-NO"/>
              </w:rPr>
            </w:pPr>
          </w:p>
        </w:tc>
        <w:tc>
          <w:tcPr>
            <w:tcW w:w="1959" w:type="dxa"/>
            <w:tcBorders>
              <w:top w:val="single" w:sz="4" w:space="0" w:color="000000"/>
              <w:left w:val="single" w:sz="4" w:space="0" w:color="000000"/>
              <w:bottom w:val="single" w:sz="4" w:space="0" w:color="000000"/>
              <w:right w:val="nil"/>
            </w:tcBorders>
            <w:shd w:val="clear" w:color="auto" w:fill="auto"/>
          </w:tcPr>
          <w:p w14:paraId="2FEEC001" w14:textId="035E08D5" w:rsidR="00584BF6" w:rsidRPr="007A087D" w:rsidRDefault="003045AF" w:rsidP="00686743">
            <w:pPr>
              <w:pStyle w:val="AxureTableNormalText"/>
              <w:snapToGrid w:val="0"/>
              <w:rPr>
                <w:rFonts w:asciiTheme="minorHAnsi" w:hAnsiTheme="minorHAnsi" w:cstheme="minorHAnsi"/>
                <w:lang w:val="nb-NO"/>
              </w:rPr>
            </w:pPr>
            <w:r>
              <w:rPr>
                <w:rFonts w:asciiTheme="minorHAnsi" w:hAnsiTheme="minorHAnsi" w:cstheme="minorHAnsi"/>
                <w:lang w:val="nb-NO"/>
              </w:rPr>
              <w:t>i</w:t>
            </w:r>
            <w:r w:rsidR="00584BF6" w:rsidRPr="007A087D">
              <w:rPr>
                <w:rFonts w:asciiTheme="minorHAnsi" w:hAnsiTheme="minorHAnsi" w:cstheme="minorHAnsi"/>
                <w:lang w:val="nb-NO"/>
              </w:rPr>
              <w:t>nnbo _</w:t>
            </w:r>
            <w:proofErr w:type="spellStart"/>
            <w:r w:rsidR="00584BF6" w:rsidRPr="007A087D">
              <w:rPr>
                <w:rFonts w:asciiTheme="minorHAnsi" w:hAnsiTheme="minorHAnsi" w:cstheme="minorHAnsi"/>
                <w:lang w:val="nb-NO"/>
              </w:rPr>
              <w:t>rom_under_bakken</w:t>
            </w:r>
            <w:proofErr w:type="spellEnd"/>
          </w:p>
          <w:p w14:paraId="7548ABE5" w14:textId="77777777" w:rsidR="00584BF6" w:rsidRPr="007A087D" w:rsidRDefault="00584BF6" w:rsidP="00686743">
            <w:pPr>
              <w:pStyle w:val="AxureTableNormalText"/>
              <w:snapToGrid w:val="0"/>
              <w:rPr>
                <w:rFonts w:asciiTheme="minorHAnsi" w:hAnsiTheme="minorHAnsi" w:cstheme="minorHAnsi"/>
                <w:lang w:val="nb-NO"/>
              </w:rPr>
            </w:pPr>
          </w:p>
          <w:p w14:paraId="7FF75F9B" w14:textId="77777777" w:rsidR="00584BF6" w:rsidRPr="00E21DA7" w:rsidRDefault="00584BF6" w:rsidP="00686743">
            <w:pPr>
              <w:pStyle w:val="AxureTableNormalText"/>
              <w:snapToGrid w:val="0"/>
              <w:rPr>
                <w:rFonts w:asciiTheme="minorHAnsi" w:hAnsiTheme="minorHAnsi" w:cstheme="minorHAnsi"/>
                <w:b/>
                <w:strike/>
                <w:lang w:val="nb-NO"/>
              </w:rPr>
            </w:pPr>
            <w:r w:rsidRPr="00E21DA7">
              <w:rPr>
                <w:rFonts w:asciiTheme="minorHAnsi" w:hAnsiTheme="minorHAnsi" w:cstheme="minorHAnsi"/>
                <w:b/>
                <w:strike/>
                <w:color w:val="FF3300"/>
                <w:lang w:val="nb-NO"/>
              </w:rPr>
              <w:t xml:space="preserve">Innbo _bolig </w:t>
            </w:r>
            <w:proofErr w:type="spellStart"/>
            <w:r w:rsidRPr="00E21DA7">
              <w:rPr>
                <w:rFonts w:asciiTheme="minorHAnsi" w:hAnsiTheme="minorHAnsi" w:cstheme="minorHAnsi"/>
                <w:b/>
                <w:strike/>
                <w:color w:val="FF3300"/>
                <w:lang w:val="nb-NO"/>
              </w:rPr>
              <w:t>rom_under_bakken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501BC16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Rooms wholly or partly </w:t>
            </w:r>
            <w:r w:rsidR="008A2038" w:rsidRPr="00925024">
              <w:rPr>
                <w:rFonts w:asciiTheme="minorHAnsi" w:hAnsiTheme="minorHAnsi" w:cstheme="minorHAnsi"/>
                <w:lang w:val="en-GB"/>
              </w:rPr>
              <w:t>underground</w:t>
            </w:r>
            <w:r w:rsidRPr="00925024">
              <w:rPr>
                <w:rFonts w:asciiTheme="minorHAnsi" w:hAnsiTheme="minorHAnsi" w:cstheme="minorHAnsi"/>
                <w:lang w:val="en-GB"/>
              </w:rPr>
              <w:t xml:space="preserve">?     </w:t>
            </w:r>
          </w:p>
        </w:tc>
        <w:tc>
          <w:tcPr>
            <w:tcW w:w="1559" w:type="dxa"/>
            <w:tcBorders>
              <w:top w:val="single" w:sz="4" w:space="0" w:color="000000"/>
              <w:left w:val="single" w:sz="4" w:space="0" w:color="000000"/>
              <w:bottom w:val="single" w:sz="4" w:space="0" w:color="000000"/>
              <w:right w:val="nil"/>
            </w:tcBorders>
            <w:shd w:val="clear" w:color="auto" w:fill="auto"/>
          </w:tcPr>
          <w:p w14:paraId="53D7959C"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Ja/Nei</w:t>
            </w:r>
          </w:p>
          <w:p w14:paraId="109371EB" w14:textId="77777777" w:rsidR="00584BF6" w:rsidRPr="00E21DA7" w:rsidRDefault="00584BF6" w:rsidP="00686743">
            <w:pPr>
              <w:pStyle w:val="AxureTableNormalText"/>
              <w:rPr>
                <w:rFonts w:asciiTheme="minorHAnsi" w:hAnsiTheme="minorHAnsi" w:cstheme="minorHAnsi"/>
                <w:b/>
                <w:strike/>
                <w:color w:val="FF3300"/>
                <w:lang w:val="nb-NO"/>
              </w:rPr>
            </w:pPr>
            <w:r w:rsidRPr="00E21DA7">
              <w:rPr>
                <w:rFonts w:asciiTheme="minorHAnsi" w:hAnsiTheme="minorHAnsi" w:cstheme="minorHAnsi"/>
                <w:b/>
                <w:strike/>
                <w:color w:val="FF3300"/>
                <w:lang w:val="nb-NO"/>
              </w:rPr>
              <w:t>Hvis ja, er det innredet noe boligrom i etasjen under bakkeplan?</w:t>
            </w:r>
          </w:p>
          <w:p w14:paraId="0385FB99" w14:textId="77777777" w:rsidR="00584BF6" w:rsidRPr="00925024" w:rsidRDefault="00584BF6" w:rsidP="00686743">
            <w:pPr>
              <w:pStyle w:val="AxureTableNormalText"/>
              <w:rPr>
                <w:rFonts w:asciiTheme="minorHAnsi" w:hAnsiTheme="minorHAnsi" w:cstheme="minorHAnsi"/>
                <w:lang w:val="en-GB"/>
              </w:rPr>
            </w:pPr>
            <w:proofErr w:type="spellStart"/>
            <w:r w:rsidRPr="00E21DA7">
              <w:rPr>
                <w:rFonts w:asciiTheme="minorHAnsi" w:hAnsiTheme="minorHAnsi" w:cstheme="minorHAnsi"/>
                <w:b/>
                <w:strike/>
                <w:color w:val="FF3300"/>
                <w:lang w:val="en-GB"/>
              </w:rPr>
              <w:t>Ja</w:t>
            </w:r>
            <w:proofErr w:type="spellEnd"/>
            <w:r w:rsidRPr="00E21DA7">
              <w:rPr>
                <w:rFonts w:asciiTheme="minorHAnsi" w:hAnsiTheme="minorHAnsi" w:cstheme="minorHAnsi"/>
                <w:b/>
                <w:strike/>
                <w:color w:val="FF3300"/>
                <w:lang w:val="en-GB"/>
              </w:rPr>
              <w:t>/</w:t>
            </w:r>
            <w:proofErr w:type="spellStart"/>
            <w:r w:rsidRPr="00E21DA7">
              <w:rPr>
                <w:rFonts w:asciiTheme="minorHAnsi" w:hAnsiTheme="minorHAnsi" w:cstheme="minorHAnsi"/>
                <w:b/>
                <w:strike/>
                <w:color w:val="FF3300"/>
                <w:lang w:val="en-GB"/>
              </w:rPr>
              <w:t>Nei</w:t>
            </w:r>
            <w:proofErr w:type="spellEnd"/>
          </w:p>
        </w:tc>
      </w:tr>
      <w:tr w:rsidR="003D781E" w:rsidRPr="00925024" w14:paraId="3FAC8661" w14:textId="77777777" w:rsidTr="003D781E">
        <w:tc>
          <w:tcPr>
            <w:tcW w:w="1941" w:type="dxa"/>
            <w:tcBorders>
              <w:top w:val="single" w:sz="4" w:space="0" w:color="000000"/>
              <w:left w:val="single" w:sz="4" w:space="0" w:color="000000"/>
              <w:bottom w:val="single" w:sz="4" w:space="0" w:color="000000"/>
              <w:right w:val="nil"/>
            </w:tcBorders>
            <w:shd w:val="clear" w:color="auto" w:fill="FFCCFF"/>
          </w:tcPr>
          <w:p w14:paraId="07147971" w14:textId="0CD67D22"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Skader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1959" w:type="dxa"/>
            <w:tcBorders>
              <w:top w:val="single" w:sz="4" w:space="0" w:color="000000"/>
              <w:left w:val="single" w:sz="4" w:space="0" w:color="000000"/>
              <w:bottom w:val="single" w:sz="4" w:space="0" w:color="000000"/>
              <w:right w:val="nil"/>
            </w:tcBorders>
            <w:shd w:val="clear" w:color="auto" w:fill="FFCCFF"/>
          </w:tcPr>
          <w:p w14:paraId="1B8B3162" w14:textId="77777777" w:rsidR="003D781E" w:rsidRPr="007A087D" w:rsidRDefault="003D781E" w:rsidP="003D781E">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innbo_antall_forsikringsskader</w:t>
            </w:r>
            <w:proofErr w:type="spellEnd"/>
          </w:p>
          <w:p w14:paraId="3783908F" w14:textId="34A03D5E" w:rsidR="003D781E" w:rsidRPr="007A087D" w:rsidRDefault="003D781E" w:rsidP="003D781E">
            <w:pPr>
              <w:pStyle w:val="AxureTableNormalText"/>
              <w:snapToGrid w:val="0"/>
              <w:rPr>
                <w:rFonts w:asciiTheme="minorHAnsi" w:hAnsiTheme="minorHAnsi" w:cstheme="minorHAnsi"/>
                <w:lang w:val="nb-NO"/>
              </w:rPr>
            </w:pPr>
          </w:p>
        </w:tc>
        <w:tc>
          <w:tcPr>
            <w:tcW w:w="3827" w:type="dxa"/>
            <w:tcBorders>
              <w:top w:val="single" w:sz="4" w:space="0" w:color="000000"/>
              <w:left w:val="single" w:sz="4" w:space="0" w:color="000000"/>
              <w:bottom w:val="single" w:sz="4" w:space="0" w:color="000000"/>
              <w:right w:val="nil"/>
            </w:tcBorders>
            <w:shd w:val="clear" w:color="auto" w:fill="FFCCFF"/>
          </w:tcPr>
          <w:p w14:paraId="4D4D93BE" w14:textId="04307A6B"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Damages leading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 (for all policies, not only home content)?</w:t>
            </w:r>
          </w:p>
        </w:tc>
        <w:tc>
          <w:tcPr>
            <w:tcW w:w="1559" w:type="dxa"/>
            <w:tcBorders>
              <w:top w:val="single" w:sz="4" w:space="0" w:color="000000"/>
              <w:left w:val="single" w:sz="4" w:space="0" w:color="000000"/>
              <w:bottom w:val="single" w:sz="4" w:space="0" w:color="000000"/>
              <w:right w:val="nil"/>
            </w:tcBorders>
            <w:shd w:val="clear" w:color="auto" w:fill="FFCCFF"/>
          </w:tcPr>
          <w:p w14:paraId="3429B90A" w14:textId="025F0A61" w:rsidR="003D781E" w:rsidRPr="003D781E"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Nedtrekksliste</w:t>
            </w:r>
            <w:proofErr w:type="spellEnd"/>
            <w:r w:rsidRPr="00925024">
              <w:rPr>
                <w:rFonts w:asciiTheme="minorHAnsi" w:hAnsiTheme="minorHAnsi" w:cstheme="minorHAnsi"/>
                <w:lang w:val="en-GB"/>
              </w:rPr>
              <w:t xml:space="preserve"> 1-10</w:t>
            </w:r>
          </w:p>
        </w:tc>
      </w:tr>
      <w:tr w:rsidR="003D781E" w:rsidRPr="00925024" w14:paraId="01E79295" w14:textId="77777777" w:rsidTr="003D781E">
        <w:tc>
          <w:tcPr>
            <w:tcW w:w="1941" w:type="dxa"/>
            <w:tcBorders>
              <w:top w:val="single" w:sz="4" w:space="0" w:color="000000"/>
              <w:left w:val="single" w:sz="4" w:space="0" w:color="000000"/>
              <w:bottom w:val="single" w:sz="4" w:space="0" w:color="000000"/>
              <w:right w:val="nil"/>
            </w:tcBorders>
            <w:shd w:val="clear" w:color="auto" w:fill="CCFFCC"/>
          </w:tcPr>
          <w:p w14:paraId="33A709C9" w14:textId="77777777" w:rsidR="003D781E" w:rsidRPr="003D781E" w:rsidRDefault="003D781E" w:rsidP="003D781E">
            <w:pPr>
              <w:pStyle w:val="AxureTableNormalText"/>
              <w:snapToGrid w:val="0"/>
              <w:rPr>
                <w:rFonts w:asciiTheme="minorHAnsi" w:hAnsiTheme="minorHAnsi" w:cstheme="minorHAnsi"/>
                <w:lang w:val="en-GB"/>
              </w:rPr>
            </w:pPr>
            <w:r w:rsidRPr="003D781E">
              <w:rPr>
                <w:rFonts w:asciiTheme="minorHAnsi" w:hAnsiTheme="minorHAnsi" w:cstheme="minorHAnsi"/>
                <w:lang w:val="en-GB"/>
              </w:rPr>
              <w:t>\</w:t>
            </w:r>
            <w:proofErr w:type="spellStart"/>
            <w:r w:rsidRPr="003D781E">
              <w:rPr>
                <w:rFonts w:asciiTheme="minorHAnsi" w:hAnsiTheme="minorHAnsi" w:cstheme="minorHAnsi"/>
                <w:lang w:val="en-GB"/>
              </w:rPr>
              <w:t>Innboskader</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siste</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tre</w:t>
            </w:r>
            <w:proofErr w:type="spellEnd"/>
            <w:r w:rsidRPr="003D781E">
              <w:rPr>
                <w:rFonts w:asciiTheme="minorHAnsi" w:hAnsiTheme="minorHAnsi" w:cstheme="minorHAnsi"/>
                <w:lang w:val="en-GB"/>
              </w:rPr>
              <w:t xml:space="preserve"> </w:t>
            </w:r>
            <w:proofErr w:type="spellStart"/>
            <w:r w:rsidRPr="003D781E">
              <w:rPr>
                <w:rFonts w:asciiTheme="minorHAnsi" w:hAnsiTheme="minorHAnsi" w:cstheme="minorHAnsi"/>
                <w:lang w:val="en-GB"/>
              </w:rPr>
              <w:t>år</w:t>
            </w:r>
            <w:proofErr w:type="spellEnd"/>
          </w:p>
        </w:tc>
        <w:tc>
          <w:tcPr>
            <w:tcW w:w="1959" w:type="dxa"/>
            <w:tcBorders>
              <w:top w:val="single" w:sz="4" w:space="0" w:color="000000"/>
              <w:left w:val="single" w:sz="4" w:space="0" w:color="000000"/>
              <w:bottom w:val="single" w:sz="4" w:space="0" w:color="000000"/>
              <w:right w:val="nil"/>
            </w:tcBorders>
            <w:shd w:val="clear" w:color="auto" w:fill="CCFFCC"/>
          </w:tcPr>
          <w:p w14:paraId="2A2F44FA" w14:textId="77777777" w:rsidR="003D781E" w:rsidRPr="007A087D" w:rsidRDefault="003D781E" w:rsidP="003D781E">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innbo_antall_forsikringsskader</w:t>
            </w:r>
            <w:proofErr w:type="spellEnd"/>
          </w:p>
          <w:p w14:paraId="7276064E" w14:textId="77777777" w:rsidR="003D781E" w:rsidRPr="00925024" w:rsidRDefault="003D781E" w:rsidP="003D781E">
            <w:pPr>
              <w:pStyle w:val="AxureTableNormalText"/>
              <w:snapToGrid w:val="0"/>
              <w:rPr>
                <w:rFonts w:asciiTheme="minorHAnsi" w:hAnsiTheme="minorHAnsi" w:cstheme="minorHAnsi"/>
                <w:lang w:val="en-GB"/>
              </w:rPr>
            </w:pPr>
          </w:p>
        </w:tc>
        <w:tc>
          <w:tcPr>
            <w:tcW w:w="3827" w:type="dxa"/>
            <w:tcBorders>
              <w:top w:val="single" w:sz="4" w:space="0" w:color="000000"/>
              <w:left w:val="single" w:sz="4" w:space="0" w:color="000000"/>
              <w:bottom w:val="single" w:sz="4" w:space="0" w:color="000000"/>
              <w:right w:val="nil"/>
            </w:tcBorders>
            <w:shd w:val="clear" w:color="auto" w:fill="CCFFCC"/>
          </w:tcPr>
          <w:p w14:paraId="72EF8C97" w14:textId="1F2DEF73" w:rsidR="003D781E"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Damages</w:t>
            </w:r>
            <w:r w:rsidR="009C75DE">
              <w:rPr>
                <w:rFonts w:asciiTheme="minorHAnsi" w:hAnsiTheme="minorHAnsi" w:cstheme="minorHAnsi"/>
                <w:lang w:val="en-GB"/>
              </w:rPr>
              <w:t xml:space="preserve"> to house content</w:t>
            </w:r>
            <w:r w:rsidRPr="00925024">
              <w:rPr>
                <w:rFonts w:asciiTheme="minorHAnsi" w:hAnsiTheme="minorHAnsi" w:cstheme="minorHAnsi"/>
                <w:lang w:val="en-GB"/>
              </w:rPr>
              <w:t xml:space="preserve"> leading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p w14:paraId="1C127827"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34DCD639" w14:textId="0B982BE4" w:rsidR="00BE256C" w:rsidRPr="00925024" w:rsidRDefault="00BE256C" w:rsidP="00BE256C">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tc>
        <w:tc>
          <w:tcPr>
            <w:tcW w:w="1559" w:type="dxa"/>
            <w:tcBorders>
              <w:top w:val="single" w:sz="4" w:space="0" w:color="000000"/>
              <w:left w:val="single" w:sz="4" w:space="0" w:color="000000"/>
              <w:bottom w:val="single" w:sz="4" w:space="0" w:color="000000"/>
              <w:right w:val="nil"/>
            </w:tcBorders>
            <w:shd w:val="clear" w:color="auto" w:fill="CCFFCC"/>
          </w:tcPr>
          <w:p w14:paraId="1713142A" w14:textId="77777777" w:rsidR="003D781E" w:rsidRDefault="003D781E"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Nedtrekksliste</w:t>
            </w:r>
            <w:proofErr w:type="spellEnd"/>
          </w:p>
          <w:p w14:paraId="51F93F5C" w14:textId="77777777" w:rsidR="003D781E" w:rsidRPr="003D781E" w:rsidRDefault="003D781E" w:rsidP="003D781E">
            <w:pPr>
              <w:pStyle w:val="AxureTableNormalText"/>
              <w:snapToGrid w:val="0"/>
              <w:rPr>
                <w:rFonts w:asciiTheme="minorHAnsi" w:hAnsiTheme="minorHAnsi" w:cstheme="minorHAnsi"/>
                <w:lang w:val="en-GB"/>
              </w:rPr>
            </w:pPr>
            <w:r w:rsidRPr="003D781E">
              <w:rPr>
                <w:rFonts w:asciiTheme="minorHAnsi" w:hAnsiTheme="minorHAnsi" w:cstheme="minorHAnsi"/>
                <w:lang w:val="en-GB"/>
              </w:rPr>
              <w:t>0</w:t>
            </w:r>
          </w:p>
          <w:p w14:paraId="62009DC9" w14:textId="77777777" w:rsidR="003D781E" w:rsidRPr="003D781E" w:rsidRDefault="003D781E" w:rsidP="003D781E">
            <w:pPr>
              <w:pStyle w:val="AxureTableNormalText"/>
              <w:snapToGrid w:val="0"/>
              <w:rPr>
                <w:rFonts w:asciiTheme="minorHAnsi" w:hAnsiTheme="minorHAnsi" w:cstheme="minorHAnsi"/>
                <w:lang w:val="en-GB"/>
              </w:rPr>
            </w:pPr>
            <w:r w:rsidRPr="003D781E">
              <w:rPr>
                <w:rFonts w:asciiTheme="minorHAnsi" w:hAnsiTheme="minorHAnsi" w:cstheme="minorHAnsi"/>
                <w:lang w:val="en-GB"/>
              </w:rPr>
              <w:t>1</w:t>
            </w:r>
          </w:p>
          <w:p w14:paraId="4CB22167" w14:textId="77777777" w:rsidR="003D781E" w:rsidRPr="003D781E" w:rsidRDefault="003D781E" w:rsidP="003D781E">
            <w:pPr>
              <w:pStyle w:val="AxureTableNormalText"/>
              <w:snapToGrid w:val="0"/>
              <w:rPr>
                <w:rFonts w:asciiTheme="minorHAnsi" w:hAnsiTheme="minorHAnsi" w:cstheme="minorHAnsi"/>
                <w:lang w:val="en-GB"/>
              </w:rPr>
            </w:pPr>
            <w:r w:rsidRPr="003D781E">
              <w:rPr>
                <w:rFonts w:asciiTheme="minorHAnsi" w:hAnsiTheme="minorHAnsi" w:cstheme="minorHAnsi"/>
                <w:lang w:val="en-GB"/>
              </w:rPr>
              <w:t>2</w:t>
            </w:r>
          </w:p>
          <w:p w14:paraId="68B85025" w14:textId="77777777" w:rsidR="003D781E" w:rsidRPr="00D47EBC" w:rsidRDefault="003D781E" w:rsidP="003D781E">
            <w:pPr>
              <w:pStyle w:val="AxureTableNormalText"/>
              <w:snapToGrid w:val="0"/>
              <w:rPr>
                <w:rFonts w:asciiTheme="minorHAnsi" w:hAnsiTheme="minorHAnsi" w:cstheme="minorHAnsi"/>
                <w:lang w:val="en-GB"/>
              </w:rPr>
            </w:pPr>
            <w:r w:rsidRPr="003D781E">
              <w:rPr>
                <w:rFonts w:asciiTheme="minorHAnsi" w:hAnsiTheme="minorHAnsi" w:cstheme="minorHAnsi"/>
                <w:lang w:val="en-GB"/>
              </w:rPr>
              <w:t xml:space="preserve">3 </w:t>
            </w:r>
            <w:proofErr w:type="spellStart"/>
            <w:r w:rsidRPr="003D781E">
              <w:rPr>
                <w:rFonts w:asciiTheme="minorHAnsi" w:hAnsiTheme="minorHAnsi" w:cstheme="minorHAnsi"/>
                <w:lang w:val="en-GB"/>
              </w:rPr>
              <w:t>og</w:t>
            </w:r>
            <w:proofErr w:type="spellEnd"/>
            <w:r w:rsidRPr="003D781E">
              <w:rPr>
                <w:rFonts w:asciiTheme="minorHAnsi" w:hAnsiTheme="minorHAnsi" w:cstheme="minorHAnsi"/>
                <w:lang w:val="en-GB"/>
              </w:rPr>
              <w:t xml:space="preserve"> over </w:t>
            </w:r>
          </w:p>
        </w:tc>
      </w:tr>
      <w:tr w:rsidR="003D781E" w:rsidRPr="00925024" w14:paraId="6C559583" w14:textId="77777777" w:rsidTr="00D47EBC">
        <w:tc>
          <w:tcPr>
            <w:tcW w:w="1941" w:type="dxa"/>
            <w:tcBorders>
              <w:top w:val="single" w:sz="4" w:space="0" w:color="000000"/>
              <w:left w:val="single" w:sz="4" w:space="0" w:color="000000"/>
              <w:bottom w:val="single" w:sz="4" w:space="0" w:color="000000"/>
              <w:right w:val="nil"/>
            </w:tcBorders>
            <w:shd w:val="clear" w:color="auto" w:fill="FFCCFF"/>
          </w:tcPr>
          <w:p w14:paraId="2BEF0A43"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El </w:t>
            </w:r>
            <w:proofErr w:type="spellStart"/>
            <w:r w:rsidRPr="00925024">
              <w:rPr>
                <w:rFonts w:asciiTheme="minorHAnsi" w:hAnsiTheme="minorHAnsi" w:cstheme="minorHAnsi"/>
                <w:lang w:val="en-GB"/>
              </w:rPr>
              <w:t>anlegg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totalrenovert</w:t>
            </w:r>
            <w:proofErr w:type="spellEnd"/>
          </w:p>
        </w:tc>
        <w:tc>
          <w:tcPr>
            <w:tcW w:w="1959" w:type="dxa"/>
            <w:tcBorders>
              <w:top w:val="single" w:sz="4" w:space="0" w:color="000000"/>
              <w:left w:val="single" w:sz="4" w:space="0" w:color="000000"/>
              <w:bottom w:val="single" w:sz="4" w:space="0" w:color="000000"/>
              <w:right w:val="nil"/>
            </w:tcBorders>
            <w:shd w:val="clear" w:color="auto" w:fill="FFCCFF"/>
          </w:tcPr>
          <w:p w14:paraId="0C6985A9" w14:textId="30E4DCB9"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sidRPr="00925024">
              <w:rPr>
                <w:rFonts w:asciiTheme="minorHAnsi" w:hAnsiTheme="minorHAnsi" w:cstheme="minorHAnsi"/>
                <w:lang w:val="en-GB"/>
              </w:rPr>
              <w:t>nnbo</w:t>
            </w:r>
            <w:del w:id="43" w:author="Jānis Saldābols" w:date="2019-02-18T12:37:00Z">
              <w:r w:rsidR="003D781E" w:rsidRPr="00925024" w:rsidDel="00C40BF3">
                <w:rPr>
                  <w:rFonts w:asciiTheme="minorHAnsi" w:hAnsiTheme="minorHAnsi" w:cstheme="minorHAnsi"/>
                  <w:lang w:val="en-GB"/>
                </w:rPr>
                <w:delText xml:space="preserve"> </w:delText>
              </w:r>
            </w:del>
            <w:r w:rsidR="003D781E" w:rsidRPr="00925024">
              <w:rPr>
                <w:rFonts w:asciiTheme="minorHAnsi" w:hAnsiTheme="minorHAnsi" w:cstheme="minorHAnsi"/>
                <w:lang w:val="en-GB"/>
              </w:rPr>
              <w:t>_nytt_elanlegg_aar</w:t>
            </w:r>
            <w:proofErr w:type="spellEnd"/>
          </w:p>
        </w:tc>
        <w:tc>
          <w:tcPr>
            <w:tcW w:w="3827" w:type="dxa"/>
            <w:tcBorders>
              <w:top w:val="single" w:sz="4" w:space="0" w:color="000000"/>
              <w:left w:val="single" w:sz="4" w:space="0" w:color="000000"/>
              <w:bottom w:val="single" w:sz="4" w:space="0" w:color="000000"/>
              <w:right w:val="nil"/>
            </w:tcBorders>
            <w:shd w:val="clear" w:color="auto" w:fill="FFCCFF"/>
          </w:tcPr>
          <w:p w14:paraId="47395C4A"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Year of last total renewal of the building’s electrical wiring</w:t>
            </w:r>
          </w:p>
        </w:tc>
        <w:tc>
          <w:tcPr>
            <w:tcW w:w="1559" w:type="dxa"/>
            <w:tcBorders>
              <w:top w:val="single" w:sz="4" w:space="0" w:color="000000"/>
              <w:left w:val="single" w:sz="4" w:space="0" w:color="000000"/>
              <w:bottom w:val="single" w:sz="4" w:space="0" w:color="000000"/>
              <w:right w:val="nil"/>
            </w:tcBorders>
            <w:shd w:val="clear" w:color="auto" w:fill="FFCCFF"/>
          </w:tcPr>
          <w:p w14:paraId="7E96700D" w14:textId="77777777" w:rsidR="003D781E" w:rsidRPr="00925024"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Årstall</w:t>
            </w:r>
            <w:proofErr w:type="spellEnd"/>
            <w:r w:rsidRPr="00925024">
              <w:rPr>
                <w:rFonts w:asciiTheme="minorHAnsi" w:hAnsiTheme="minorHAnsi" w:cstheme="minorHAnsi"/>
                <w:lang w:val="en-GB"/>
              </w:rPr>
              <w:t xml:space="preserve"> Vet </w:t>
            </w:r>
            <w:proofErr w:type="spellStart"/>
            <w:r w:rsidRPr="00925024">
              <w:rPr>
                <w:rFonts w:asciiTheme="minorHAnsi" w:hAnsiTheme="minorHAnsi" w:cstheme="minorHAnsi"/>
                <w:lang w:val="en-GB"/>
              </w:rPr>
              <w:t>ikke</w:t>
            </w:r>
            <w:proofErr w:type="spellEnd"/>
          </w:p>
        </w:tc>
      </w:tr>
      <w:tr w:rsidR="003D781E" w:rsidRPr="00925024" w14:paraId="1E2F9606" w14:textId="77777777" w:rsidTr="00B27DF4">
        <w:tc>
          <w:tcPr>
            <w:tcW w:w="1941" w:type="dxa"/>
            <w:tcBorders>
              <w:top w:val="single" w:sz="4" w:space="0" w:color="000000"/>
              <w:left w:val="single" w:sz="4" w:space="0" w:color="000000"/>
              <w:bottom w:val="single" w:sz="4" w:space="0" w:color="000000"/>
              <w:right w:val="nil"/>
            </w:tcBorders>
            <w:shd w:val="clear" w:color="auto" w:fill="auto"/>
            <w:vAlign w:val="center"/>
          </w:tcPr>
          <w:p w14:paraId="2A55A6EC"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r w:rsidRPr="00925024">
              <w:rPr>
                <w:rFonts w:asciiTheme="minorHAnsi" w:hAnsiTheme="minorHAnsi" w:cstheme="minorHAnsi"/>
                <w:lang w:val="en-GB"/>
              </w:rPr>
              <w:t>El-</w:t>
            </w:r>
            <w:proofErr w:type="spellStart"/>
            <w:r w:rsidRPr="00925024">
              <w:rPr>
                <w:rFonts w:asciiTheme="minorHAnsi" w:hAnsiTheme="minorHAnsi" w:cstheme="minorHAnsi"/>
                <w:lang w:val="en-GB"/>
              </w:rPr>
              <w:t>kontroll</w:t>
            </w:r>
            <w:proofErr w:type="spellEnd"/>
          </w:p>
        </w:tc>
        <w:tc>
          <w:tcPr>
            <w:tcW w:w="1959" w:type="dxa"/>
            <w:tcBorders>
              <w:top w:val="single" w:sz="4" w:space="0" w:color="000000"/>
              <w:left w:val="single" w:sz="4" w:space="0" w:color="000000"/>
              <w:bottom w:val="single" w:sz="4" w:space="0" w:color="000000"/>
              <w:right w:val="nil"/>
            </w:tcBorders>
            <w:shd w:val="clear" w:color="auto" w:fill="auto"/>
            <w:vAlign w:val="center"/>
          </w:tcPr>
          <w:p w14:paraId="32F1679A" w14:textId="64613312"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sidRPr="00925024">
              <w:rPr>
                <w:rFonts w:asciiTheme="minorHAnsi" w:hAnsiTheme="minorHAnsi" w:cstheme="minorHAnsi"/>
                <w:lang w:val="en-GB"/>
              </w:rPr>
              <w:t>nnbo</w:t>
            </w:r>
            <w:del w:id="44" w:author="Jānis Saldābols" w:date="2019-02-18T12:37:00Z">
              <w:r w:rsidR="003D781E" w:rsidRPr="00925024" w:rsidDel="00C40BF3">
                <w:rPr>
                  <w:rFonts w:asciiTheme="minorHAnsi" w:hAnsiTheme="minorHAnsi" w:cstheme="minorHAnsi"/>
                  <w:lang w:val="en-GB"/>
                </w:rPr>
                <w:delText xml:space="preserve"> </w:delText>
              </w:r>
            </w:del>
            <w:r w:rsidR="003D781E" w:rsidRPr="00925024">
              <w:rPr>
                <w:rFonts w:asciiTheme="minorHAnsi" w:hAnsiTheme="minorHAnsi" w:cstheme="minorHAnsi"/>
                <w:lang w:val="en-GB"/>
              </w:rPr>
              <w:t>_el_kontroll</w:t>
            </w:r>
            <w:proofErr w:type="spellEnd"/>
          </w:p>
          <w:p w14:paraId="72205DCD" w14:textId="77777777" w:rsidR="003D781E" w:rsidRPr="00925024" w:rsidRDefault="003D781E" w:rsidP="003D781E">
            <w:pPr>
              <w:pStyle w:val="AxureTableNormalText"/>
              <w:rPr>
                <w:rFonts w:asciiTheme="minorHAnsi" w:hAnsiTheme="minorHAnsi" w:cstheme="minorHAnsi"/>
                <w:lang w:val="en-GB"/>
              </w:rPr>
            </w:pPr>
          </w:p>
        </w:tc>
        <w:tc>
          <w:tcPr>
            <w:tcW w:w="3827" w:type="dxa"/>
            <w:tcBorders>
              <w:top w:val="single" w:sz="4" w:space="0" w:color="000000"/>
              <w:left w:val="single" w:sz="4" w:space="0" w:color="000000"/>
              <w:bottom w:val="single" w:sz="4" w:space="0" w:color="000000"/>
              <w:right w:val="nil"/>
            </w:tcBorders>
            <w:shd w:val="clear" w:color="auto" w:fill="auto"/>
            <w:vAlign w:val="center"/>
          </w:tcPr>
          <w:p w14:paraId="5EBB8006" w14:textId="77777777" w:rsidR="003D781E" w:rsidRPr="00925024" w:rsidRDefault="003D781E" w:rsidP="003D781E">
            <w:pPr>
              <w:pStyle w:val="AxureTableNormalText"/>
              <w:snapToGrid w:val="0"/>
              <w:rPr>
                <w:rFonts w:asciiTheme="minorHAnsi" w:hAnsiTheme="minorHAnsi" w:cstheme="minorHAnsi"/>
                <w:i/>
                <w:iCs/>
                <w:lang w:val="en-GB"/>
              </w:rPr>
            </w:pPr>
            <w:r w:rsidRPr="00925024">
              <w:rPr>
                <w:rStyle w:val="Utheving"/>
                <w:rFonts w:asciiTheme="minorHAnsi" w:hAnsiTheme="minorHAnsi" w:cstheme="minorHAnsi"/>
                <w:lang w:val="en-GB"/>
              </w:rPr>
              <w:t>Has there been an authorized control of the electrical wiring?</w:t>
            </w:r>
          </w:p>
        </w:tc>
        <w:tc>
          <w:tcPr>
            <w:tcW w:w="1559" w:type="dxa"/>
            <w:tcBorders>
              <w:top w:val="single" w:sz="4" w:space="0" w:color="000000"/>
              <w:left w:val="single" w:sz="4" w:space="0" w:color="000000"/>
              <w:bottom w:val="single" w:sz="4" w:space="0" w:color="000000"/>
              <w:right w:val="nil"/>
            </w:tcBorders>
            <w:shd w:val="clear" w:color="auto" w:fill="auto"/>
            <w:vAlign w:val="center"/>
          </w:tcPr>
          <w:p w14:paraId="4CD2DCFB" w14:textId="77777777" w:rsidR="003D781E" w:rsidRPr="007A087D" w:rsidRDefault="003D781E" w:rsidP="003D781E">
            <w:pPr>
              <w:pStyle w:val="AxureTableNormalText"/>
              <w:rPr>
                <w:rFonts w:asciiTheme="minorHAnsi" w:hAnsiTheme="minorHAnsi" w:cstheme="minorHAnsi"/>
                <w:lang w:val="nb-NO"/>
              </w:rPr>
            </w:pPr>
            <w:r w:rsidRPr="007A087D">
              <w:rPr>
                <w:rFonts w:asciiTheme="minorHAnsi" w:hAnsiTheme="minorHAnsi" w:cstheme="minorHAnsi"/>
                <w:lang w:val="nb-NO"/>
              </w:rPr>
              <w:t>\ Ja, i løpet av de siste ti \ Ja, i løpet av de siste fem \</w:t>
            </w:r>
          </w:p>
          <w:p w14:paraId="50747168" w14:textId="77777777" w:rsidR="003D781E" w:rsidRPr="00925024" w:rsidRDefault="003D781E" w:rsidP="003D781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3D781E" w:rsidRPr="00925024" w14:paraId="278F5441" w14:textId="77777777" w:rsidTr="00B27DF4">
        <w:tc>
          <w:tcPr>
            <w:tcW w:w="1941" w:type="dxa"/>
            <w:tcBorders>
              <w:top w:val="nil"/>
              <w:left w:val="single" w:sz="4" w:space="0" w:color="000000"/>
              <w:bottom w:val="single" w:sz="4" w:space="0" w:color="000000"/>
              <w:right w:val="nil"/>
            </w:tcBorders>
            <w:shd w:val="clear" w:color="auto" w:fill="FFCCFF"/>
            <w:vAlign w:val="center"/>
          </w:tcPr>
          <w:p w14:paraId="229B2598"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Komfyralarm</w:t>
            </w:r>
            <w:proofErr w:type="spellEnd"/>
          </w:p>
        </w:tc>
        <w:tc>
          <w:tcPr>
            <w:tcW w:w="1959" w:type="dxa"/>
            <w:tcBorders>
              <w:top w:val="nil"/>
              <w:left w:val="single" w:sz="4" w:space="0" w:color="000000"/>
              <w:bottom w:val="single" w:sz="4" w:space="0" w:color="000000"/>
              <w:right w:val="nil"/>
            </w:tcBorders>
            <w:shd w:val="clear" w:color="auto" w:fill="FFCCFF"/>
            <w:vAlign w:val="center"/>
          </w:tcPr>
          <w:p w14:paraId="34FE01A6" w14:textId="77777777" w:rsidR="003D781E" w:rsidRPr="00925024"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innbo_komfyralarm</w:t>
            </w:r>
            <w:proofErr w:type="spellEnd"/>
          </w:p>
        </w:tc>
        <w:tc>
          <w:tcPr>
            <w:tcW w:w="3827" w:type="dxa"/>
            <w:tcBorders>
              <w:top w:val="nil"/>
              <w:left w:val="single" w:sz="4" w:space="0" w:color="000000"/>
              <w:bottom w:val="single" w:sz="4" w:space="0" w:color="000000"/>
              <w:right w:val="nil"/>
            </w:tcBorders>
            <w:shd w:val="clear" w:color="auto" w:fill="FFCCFF"/>
            <w:vAlign w:val="center"/>
          </w:tcPr>
          <w:p w14:paraId="0F921772"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Stowe alarm</w:t>
            </w:r>
          </w:p>
        </w:tc>
        <w:tc>
          <w:tcPr>
            <w:tcW w:w="1559" w:type="dxa"/>
            <w:tcBorders>
              <w:top w:val="nil"/>
              <w:left w:val="single" w:sz="4" w:space="0" w:color="000000"/>
              <w:bottom w:val="single" w:sz="4" w:space="0" w:color="000000"/>
              <w:right w:val="nil"/>
            </w:tcBorders>
            <w:shd w:val="clear" w:color="auto" w:fill="FFCCFF"/>
            <w:vAlign w:val="center"/>
          </w:tcPr>
          <w:p w14:paraId="2153B17D"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2CCD836" w14:textId="77777777" w:rsidR="003D781E" w:rsidRPr="00925024" w:rsidRDefault="003D781E" w:rsidP="003D781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3D781E" w:rsidRPr="00925024" w14:paraId="3631C639" w14:textId="77777777" w:rsidTr="00BE256C">
        <w:tc>
          <w:tcPr>
            <w:tcW w:w="1941" w:type="dxa"/>
            <w:tcBorders>
              <w:top w:val="nil"/>
              <w:left w:val="single" w:sz="4" w:space="0" w:color="000000"/>
              <w:bottom w:val="single" w:sz="4" w:space="0" w:color="000000"/>
              <w:right w:val="nil"/>
            </w:tcBorders>
            <w:shd w:val="clear" w:color="auto" w:fill="CCFFCC"/>
          </w:tcPr>
          <w:p w14:paraId="40A003C6" w14:textId="77777777" w:rsidR="003D781E" w:rsidRPr="00FD3D42" w:rsidRDefault="003D781E" w:rsidP="003D781E">
            <w:pPr>
              <w:pStyle w:val="AxureTableNormalText"/>
              <w:snapToGrid w:val="0"/>
              <w:rPr>
                <w:rFonts w:asciiTheme="minorHAnsi" w:hAnsiTheme="minorHAnsi" w:cstheme="minorHAnsi"/>
                <w:lang w:val="nb-NO"/>
              </w:rPr>
            </w:pPr>
            <w:r w:rsidRPr="00FD3D42">
              <w:rPr>
                <w:rFonts w:asciiTheme="minorHAnsi" w:hAnsiTheme="minorHAnsi" w:cstheme="minorHAnsi"/>
                <w:lang w:val="nb-NO"/>
              </w:rPr>
              <w:t xml:space="preserve">\ </w:t>
            </w:r>
            <w:proofErr w:type="spellStart"/>
            <w:r w:rsidRPr="00BE256C">
              <w:rPr>
                <w:rFonts w:asciiTheme="minorHAnsi" w:hAnsiTheme="minorHAnsi" w:cstheme="minorHAnsi"/>
                <w:lang w:val="en-GB"/>
              </w:rPr>
              <w:t>Komfyrvakt</w:t>
            </w:r>
            <w:proofErr w:type="spellEnd"/>
          </w:p>
        </w:tc>
        <w:tc>
          <w:tcPr>
            <w:tcW w:w="1959" w:type="dxa"/>
            <w:tcBorders>
              <w:top w:val="nil"/>
              <w:left w:val="single" w:sz="4" w:space="0" w:color="000000"/>
              <w:bottom w:val="single" w:sz="4" w:space="0" w:color="000000"/>
              <w:right w:val="nil"/>
            </w:tcBorders>
            <w:shd w:val="clear" w:color="auto" w:fill="CCFFCC"/>
          </w:tcPr>
          <w:p w14:paraId="55BDABAE" w14:textId="77777777" w:rsidR="003D781E" w:rsidRPr="00BE256C" w:rsidRDefault="003D781E" w:rsidP="003D781E">
            <w:pPr>
              <w:pStyle w:val="AxureTableNormalText"/>
              <w:snapToGrid w:val="0"/>
              <w:rPr>
                <w:rFonts w:asciiTheme="minorHAnsi" w:hAnsiTheme="minorHAnsi" w:cstheme="minorHAnsi"/>
                <w:lang w:val="en-GB"/>
              </w:rPr>
            </w:pPr>
            <w:proofErr w:type="spellStart"/>
            <w:r w:rsidRPr="00BE256C">
              <w:rPr>
                <w:rFonts w:asciiTheme="minorHAnsi" w:hAnsiTheme="minorHAnsi" w:cstheme="minorHAnsi"/>
                <w:lang w:val="en-GB"/>
              </w:rPr>
              <w:t>innbo_komfyrvakt</w:t>
            </w:r>
            <w:proofErr w:type="spellEnd"/>
          </w:p>
        </w:tc>
        <w:tc>
          <w:tcPr>
            <w:tcW w:w="3827" w:type="dxa"/>
            <w:tcBorders>
              <w:top w:val="nil"/>
              <w:left w:val="single" w:sz="4" w:space="0" w:color="000000"/>
              <w:bottom w:val="single" w:sz="4" w:space="0" w:color="000000"/>
              <w:right w:val="nil"/>
            </w:tcBorders>
            <w:shd w:val="clear" w:color="auto" w:fill="CCFFCC"/>
          </w:tcPr>
          <w:p w14:paraId="68700980" w14:textId="67D87463" w:rsidR="003D781E"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Stowe</w:t>
            </w:r>
            <w:r>
              <w:rPr>
                <w:rFonts w:asciiTheme="minorHAnsi" w:hAnsiTheme="minorHAnsi" w:cstheme="minorHAnsi"/>
                <w:lang w:val="en-GB"/>
              </w:rPr>
              <w:t xml:space="preserve"> guard. Cuts power to stove </w:t>
            </w:r>
          </w:p>
          <w:p w14:paraId="3B778A7B"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75F5DA65" w14:textId="740853F7" w:rsidR="00BE256C" w:rsidRDefault="00BE256C" w:rsidP="00BE256C">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p w14:paraId="2D2964CB" w14:textId="60245EBD" w:rsidR="003D781E" w:rsidRPr="00DA4BB9" w:rsidRDefault="003D781E" w:rsidP="003D781E">
            <w:pPr>
              <w:pStyle w:val="AxureTableNormalText"/>
              <w:snapToGrid w:val="0"/>
              <w:rPr>
                <w:rFonts w:asciiTheme="minorHAnsi" w:hAnsiTheme="minorHAnsi" w:cstheme="minorHAnsi"/>
                <w:b/>
                <w:color w:val="00B050"/>
                <w:lang w:val="en-GB"/>
              </w:rPr>
            </w:pPr>
          </w:p>
        </w:tc>
        <w:tc>
          <w:tcPr>
            <w:tcW w:w="1559" w:type="dxa"/>
            <w:tcBorders>
              <w:top w:val="nil"/>
              <w:left w:val="single" w:sz="4" w:space="0" w:color="000000"/>
              <w:bottom w:val="single" w:sz="4" w:space="0" w:color="000000"/>
              <w:right w:val="nil"/>
            </w:tcBorders>
            <w:shd w:val="clear" w:color="auto" w:fill="CCFFCC"/>
          </w:tcPr>
          <w:p w14:paraId="045BF8F7"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576AC5C4" w14:textId="77777777" w:rsidR="003D781E" w:rsidRPr="00925024" w:rsidRDefault="003D781E" w:rsidP="003D781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3D781E" w:rsidRPr="00925024" w14:paraId="216D6B72" w14:textId="77777777" w:rsidTr="00686743">
        <w:tc>
          <w:tcPr>
            <w:tcW w:w="1941" w:type="dxa"/>
            <w:tcBorders>
              <w:top w:val="nil"/>
              <w:left w:val="single" w:sz="4" w:space="0" w:color="000000"/>
              <w:bottom w:val="single" w:sz="4" w:space="0" w:color="000000"/>
              <w:right w:val="nil"/>
            </w:tcBorders>
            <w:shd w:val="clear" w:color="auto" w:fill="auto"/>
            <w:vAlign w:val="center"/>
          </w:tcPr>
          <w:p w14:paraId="1CF3092E" w14:textId="77777777" w:rsidR="003D781E" w:rsidRDefault="003D781E" w:rsidP="003D781E">
            <w:pPr>
              <w:pStyle w:val="AxureTableNormalText"/>
              <w:snapToGrid w:val="0"/>
              <w:rPr>
                <w:rFonts w:asciiTheme="minorHAnsi" w:hAnsiTheme="minorHAnsi" w:cstheme="minorHAnsi"/>
                <w:b/>
                <w:strike/>
                <w:color w:val="FF0000"/>
                <w:lang w:val="en-GB"/>
              </w:rPr>
            </w:pPr>
            <w:r w:rsidRPr="009F0C3F">
              <w:rPr>
                <w:rFonts w:asciiTheme="minorHAnsi" w:hAnsiTheme="minorHAnsi" w:cstheme="minorHAnsi"/>
                <w:b/>
                <w:lang w:val="en-GB"/>
              </w:rPr>
              <w:t>\</w:t>
            </w:r>
            <w:r w:rsidRPr="009F0C3F">
              <w:rPr>
                <w:rFonts w:asciiTheme="minorHAnsi" w:hAnsiTheme="minorHAnsi" w:cstheme="minorHAnsi"/>
                <w:b/>
                <w:strike/>
                <w:color w:val="FF0000"/>
                <w:lang w:val="en-GB"/>
              </w:rPr>
              <w:t xml:space="preserve"> </w:t>
            </w:r>
            <w:proofErr w:type="spellStart"/>
            <w:r w:rsidRPr="009F0C3F">
              <w:rPr>
                <w:rFonts w:asciiTheme="minorHAnsi" w:hAnsiTheme="minorHAnsi" w:cstheme="minorHAnsi"/>
                <w:b/>
                <w:strike/>
                <w:color w:val="FF0000"/>
                <w:lang w:val="en-GB"/>
              </w:rPr>
              <w:t>Antall</w:t>
            </w:r>
            <w:proofErr w:type="spellEnd"/>
            <w:r w:rsidRPr="009F0C3F">
              <w:rPr>
                <w:rFonts w:asciiTheme="minorHAnsi" w:hAnsiTheme="minorHAnsi" w:cstheme="minorHAnsi"/>
                <w:b/>
                <w:color w:val="FF0000"/>
                <w:lang w:val="en-GB"/>
              </w:rPr>
              <w:t xml:space="preserve"> </w:t>
            </w:r>
            <w:proofErr w:type="spellStart"/>
            <w:r w:rsidRPr="009F0C3F">
              <w:rPr>
                <w:rFonts w:asciiTheme="minorHAnsi" w:hAnsiTheme="minorHAnsi" w:cstheme="minorHAnsi"/>
                <w:b/>
                <w:strike/>
                <w:color w:val="FF0000"/>
                <w:lang w:val="en-GB"/>
              </w:rPr>
              <w:t>husstandsmedlemmer</w:t>
            </w:r>
            <w:proofErr w:type="spellEnd"/>
          </w:p>
          <w:p w14:paraId="2E8E4044" w14:textId="59BFD7C7" w:rsidR="009F0C3F" w:rsidRPr="009F0C3F" w:rsidRDefault="009F0C3F" w:rsidP="003D781E">
            <w:pPr>
              <w:pStyle w:val="AxureTableNormalText"/>
              <w:snapToGrid w:val="0"/>
              <w:rPr>
                <w:rFonts w:asciiTheme="minorHAnsi" w:hAnsiTheme="minorHAnsi" w:cstheme="minorHAnsi"/>
                <w:b/>
                <w:color w:val="FF0000"/>
                <w:lang w:val="en-GB"/>
              </w:rPr>
            </w:pPr>
            <w:proofErr w:type="spellStart"/>
            <w:r w:rsidRPr="009F0C3F">
              <w:rPr>
                <w:rFonts w:asciiTheme="minorHAnsi" w:hAnsiTheme="minorHAnsi" w:cstheme="minorHAnsi"/>
                <w:b/>
                <w:color w:val="00B050"/>
                <w:lang w:val="en-GB"/>
              </w:rPr>
              <w:t>Husstandsmedlemmer</w:t>
            </w:r>
            <w:proofErr w:type="spellEnd"/>
          </w:p>
        </w:tc>
        <w:tc>
          <w:tcPr>
            <w:tcW w:w="1959" w:type="dxa"/>
            <w:tcBorders>
              <w:top w:val="nil"/>
              <w:left w:val="single" w:sz="4" w:space="0" w:color="000000"/>
              <w:bottom w:val="single" w:sz="4" w:space="0" w:color="000000"/>
              <w:right w:val="nil"/>
            </w:tcBorders>
            <w:shd w:val="clear" w:color="auto" w:fill="auto"/>
            <w:vAlign w:val="center"/>
          </w:tcPr>
          <w:p w14:paraId="22443617" w14:textId="77777777" w:rsidR="003D781E" w:rsidRPr="00925024"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bygning</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antall_husstandsmedlemmer</w:t>
            </w:r>
            <w:proofErr w:type="spellEnd"/>
          </w:p>
        </w:tc>
        <w:tc>
          <w:tcPr>
            <w:tcW w:w="3827" w:type="dxa"/>
            <w:tcBorders>
              <w:top w:val="nil"/>
              <w:left w:val="single" w:sz="4" w:space="0" w:color="000000"/>
              <w:bottom w:val="single" w:sz="4" w:space="0" w:color="000000"/>
              <w:right w:val="nil"/>
            </w:tcBorders>
            <w:shd w:val="clear" w:color="auto" w:fill="auto"/>
            <w:vAlign w:val="center"/>
          </w:tcPr>
          <w:p w14:paraId="2DDBCB7A"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Number of occupants</w:t>
            </w:r>
          </w:p>
        </w:tc>
        <w:tc>
          <w:tcPr>
            <w:tcW w:w="1559" w:type="dxa"/>
            <w:tcBorders>
              <w:top w:val="nil"/>
              <w:left w:val="single" w:sz="4" w:space="0" w:color="000000"/>
              <w:bottom w:val="single" w:sz="4" w:space="0" w:color="000000"/>
              <w:right w:val="nil"/>
            </w:tcBorders>
            <w:shd w:val="clear" w:color="auto" w:fill="auto"/>
            <w:vAlign w:val="center"/>
          </w:tcPr>
          <w:p w14:paraId="6419C6DC" w14:textId="77777777" w:rsidR="003D781E"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2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p w14:paraId="4BEEC0F6" w14:textId="77777777" w:rsidR="003D781E" w:rsidRPr="00B27DF4" w:rsidRDefault="003D781E" w:rsidP="003D781E">
            <w:pPr>
              <w:pStyle w:val="AxureTableNormalText"/>
              <w:snapToGrid w:val="0"/>
              <w:rPr>
                <w:rFonts w:asciiTheme="minorHAnsi" w:hAnsiTheme="minorHAnsi" w:cstheme="minorHAnsi"/>
                <w:b/>
                <w:lang w:val="en-GB"/>
              </w:rPr>
            </w:pPr>
            <w:r w:rsidRPr="00B27DF4">
              <w:rPr>
                <w:rFonts w:asciiTheme="minorHAnsi" w:hAnsiTheme="minorHAnsi" w:cstheme="minorHAnsi"/>
                <w:b/>
                <w:color w:val="00B050"/>
                <w:lang w:val="en-GB"/>
              </w:rPr>
              <w:t>1-10</w:t>
            </w:r>
          </w:p>
        </w:tc>
      </w:tr>
      <w:tr w:rsidR="003D781E" w:rsidRPr="00925024" w14:paraId="6E9742D3" w14:textId="77777777" w:rsidTr="00686743">
        <w:tc>
          <w:tcPr>
            <w:tcW w:w="1941" w:type="dxa"/>
            <w:tcBorders>
              <w:top w:val="nil"/>
              <w:left w:val="single" w:sz="4" w:space="0" w:color="000000"/>
              <w:bottom w:val="single" w:sz="4" w:space="0" w:color="000000"/>
              <w:right w:val="nil"/>
            </w:tcBorders>
          </w:tcPr>
          <w:p w14:paraId="7DBFB23A"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Røykere</w:t>
            </w:r>
            <w:proofErr w:type="spellEnd"/>
          </w:p>
        </w:tc>
        <w:tc>
          <w:tcPr>
            <w:tcW w:w="1959" w:type="dxa"/>
            <w:tcBorders>
              <w:top w:val="nil"/>
              <w:left w:val="single" w:sz="4" w:space="0" w:color="000000"/>
              <w:bottom w:val="single" w:sz="4" w:space="0" w:color="000000"/>
              <w:right w:val="nil"/>
            </w:tcBorders>
          </w:tcPr>
          <w:p w14:paraId="3E2555A7" w14:textId="0EB2E0AA"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sidRPr="00925024">
              <w:rPr>
                <w:rFonts w:asciiTheme="minorHAnsi" w:hAnsiTheme="minorHAnsi" w:cstheme="minorHAnsi"/>
                <w:lang w:val="en-GB"/>
              </w:rPr>
              <w:t>nnbo_roeykere</w:t>
            </w:r>
            <w:proofErr w:type="spellEnd"/>
          </w:p>
        </w:tc>
        <w:tc>
          <w:tcPr>
            <w:tcW w:w="3827" w:type="dxa"/>
            <w:tcBorders>
              <w:top w:val="nil"/>
              <w:left w:val="single" w:sz="4" w:space="0" w:color="000000"/>
              <w:bottom w:val="single" w:sz="4" w:space="0" w:color="000000"/>
              <w:right w:val="nil"/>
            </w:tcBorders>
          </w:tcPr>
          <w:p w14:paraId="3953C7CD"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Anybody smoking?</w:t>
            </w:r>
          </w:p>
        </w:tc>
        <w:tc>
          <w:tcPr>
            <w:tcW w:w="1559" w:type="dxa"/>
            <w:tcBorders>
              <w:top w:val="nil"/>
              <w:left w:val="single" w:sz="4" w:space="0" w:color="000000"/>
              <w:bottom w:val="single" w:sz="4" w:space="0" w:color="000000"/>
              <w:right w:val="nil"/>
            </w:tcBorders>
          </w:tcPr>
          <w:p w14:paraId="478D34C2"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0F2DE42D" w14:textId="77777777" w:rsidR="003D781E" w:rsidRPr="00925024" w:rsidRDefault="003D781E" w:rsidP="003D781E">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r w:rsidR="003D781E" w:rsidRPr="00925024" w14:paraId="15B6B97F" w14:textId="77777777" w:rsidTr="00D47EBC">
        <w:tc>
          <w:tcPr>
            <w:tcW w:w="1941" w:type="dxa"/>
            <w:tcBorders>
              <w:top w:val="nil"/>
              <w:left w:val="single" w:sz="4" w:space="0" w:color="000000"/>
              <w:bottom w:val="nil"/>
              <w:right w:val="nil"/>
            </w:tcBorders>
            <w:shd w:val="clear" w:color="auto" w:fill="auto"/>
          </w:tcPr>
          <w:p w14:paraId="3BEB867F" w14:textId="77777777" w:rsidR="003D781E" w:rsidRPr="00925024"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Foreningsmedlemskap</w:t>
            </w:r>
            <w:proofErr w:type="spellEnd"/>
          </w:p>
        </w:tc>
        <w:tc>
          <w:tcPr>
            <w:tcW w:w="1959" w:type="dxa"/>
            <w:tcBorders>
              <w:top w:val="nil"/>
              <w:left w:val="single" w:sz="4" w:space="0" w:color="000000"/>
              <w:bottom w:val="nil"/>
              <w:right w:val="nil"/>
            </w:tcBorders>
            <w:shd w:val="clear" w:color="auto" w:fill="auto"/>
          </w:tcPr>
          <w:p w14:paraId="55939B10" w14:textId="77777777" w:rsidR="003D781E" w:rsidRPr="00925024"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innbo_foreningsmedlemskap</w:t>
            </w:r>
            <w:proofErr w:type="spellEnd"/>
          </w:p>
        </w:tc>
        <w:tc>
          <w:tcPr>
            <w:tcW w:w="3827" w:type="dxa"/>
            <w:tcBorders>
              <w:top w:val="nil"/>
              <w:left w:val="single" w:sz="4" w:space="0" w:color="000000"/>
              <w:bottom w:val="nil"/>
              <w:right w:val="nil"/>
            </w:tcBorders>
            <w:shd w:val="clear" w:color="auto" w:fill="auto"/>
          </w:tcPr>
          <w:p w14:paraId="1AB0A85B"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A list of organizations/clubs that offer insurance rebates if you are a member. Check the organization you belong to.</w:t>
            </w:r>
          </w:p>
        </w:tc>
        <w:tc>
          <w:tcPr>
            <w:tcW w:w="1559" w:type="dxa"/>
            <w:tcBorders>
              <w:top w:val="nil"/>
              <w:left w:val="single" w:sz="4" w:space="0" w:color="000000"/>
              <w:bottom w:val="nil"/>
              <w:right w:val="nil"/>
            </w:tcBorders>
            <w:shd w:val="clear" w:color="auto" w:fill="auto"/>
          </w:tcPr>
          <w:p w14:paraId="063761FC" w14:textId="77777777" w:rsidR="003D781E" w:rsidRPr="007A087D" w:rsidRDefault="003D781E" w:rsidP="003D781E">
            <w:pPr>
              <w:pStyle w:val="AxureTableNormalText"/>
              <w:snapToGrid w:val="0"/>
              <w:rPr>
                <w:rFonts w:asciiTheme="minorHAnsi" w:hAnsiTheme="minorHAnsi" w:cstheme="minorHAnsi"/>
                <w:lang w:val="nb-NO"/>
              </w:rPr>
            </w:pPr>
            <w:r w:rsidRPr="007A087D">
              <w:rPr>
                <w:rFonts w:asciiTheme="minorHAnsi" w:hAnsiTheme="minorHAnsi" w:cstheme="minorHAnsi"/>
                <w:lang w:val="nb-NO"/>
              </w:rPr>
              <w:t>En to- eller treleddet liste, hvor delene fylles på bakgrunn av valg i den første listen. Den første kan for eksempel være et spørsmål om fagforeningsmedlemskap.</w:t>
            </w:r>
          </w:p>
        </w:tc>
      </w:tr>
      <w:tr w:rsidR="003D781E" w:rsidRPr="00925024" w14:paraId="2AF21ABB" w14:textId="77777777" w:rsidTr="00686743">
        <w:tc>
          <w:tcPr>
            <w:tcW w:w="1941" w:type="dxa"/>
            <w:tcBorders>
              <w:top w:val="nil"/>
              <w:left w:val="single" w:sz="4" w:space="0" w:color="000000"/>
              <w:bottom w:val="single" w:sz="4" w:space="0" w:color="000000"/>
              <w:right w:val="nil"/>
            </w:tcBorders>
            <w:shd w:val="clear" w:color="auto" w:fill="auto"/>
          </w:tcPr>
          <w:p w14:paraId="1DF6F26A" w14:textId="77777777" w:rsidR="003D781E" w:rsidRPr="00185CD7" w:rsidRDefault="003D781E" w:rsidP="003D781E">
            <w:pPr>
              <w:pStyle w:val="AxureTableNormalText"/>
              <w:snapToGrid w:val="0"/>
              <w:rPr>
                <w:rFonts w:asciiTheme="minorHAnsi" w:hAnsiTheme="minorHAnsi" w:cstheme="minorHAnsi"/>
                <w:lang w:val="nb-NO"/>
              </w:rPr>
            </w:pPr>
          </w:p>
        </w:tc>
        <w:tc>
          <w:tcPr>
            <w:tcW w:w="1959" w:type="dxa"/>
            <w:tcBorders>
              <w:top w:val="nil"/>
              <w:left w:val="single" w:sz="4" w:space="0" w:color="000000"/>
              <w:bottom w:val="single" w:sz="4" w:space="0" w:color="000000"/>
              <w:right w:val="nil"/>
            </w:tcBorders>
            <w:shd w:val="clear" w:color="auto" w:fill="auto"/>
          </w:tcPr>
          <w:p w14:paraId="25BE859B" w14:textId="77777777" w:rsidR="003D781E" w:rsidRPr="00185CD7" w:rsidRDefault="003D781E" w:rsidP="003D781E">
            <w:pPr>
              <w:pStyle w:val="AxureTableNormalText"/>
              <w:snapToGrid w:val="0"/>
              <w:rPr>
                <w:rFonts w:asciiTheme="minorHAnsi" w:hAnsiTheme="minorHAnsi" w:cstheme="minorHAnsi"/>
                <w:lang w:val="nb-NO"/>
              </w:rPr>
            </w:pPr>
          </w:p>
        </w:tc>
        <w:tc>
          <w:tcPr>
            <w:tcW w:w="3827" w:type="dxa"/>
            <w:tcBorders>
              <w:top w:val="nil"/>
              <w:left w:val="single" w:sz="4" w:space="0" w:color="000000"/>
              <w:bottom w:val="single" w:sz="4" w:space="0" w:color="000000"/>
              <w:right w:val="nil"/>
            </w:tcBorders>
            <w:shd w:val="clear" w:color="auto" w:fill="auto"/>
          </w:tcPr>
          <w:p w14:paraId="19184E86" w14:textId="77777777" w:rsidR="003D781E" w:rsidRPr="00185CD7" w:rsidRDefault="003D781E" w:rsidP="003D781E">
            <w:pPr>
              <w:pStyle w:val="AxureTableNormalText"/>
              <w:snapToGrid w:val="0"/>
              <w:rPr>
                <w:rFonts w:asciiTheme="minorHAnsi" w:hAnsiTheme="minorHAnsi" w:cstheme="minorHAnsi"/>
                <w:bCs/>
                <w:lang w:val="nb-NO"/>
              </w:rPr>
            </w:pPr>
          </w:p>
        </w:tc>
        <w:tc>
          <w:tcPr>
            <w:tcW w:w="1559" w:type="dxa"/>
            <w:tcBorders>
              <w:top w:val="nil"/>
              <w:left w:val="single" w:sz="4" w:space="0" w:color="000000"/>
              <w:bottom w:val="single" w:sz="4" w:space="0" w:color="000000"/>
              <w:right w:val="nil"/>
            </w:tcBorders>
            <w:shd w:val="clear" w:color="auto" w:fill="auto"/>
          </w:tcPr>
          <w:p w14:paraId="54891B88" w14:textId="77777777" w:rsidR="003D781E" w:rsidRPr="007A087D" w:rsidRDefault="003D781E" w:rsidP="003D781E">
            <w:pPr>
              <w:pStyle w:val="AxureTableNormalText"/>
              <w:snapToGrid w:val="0"/>
              <w:rPr>
                <w:rFonts w:asciiTheme="minorHAnsi" w:hAnsiTheme="minorHAnsi" w:cstheme="minorHAnsi"/>
                <w:lang w:val="nb-NO"/>
              </w:rPr>
            </w:pPr>
          </w:p>
        </w:tc>
      </w:tr>
      <w:tr w:rsidR="003D781E" w:rsidRPr="00925024" w14:paraId="0CA934C0" w14:textId="77777777" w:rsidTr="00C32725">
        <w:tc>
          <w:tcPr>
            <w:tcW w:w="1941" w:type="dxa"/>
            <w:tcBorders>
              <w:top w:val="nil"/>
              <w:left w:val="single" w:sz="4" w:space="0" w:color="000000"/>
              <w:bottom w:val="single" w:sz="4" w:space="0" w:color="000000"/>
              <w:right w:val="nil"/>
            </w:tcBorders>
            <w:shd w:val="clear" w:color="auto" w:fill="CCFFCC"/>
          </w:tcPr>
          <w:p w14:paraId="24F8481C" w14:textId="77777777" w:rsidR="003D781E" w:rsidRPr="00D47EBC"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w:t>
            </w:r>
            <w:r w:rsidRPr="00D47EBC">
              <w:rPr>
                <w:rFonts w:asciiTheme="minorHAnsi" w:hAnsiTheme="minorHAnsi" w:cstheme="minorHAnsi"/>
                <w:lang w:val="nb-NO"/>
              </w:rPr>
              <w:t>Antall rom </w:t>
            </w:r>
          </w:p>
        </w:tc>
        <w:tc>
          <w:tcPr>
            <w:tcW w:w="1959" w:type="dxa"/>
            <w:tcBorders>
              <w:top w:val="nil"/>
              <w:left w:val="single" w:sz="4" w:space="0" w:color="000000"/>
              <w:bottom w:val="single" w:sz="4" w:space="0" w:color="000000"/>
              <w:right w:val="nil"/>
            </w:tcBorders>
            <w:shd w:val="clear" w:color="auto" w:fill="CCFFCC"/>
          </w:tcPr>
          <w:p w14:paraId="63F31B48" w14:textId="361EC2CA"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nnbo_antall_rom</w:t>
            </w:r>
            <w:proofErr w:type="spellEnd"/>
          </w:p>
        </w:tc>
        <w:tc>
          <w:tcPr>
            <w:tcW w:w="3827" w:type="dxa"/>
            <w:tcBorders>
              <w:top w:val="nil"/>
              <w:left w:val="single" w:sz="4" w:space="0" w:color="000000"/>
              <w:bottom w:val="single" w:sz="4" w:space="0" w:color="000000"/>
              <w:right w:val="nil"/>
            </w:tcBorders>
            <w:shd w:val="clear" w:color="auto" w:fill="CCFFCC"/>
          </w:tcPr>
          <w:p w14:paraId="13626643" w14:textId="77777777"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Number of rooms in </w:t>
            </w:r>
            <w:proofErr w:type="spellStart"/>
            <w:r>
              <w:rPr>
                <w:rFonts w:asciiTheme="minorHAnsi" w:hAnsiTheme="minorHAnsi" w:cstheme="minorHAnsi"/>
                <w:bCs/>
                <w:lang w:val="en-GB"/>
              </w:rPr>
              <w:t>youre</w:t>
            </w:r>
            <w:proofErr w:type="spellEnd"/>
            <w:r>
              <w:rPr>
                <w:rFonts w:asciiTheme="minorHAnsi" w:hAnsiTheme="minorHAnsi" w:cstheme="minorHAnsi"/>
                <w:bCs/>
                <w:lang w:val="en-GB"/>
              </w:rPr>
              <w:t xml:space="preserve"> household</w:t>
            </w:r>
          </w:p>
          <w:p w14:paraId="7CC412DC"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006A9372" w14:textId="09146AC0"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13A71A50" w14:textId="77777777" w:rsidR="003D781E" w:rsidRPr="007A087D" w:rsidRDefault="003D781E" w:rsidP="003D781E">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Nedtrekksliste</w:t>
            </w:r>
            <w:proofErr w:type="spellEnd"/>
            <w:r>
              <w:rPr>
                <w:rFonts w:asciiTheme="minorHAnsi" w:hAnsiTheme="minorHAnsi" w:cstheme="minorHAnsi"/>
                <w:lang w:val="nb-NO"/>
              </w:rPr>
              <w:t xml:space="preserve"> 1-10</w:t>
            </w:r>
          </w:p>
        </w:tc>
      </w:tr>
      <w:tr w:rsidR="003D781E" w:rsidRPr="00925024" w14:paraId="4A79B739" w14:textId="77777777" w:rsidTr="00C32725">
        <w:tc>
          <w:tcPr>
            <w:tcW w:w="1941" w:type="dxa"/>
            <w:tcBorders>
              <w:top w:val="nil"/>
              <w:left w:val="single" w:sz="4" w:space="0" w:color="000000"/>
              <w:bottom w:val="single" w:sz="4" w:space="0" w:color="000000"/>
              <w:right w:val="nil"/>
            </w:tcBorders>
            <w:shd w:val="clear" w:color="auto" w:fill="CCFFCC"/>
          </w:tcPr>
          <w:p w14:paraId="525965E1" w14:textId="77777777" w:rsidR="003D781E" w:rsidRPr="00D47EBC"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w:t>
            </w:r>
            <w:r w:rsidRPr="00D47EBC">
              <w:rPr>
                <w:rFonts w:asciiTheme="minorHAnsi" w:hAnsiTheme="minorHAnsi" w:cstheme="minorHAnsi"/>
                <w:lang w:val="nb-NO"/>
              </w:rPr>
              <w:t>Boligens bruttoareal</w:t>
            </w:r>
          </w:p>
        </w:tc>
        <w:tc>
          <w:tcPr>
            <w:tcW w:w="1959" w:type="dxa"/>
            <w:tcBorders>
              <w:top w:val="nil"/>
              <w:left w:val="single" w:sz="4" w:space="0" w:color="000000"/>
              <w:bottom w:val="single" w:sz="4" w:space="0" w:color="000000"/>
              <w:right w:val="nil"/>
            </w:tcBorders>
            <w:shd w:val="clear" w:color="auto" w:fill="CCFFCC"/>
          </w:tcPr>
          <w:p w14:paraId="4AA64CCE" w14:textId="4D07B539"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nnbo_bruttoareal</w:t>
            </w:r>
            <w:proofErr w:type="spellEnd"/>
          </w:p>
        </w:tc>
        <w:tc>
          <w:tcPr>
            <w:tcW w:w="3827" w:type="dxa"/>
            <w:tcBorders>
              <w:top w:val="nil"/>
              <w:left w:val="single" w:sz="4" w:space="0" w:color="000000"/>
              <w:bottom w:val="single" w:sz="4" w:space="0" w:color="000000"/>
              <w:right w:val="nil"/>
            </w:tcBorders>
            <w:shd w:val="clear" w:color="auto" w:fill="CCFFCC"/>
          </w:tcPr>
          <w:p w14:paraId="6B1229FB" w14:textId="77777777"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Size of the household</w:t>
            </w:r>
          </w:p>
          <w:p w14:paraId="1F0C7686"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68DD57BF" w14:textId="3C2BB883"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0E7C1D38" w14:textId="5C1876B7" w:rsidR="003D781E" w:rsidRPr="007A087D" w:rsidRDefault="00ED3D29" w:rsidP="003D781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3D781E" w:rsidRPr="00925024" w14:paraId="365D556A" w14:textId="77777777" w:rsidTr="00C32725">
        <w:tc>
          <w:tcPr>
            <w:tcW w:w="1941" w:type="dxa"/>
            <w:tcBorders>
              <w:top w:val="nil"/>
              <w:left w:val="single" w:sz="4" w:space="0" w:color="000000"/>
              <w:bottom w:val="single" w:sz="4" w:space="0" w:color="000000"/>
              <w:right w:val="nil"/>
            </w:tcBorders>
            <w:shd w:val="clear" w:color="auto" w:fill="CCFFCC"/>
          </w:tcPr>
          <w:p w14:paraId="3A76E34B" w14:textId="77777777" w:rsidR="003D781E" w:rsidRPr="00D47EBC"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w:t>
            </w:r>
            <w:r w:rsidRPr="00D47EBC">
              <w:rPr>
                <w:rFonts w:asciiTheme="minorHAnsi" w:hAnsiTheme="minorHAnsi" w:cstheme="minorHAnsi"/>
                <w:lang w:val="nb-NO"/>
              </w:rPr>
              <w:t xml:space="preserve">Standard </w:t>
            </w:r>
          </w:p>
        </w:tc>
        <w:tc>
          <w:tcPr>
            <w:tcW w:w="1959" w:type="dxa"/>
            <w:tcBorders>
              <w:top w:val="nil"/>
              <w:left w:val="single" w:sz="4" w:space="0" w:color="000000"/>
              <w:bottom w:val="single" w:sz="4" w:space="0" w:color="000000"/>
              <w:right w:val="nil"/>
            </w:tcBorders>
            <w:shd w:val="clear" w:color="auto" w:fill="CCFFCC"/>
          </w:tcPr>
          <w:p w14:paraId="7DFA8910" w14:textId="1431F776"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nnbo_standard</w:t>
            </w:r>
            <w:proofErr w:type="spellEnd"/>
          </w:p>
        </w:tc>
        <w:tc>
          <w:tcPr>
            <w:tcW w:w="3827" w:type="dxa"/>
            <w:tcBorders>
              <w:top w:val="nil"/>
              <w:left w:val="single" w:sz="4" w:space="0" w:color="000000"/>
              <w:bottom w:val="single" w:sz="4" w:space="0" w:color="000000"/>
              <w:right w:val="nil"/>
            </w:tcBorders>
            <w:shd w:val="clear" w:color="auto" w:fill="CCFFCC"/>
          </w:tcPr>
          <w:p w14:paraId="553703C4" w14:textId="5AA0030A" w:rsidR="00FD3D42" w:rsidRDefault="00FD3D42" w:rsidP="00BE256C">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The standard of </w:t>
            </w:r>
            <w:proofErr w:type="spellStart"/>
            <w:r>
              <w:rPr>
                <w:rFonts w:asciiTheme="minorHAnsi" w:hAnsiTheme="minorHAnsi" w:cstheme="minorHAnsi"/>
                <w:bCs/>
                <w:lang w:val="en-GB"/>
              </w:rPr>
              <w:t>youre</w:t>
            </w:r>
            <w:proofErr w:type="spellEnd"/>
            <w:r>
              <w:rPr>
                <w:rFonts w:asciiTheme="minorHAnsi" w:hAnsiTheme="minorHAnsi" w:cstheme="minorHAnsi"/>
                <w:bCs/>
                <w:lang w:val="en-GB"/>
              </w:rPr>
              <w:t xml:space="preserve"> belongings </w:t>
            </w:r>
            <w:r w:rsidR="006440AC">
              <w:rPr>
                <w:rFonts w:asciiTheme="minorHAnsi" w:hAnsiTheme="minorHAnsi" w:cstheme="minorHAnsi"/>
                <w:bCs/>
                <w:lang w:val="en-GB"/>
              </w:rPr>
              <w:t>(example</w:t>
            </w:r>
            <w:r>
              <w:rPr>
                <w:rFonts w:asciiTheme="minorHAnsi" w:hAnsiTheme="minorHAnsi" w:cstheme="minorHAnsi"/>
                <w:bCs/>
                <w:lang w:val="en-GB"/>
              </w:rPr>
              <w:t xml:space="preserve"> art would </w:t>
            </w:r>
            <w:r w:rsidR="000E2515">
              <w:rPr>
                <w:rFonts w:asciiTheme="minorHAnsi" w:hAnsiTheme="minorHAnsi" w:cstheme="minorHAnsi"/>
                <w:bCs/>
                <w:lang w:val="en-GB"/>
              </w:rPr>
              <w:t>should be considered here</w:t>
            </w:r>
            <w:r>
              <w:rPr>
                <w:rFonts w:asciiTheme="minorHAnsi" w:hAnsiTheme="minorHAnsi" w:cstheme="minorHAnsi"/>
                <w:bCs/>
                <w:lang w:val="en-GB"/>
              </w:rPr>
              <w:t xml:space="preserve">) </w:t>
            </w:r>
          </w:p>
          <w:p w14:paraId="5345F198" w14:textId="638DE27F"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0F691C55" w14:textId="3D522D75"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4E70A38C" w14:textId="77777777" w:rsidR="003D781E" w:rsidRDefault="003D781E" w:rsidP="003D781E">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Nedtrekksliste</w:t>
            </w:r>
            <w:proofErr w:type="spellEnd"/>
          </w:p>
          <w:p w14:paraId="523F1450" w14:textId="77777777" w:rsidR="003D781E"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Normal</w:t>
            </w:r>
          </w:p>
          <w:p w14:paraId="58FB34D3" w14:textId="77777777" w:rsidR="003D781E"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Høy</w:t>
            </w:r>
          </w:p>
          <w:p w14:paraId="382674D8" w14:textId="77777777" w:rsidR="003D781E" w:rsidRPr="007A087D"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Svært høy</w:t>
            </w:r>
          </w:p>
        </w:tc>
      </w:tr>
      <w:tr w:rsidR="003D781E" w:rsidRPr="00925024" w14:paraId="038A0DA0" w14:textId="77777777" w:rsidTr="00C32725">
        <w:tc>
          <w:tcPr>
            <w:tcW w:w="1941" w:type="dxa"/>
            <w:tcBorders>
              <w:top w:val="nil"/>
              <w:left w:val="single" w:sz="4" w:space="0" w:color="000000"/>
              <w:bottom w:val="single" w:sz="4" w:space="0" w:color="000000"/>
              <w:right w:val="nil"/>
            </w:tcBorders>
            <w:shd w:val="clear" w:color="auto" w:fill="CCFFCC"/>
          </w:tcPr>
          <w:p w14:paraId="35A2A045" w14:textId="77777777" w:rsidR="003D781E" w:rsidRPr="00C32725"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w:t>
            </w:r>
            <w:r w:rsidRPr="00C32725">
              <w:rPr>
                <w:rFonts w:asciiTheme="minorHAnsi" w:hAnsiTheme="minorHAnsi" w:cstheme="minorHAnsi"/>
                <w:lang w:val="nb-NO"/>
              </w:rPr>
              <w:t>Primærrom</w:t>
            </w:r>
          </w:p>
          <w:p w14:paraId="3AEB4BF6" w14:textId="77777777" w:rsidR="003D781E" w:rsidRPr="00925024" w:rsidRDefault="003D781E" w:rsidP="003D781E">
            <w:pPr>
              <w:pStyle w:val="AxureTableNormalText"/>
              <w:snapToGrid w:val="0"/>
              <w:rPr>
                <w:rFonts w:asciiTheme="minorHAnsi" w:hAnsiTheme="minorHAnsi" w:cstheme="minorHAnsi"/>
                <w:lang w:val="en-GB"/>
              </w:rPr>
            </w:pPr>
          </w:p>
        </w:tc>
        <w:tc>
          <w:tcPr>
            <w:tcW w:w="1959" w:type="dxa"/>
            <w:tcBorders>
              <w:top w:val="nil"/>
              <w:left w:val="single" w:sz="4" w:space="0" w:color="000000"/>
              <w:bottom w:val="single" w:sz="4" w:space="0" w:color="000000"/>
              <w:right w:val="nil"/>
            </w:tcBorders>
            <w:shd w:val="clear" w:color="auto" w:fill="CCFFCC"/>
          </w:tcPr>
          <w:p w14:paraId="6FCDEE7C" w14:textId="7627E3C0"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nnbo_primaerrom</w:t>
            </w:r>
            <w:proofErr w:type="spellEnd"/>
            <w:r w:rsidR="003D781E">
              <w:rPr>
                <w:rFonts w:asciiTheme="minorHAnsi" w:hAnsiTheme="minorHAnsi" w:cstheme="minorHAnsi"/>
                <w:lang w:val="en-GB"/>
              </w:rPr>
              <w:t xml:space="preserve"> </w:t>
            </w:r>
          </w:p>
        </w:tc>
        <w:tc>
          <w:tcPr>
            <w:tcW w:w="3827" w:type="dxa"/>
            <w:tcBorders>
              <w:top w:val="nil"/>
              <w:left w:val="single" w:sz="4" w:space="0" w:color="000000"/>
              <w:bottom w:val="single" w:sz="4" w:space="0" w:color="000000"/>
              <w:right w:val="nil"/>
            </w:tcBorders>
            <w:shd w:val="clear" w:color="auto" w:fill="CCFFCC"/>
          </w:tcPr>
          <w:p w14:paraId="5D597A86" w14:textId="77777777"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Part of the household that is furnished or lived </w:t>
            </w:r>
            <w:proofErr w:type="gramStart"/>
            <w:r>
              <w:rPr>
                <w:rFonts w:asciiTheme="minorHAnsi" w:hAnsiTheme="minorHAnsi" w:cstheme="minorHAnsi"/>
                <w:bCs/>
                <w:lang w:val="en-GB"/>
              </w:rPr>
              <w:t>in( not</w:t>
            </w:r>
            <w:proofErr w:type="gramEnd"/>
            <w:r>
              <w:rPr>
                <w:rFonts w:asciiTheme="minorHAnsi" w:hAnsiTheme="minorHAnsi" w:cstheme="minorHAnsi"/>
                <w:bCs/>
                <w:lang w:val="en-GB"/>
              </w:rPr>
              <w:t xml:space="preserve"> storage rooms, sheds and storage basements) </w:t>
            </w:r>
          </w:p>
          <w:p w14:paraId="5D5DA3F0"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4A430E3F" w14:textId="6C671DFA"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331FF720" w14:textId="77777777" w:rsidR="003D781E" w:rsidRDefault="00032A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Opp</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til</w:t>
            </w:r>
            <w:proofErr w:type="spellEnd"/>
            <w:r w:rsidRPr="00925024">
              <w:rPr>
                <w:rFonts w:asciiTheme="minorHAnsi" w:hAnsiTheme="minorHAnsi" w:cstheme="minorHAnsi"/>
                <w:lang w:val="en-GB"/>
              </w:rPr>
              <w:t xml:space="preserve">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p w14:paraId="098662D4" w14:textId="7A0B516C" w:rsidR="00032A1E" w:rsidRPr="007A087D" w:rsidRDefault="00032A1E" w:rsidP="003D781E">
            <w:pPr>
              <w:pStyle w:val="AxureTableNormalText"/>
              <w:snapToGrid w:val="0"/>
              <w:rPr>
                <w:rFonts w:asciiTheme="minorHAnsi" w:hAnsiTheme="minorHAnsi" w:cstheme="minorHAnsi"/>
                <w:lang w:val="nb-NO"/>
              </w:rPr>
            </w:pPr>
            <w:r>
              <w:rPr>
                <w:rFonts w:asciiTheme="minorHAnsi" w:hAnsiTheme="minorHAnsi" w:cstheme="minorHAnsi"/>
                <w:lang w:val="en-GB"/>
              </w:rPr>
              <w:t>(1-1000)</w:t>
            </w:r>
          </w:p>
        </w:tc>
      </w:tr>
      <w:tr w:rsidR="003D781E" w:rsidRPr="00925024" w14:paraId="00A2212C" w14:textId="77777777" w:rsidTr="00C32725">
        <w:tc>
          <w:tcPr>
            <w:tcW w:w="1941" w:type="dxa"/>
            <w:tcBorders>
              <w:top w:val="nil"/>
              <w:left w:val="single" w:sz="4" w:space="0" w:color="000000"/>
              <w:bottom w:val="single" w:sz="4" w:space="0" w:color="000000"/>
              <w:right w:val="nil"/>
            </w:tcBorders>
            <w:shd w:val="clear" w:color="auto" w:fill="CCFFCC"/>
          </w:tcPr>
          <w:p w14:paraId="623965DA" w14:textId="77777777" w:rsidR="003D781E" w:rsidRPr="00C32725" w:rsidRDefault="003D781E" w:rsidP="003D781E">
            <w:pPr>
              <w:pStyle w:val="AxureTableNormalText"/>
              <w:snapToGrid w:val="0"/>
              <w:rPr>
                <w:rFonts w:asciiTheme="minorHAnsi" w:hAnsiTheme="minorHAnsi" w:cstheme="minorHAnsi"/>
                <w:lang w:val="en-GB"/>
              </w:rPr>
            </w:pPr>
            <w:r>
              <w:rPr>
                <w:rFonts w:asciiTheme="minorHAnsi" w:hAnsiTheme="minorHAnsi" w:cstheme="minorHAnsi"/>
                <w:lang w:val="en-GB"/>
              </w:rPr>
              <w:t>\</w:t>
            </w:r>
            <w:r w:rsidRPr="00C32725">
              <w:rPr>
                <w:rFonts w:asciiTheme="minorHAnsi" w:hAnsiTheme="minorHAnsi" w:cstheme="minorHAnsi"/>
                <w:lang w:val="nb-NO"/>
              </w:rPr>
              <w:t>Sikkerhetslås</w:t>
            </w:r>
          </w:p>
        </w:tc>
        <w:tc>
          <w:tcPr>
            <w:tcW w:w="1959" w:type="dxa"/>
            <w:tcBorders>
              <w:top w:val="nil"/>
              <w:left w:val="single" w:sz="4" w:space="0" w:color="000000"/>
              <w:bottom w:val="single" w:sz="4" w:space="0" w:color="000000"/>
              <w:right w:val="nil"/>
            </w:tcBorders>
            <w:shd w:val="clear" w:color="auto" w:fill="CCFFCC"/>
          </w:tcPr>
          <w:p w14:paraId="4F0534E9" w14:textId="0A3106DD"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nnbo_skkerhetslas</w:t>
            </w:r>
            <w:proofErr w:type="spellEnd"/>
          </w:p>
        </w:tc>
        <w:tc>
          <w:tcPr>
            <w:tcW w:w="3827" w:type="dxa"/>
            <w:tcBorders>
              <w:top w:val="nil"/>
              <w:left w:val="single" w:sz="4" w:space="0" w:color="000000"/>
              <w:bottom w:val="single" w:sz="4" w:space="0" w:color="000000"/>
              <w:right w:val="nil"/>
            </w:tcBorders>
            <w:shd w:val="clear" w:color="auto" w:fill="CCFFCC"/>
          </w:tcPr>
          <w:p w14:paraId="5A773768" w14:textId="7CFC10A2"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Saf</w:t>
            </w:r>
            <w:r w:rsidR="00C334A0">
              <w:rPr>
                <w:rFonts w:asciiTheme="minorHAnsi" w:hAnsiTheme="minorHAnsi" w:cstheme="minorHAnsi"/>
                <w:bCs/>
                <w:lang w:val="en-GB"/>
              </w:rPr>
              <w:t>ety</w:t>
            </w:r>
            <w:r>
              <w:rPr>
                <w:rFonts w:asciiTheme="minorHAnsi" w:hAnsiTheme="minorHAnsi" w:cstheme="minorHAnsi"/>
                <w:bCs/>
                <w:lang w:val="en-GB"/>
              </w:rPr>
              <w:t xml:space="preserve"> look as an addition for regular lock. </w:t>
            </w:r>
          </w:p>
          <w:p w14:paraId="5E1A4F82"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lastRenderedPageBreak/>
              <w:t>Status of parameter:</w:t>
            </w:r>
          </w:p>
          <w:p w14:paraId="15CBAAE2" w14:textId="3269072B"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41676A95" w14:textId="77777777" w:rsidR="003D781E" w:rsidRDefault="003D781E" w:rsidP="003D781E">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lastRenderedPageBreak/>
              <w:t>Nedtrekksliste</w:t>
            </w:r>
            <w:proofErr w:type="spellEnd"/>
          </w:p>
          <w:p w14:paraId="37709EBC" w14:textId="77777777" w:rsidR="003D781E" w:rsidRDefault="003D781E" w:rsidP="003D781E">
            <w:pPr>
              <w:pStyle w:val="AxureTableNormalText"/>
              <w:snapToGrid w:val="0"/>
              <w:rPr>
                <w:rFonts w:asciiTheme="minorHAnsi" w:hAnsiTheme="minorHAnsi" w:cstheme="minorHAnsi"/>
                <w:lang w:val="nb-NO"/>
              </w:rPr>
            </w:pPr>
            <w:r w:rsidRPr="00C32725">
              <w:rPr>
                <w:rFonts w:asciiTheme="minorHAnsi" w:hAnsiTheme="minorHAnsi" w:cstheme="minorHAnsi"/>
                <w:lang w:val="nb-NO"/>
              </w:rPr>
              <w:lastRenderedPageBreak/>
              <w:t>Ikke sikkerhetslås</w:t>
            </w:r>
          </w:p>
          <w:p w14:paraId="76866C82" w14:textId="77777777" w:rsidR="003D781E" w:rsidRDefault="003D781E" w:rsidP="003D781E">
            <w:pPr>
              <w:pStyle w:val="AxureTableNormalText"/>
              <w:snapToGrid w:val="0"/>
              <w:rPr>
                <w:rFonts w:asciiTheme="minorHAnsi" w:hAnsiTheme="minorHAnsi" w:cstheme="minorHAnsi"/>
                <w:lang w:val="nb-NO"/>
              </w:rPr>
            </w:pPr>
            <w:r w:rsidRPr="00C32725">
              <w:rPr>
                <w:rFonts w:asciiTheme="minorHAnsi" w:hAnsiTheme="minorHAnsi" w:cstheme="minorHAnsi"/>
                <w:lang w:val="nb-NO"/>
              </w:rPr>
              <w:t>Kun hoveddør</w:t>
            </w:r>
          </w:p>
          <w:p w14:paraId="1DFDABBE" w14:textId="77777777" w:rsidR="003D781E" w:rsidRDefault="003D781E" w:rsidP="003D781E">
            <w:pPr>
              <w:pStyle w:val="AxureTableNormalText"/>
              <w:snapToGrid w:val="0"/>
              <w:rPr>
                <w:rFonts w:asciiTheme="minorHAnsi" w:hAnsiTheme="minorHAnsi" w:cstheme="minorHAnsi"/>
                <w:lang w:val="nb-NO"/>
              </w:rPr>
            </w:pPr>
            <w:r w:rsidRPr="00C32725">
              <w:rPr>
                <w:rFonts w:asciiTheme="minorHAnsi" w:hAnsiTheme="minorHAnsi" w:cstheme="minorHAnsi"/>
                <w:lang w:val="nb-NO"/>
              </w:rPr>
              <w:t>Alle dører</w:t>
            </w:r>
          </w:p>
          <w:p w14:paraId="27B25CE2" w14:textId="77777777" w:rsidR="003D781E" w:rsidRPr="007A087D" w:rsidRDefault="003D781E" w:rsidP="003D781E">
            <w:pPr>
              <w:pStyle w:val="AxureTableNormalText"/>
              <w:snapToGrid w:val="0"/>
              <w:rPr>
                <w:rFonts w:asciiTheme="minorHAnsi" w:hAnsiTheme="minorHAnsi" w:cstheme="minorHAnsi"/>
                <w:lang w:val="nb-NO"/>
              </w:rPr>
            </w:pPr>
            <w:r w:rsidRPr="00C32725">
              <w:rPr>
                <w:rFonts w:asciiTheme="minorHAnsi" w:hAnsiTheme="minorHAnsi" w:cstheme="minorHAnsi"/>
                <w:lang w:val="nb-NO"/>
              </w:rPr>
              <w:t>Alle dører og vinduer</w:t>
            </w:r>
          </w:p>
        </w:tc>
      </w:tr>
      <w:tr w:rsidR="003D781E" w:rsidRPr="00925024" w14:paraId="15F7D4EE" w14:textId="77777777" w:rsidTr="00C32725">
        <w:tc>
          <w:tcPr>
            <w:tcW w:w="1941" w:type="dxa"/>
            <w:tcBorders>
              <w:top w:val="nil"/>
              <w:left w:val="single" w:sz="4" w:space="0" w:color="000000"/>
              <w:bottom w:val="single" w:sz="4" w:space="0" w:color="000000"/>
              <w:right w:val="nil"/>
            </w:tcBorders>
            <w:shd w:val="clear" w:color="auto" w:fill="CCFFCC"/>
          </w:tcPr>
          <w:p w14:paraId="66DF4B01" w14:textId="77777777" w:rsidR="003D781E" w:rsidRPr="00C32725"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lastRenderedPageBreak/>
              <w:t>\</w:t>
            </w:r>
            <w:r w:rsidRPr="00C32725">
              <w:rPr>
                <w:rFonts w:asciiTheme="minorHAnsi" w:hAnsiTheme="minorHAnsi" w:cstheme="minorHAnsi"/>
                <w:lang w:val="nb-NO"/>
              </w:rPr>
              <w:t>Antall bad/wc</w:t>
            </w:r>
          </w:p>
        </w:tc>
        <w:tc>
          <w:tcPr>
            <w:tcW w:w="1959" w:type="dxa"/>
            <w:tcBorders>
              <w:top w:val="nil"/>
              <w:left w:val="single" w:sz="4" w:space="0" w:color="000000"/>
              <w:bottom w:val="single" w:sz="4" w:space="0" w:color="000000"/>
              <w:right w:val="nil"/>
            </w:tcBorders>
            <w:shd w:val="clear" w:color="auto" w:fill="CCFFCC"/>
          </w:tcPr>
          <w:p w14:paraId="1F4D6425" w14:textId="0D5AA39E"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nnbo_bad</w:t>
            </w:r>
            <w:ins w:id="45" w:author="Jānis Saldābols" w:date="2019-02-18T12:37:00Z">
              <w:r w:rsidR="00C40BF3">
                <w:rPr>
                  <w:rFonts w:asciiTheme="minorHAnsi" w:hAnsiTheme="minorHAnsi" w:cstheme="minorHAnsi"/>
                  <w:lang w:val="en-GB"/>
                </w:rPr>
                <w:t>_</w:t>
              </w:r>
            </w:ins>
            <w:r w:rsidR="00255918">
              <w:rPr>
                <w:rFonts w:asciiTheme="minorHAnsi" w:hAnsiTheme="minorHAnsi" w:cstheme="minorHAnsi"/>
                <w:lang w:val="en-GB"/>
              </w:rPr>
              <w:t>wc</w:t>
            </w:r>
            <w:proofErr w:type="spellEnd"/>
          </w:p>
        </w:tc>
        <w:tc>
          <w:tcPr>
            <w:tcW w:w="3827" w:type="dxa"/>
            <w:tcBorders>
              <w:top w:val="nil"/>
              <w:left w:val="single" w:sz="4" w:space="0" w:color="000000"/>
              <w:bottom w:val="single" w:sz="4" w:space="0" w:color="000000"/>
              <w:right w:val="nil"/>
            </w:tcBorders>
            <w:shd w:val="clear" w:color="auto" w:fill="CCFFCC"/>
          </w:tcPr>
          <w:p w14:paraId="23A27889" w14:textId="77777777"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Number of bathrooms</w:t>
            </w:r>
          </w:p>
          <w:p w14:paraId="70F2003A"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7707AB44" w14:textId="0EFFA058"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7C424902" w14:textId="77777777" w:rsidR="003D781E" w:rsidRPr="007A087D" w:rsidRDefault="003D781E" w:rsidP="003D781E">
            <w:pPr>
              <w:pStyle w:val="AxureTableNormalText"/>
              <w:snapToGrid w:val="0"/>
              <w:rPr>
                <w:rFonts w:asciiTheme="minorHAnsi" w:hAnsiTheme="minorHAnsi" w:cstheme="minorHAnsi"/>
                <w:lang w:val="nb-NO"/>
              </w:rPr>
            </w:pPr>
            <w:proofErr w:type="spellStart"/>
            <w:r w:rsidRPr="007A087D">
              <w:rPr>
                <w:rFonts w:asciiTheme="minorHAnsi" w:hAnsiTheme="minorHAnsi" w:cstheme="minorHAnsi"/>
                <w:lang w:val="nb-NO"/>
              </w:rPr>
              <w:t>Nedtrekksliste</w:t>
            </w:r>
            <w:proofErr w:type="spellEnd"/>
            <w:r>
              <w:rPr>
                <w:rFonts w:asciiTheme="minorHAnsi" w:hAnsiTheme="minorHAnsi" w:cstheme="minorHAnsi"/>
                <w:lang w:val="nb-NO"/>
              </w:rPr>
              <w:t xml:space="preserve"> 1-10</w:t>
            </w:r>
          </w:p>
        </w:tc>
      </w:tr>
      <w:tr w:rsidR="003D781E" w:rsidRPr="00925024" w14:paraId="2DCFEDCD" w14:textId="77777777" w:rsidTr="008257EA">
        <w:tc>
          <w:tcPr>
            <w:tcW w:w="1941" w:type="dxa"/>
            <w:tcBorders>
              <w:top w:val="nil"/>
              <w:left w:val="single" w:sz="4" w:space="0" w:color="000000"/>
              <w:bottom w:val="single" w:sz="4" w:space="0" w:color="000000"/>
              <w:right w:val="nil"/>
            </w:tcBorders>
            <w:shd w:val="clear" w:color="auto" w:fill="CCFFCC"/>
          </w:tcPr>
          <w:p w14:paraId="5FB06408" w14:textId="77777777" w:rsidR="003D781E" w:rsidRPr="00C32725" w:rsidRDefault="003D781E" w:rsidP="003D781E">
            <w:pPr>
              <w:pStyle w:val="AxureTableNormalText"/>
              <w:snapToGrid w:val="0"/>
              <w:rPr>
                <w:rFonts w:asciiTheme="minorHAnsi" w:hAnsiTheme="minorHAnsi" w:cstheme="minorHAnsi"/>
                <w:lang w:val="en-GB"/>
              </w:rPr>
            </w:pPr>
            <w:r>
              <w:rPr>
                <w:rFonts w:asciiTheme="minorHAnsi" w:hAnsiTheme="minorHAnsi" w:cstheme="minorHAnsi"/>
                <w:lang w:val="en-GB"/>
              </w:rPr>
              <w:t>\</w:t>
            </w:r>
            <w:r w:rsidRPr="00C32725">
              <w:rPr>
                <w:rFonts w:asciiTheme="minorHAnsi" w:hAnsiTheme="minorHAnsi" w:cstheme="minorHAnsi"/>
                <w:lang w:val="nb-NO"/>
              </w:rPr>
              <w:t>Automatsikringer</w:t>
            </w:r>
          </w:p>
        </w:tc>
        <w:tc>
          <w:tcPr>
            <w:tcW w:w="1959" w:type="dxa"/>
            <w:tcBorders>
              <w:top w:val="nil"/>
              <w:left w:val="single" w:sz="4" w:space="0" w:color="000000"/>
              <w:bottom w:val="single" w:sz="4" w:space="0" w:color="000000"/>
              <w:right w:val="nil"/>
            </w:tcBorders>
            <w:shd w:val="clear" w:color="auto" w:fill="CCFFCC"/>
          </w:tcPr>
          <w:p w14:paraId="027EC8E0" w14:textId="77777777" w:rsidR="003D781E" w:rsidRPr="007B35EB" w:rsidRDefault="003045AF" w:rsidP="003D781E">
            <w:pPr>
              <w:pStyle w:val="AxureTableNormalText"/>
              <w:snapToGrid w:val="0"/>
              <w:rPr>
                <w:rFonts w:asciiTheme="minorHAnsi" w:hAnsiTheme="minorHAnsi" w:cstheme="minorHAnsi"/>
                <w:lang w:val="nb-NO"/>
              </w:rPr>
            </w:pPr>
            <w:proofErr w:type="spellStart"/>
            <w:r w:rsidRPr="007B35EB">
              <w:rPr>
                <w:rFonts w:asciiTheme="minorHAnsi" w:hAnsiTheme="minorHAnsi" w:cstheme="minorHAnsi"/>
                <w:lang w:val="nb-NO"/>
              </w:rPr>
              <w:t>i</w:t>
            </w:r>
            <w:r w:rsidR="003D781E" w:rsidRPr="007B35EB">
              <w:rPr>
                <w:rFonts w:asciiTheme="minorHAnsi" w:hAnsiTheme="minorHAnsi" w:cstheme="minorHAnsi"/>
                <w:lang w:val="nb-NO"/>
              </w:rPr>
              <w:t>nnbo_automatsikringer</w:t>
            </w:r>
            <w:proofErr w:type="spellEnd"/>
          </w:p>
          <w:p w14:paraId="0CFA823E" w14:textId="6AE59C82" w:rsidR="00E1789A" w:rsidRPr="007B35EB" w:rsidRDefault="00E1789A" w:rsidP="003D781E">
            <w:pPr>
              <w:pStyle w:val="AxureTableNormalText"/>
              <w:snapToGrid w:val="0"/>
              <w:rPr>
                <w:rFonts w:asciiTheme="minorHAnsi" w:hAnsiTheme="minorHAnsi" w:cstheme="minorHAnsi"/>
                <w:lang w:val="nb-NO"/>
              </w:rPr>
            </w:pPr>
            <w:proofErr w:type="spellStart"/>
            <w:r w:rsidRPr="007B35EB">
              <w:rPr>
                <w:rFonts w:asciiTheme="minorHAnsi" w:hAnsiTheme="minorHAnsi" w:cstheme="minorHAnsi"/>
                <w:lang w:val="nb-NO"/>
              </w:rPr>
              <w:t>innbo_automatsikringer_aar</w:t>
            </w:r>
            <w:proofErr w:type="spellEnd"/>
          </w:p>
        </w:tc>
        <w:tc>
          <w:tcPr>
            <w:tcW w:w="3827" w:type="dxa"/>
            <w:tcBorders>
              <w:top w:val="nil"/>
              <w:left w:val="single" w:sz="4" w:space="0" w:color="000000"/>
              <w:bottom w:val="single" w:sz="4" w:space="0" w:color="000000"/>
              <w:right w:val="nil"/>
            </w:tcBorders>
            <w:shd w:val="clear" w:color="auto" w:fill="CCFFCC"/>
          </w:tcPr>
          <w:p w14:paraId="298ACF6B" w14:textId="77777777" w:rsidR="003D781E" w:rsidRDefault="003D781E" w:rsidP="003D781E">
            <w:pPr>
              <w:pStyle w:val="AxureTableNormalText"/>
              <w:snapToGrid w:val="0"/>
              <w:rPr>
                <w:rFonts w:asciiTheme="minorHAnsi" w:hAnsiTheme="minorHAnsi" w:cstheme="minorHAnsi"/>
                <w:bCs/>
                <w:lang w:val="en-GB"/>
              </w:rPr>
            </w:pPr>
            <w:r w:rsidRPr="008257EA">
              <w:rPr>
                <w:rFonts w:asciiTheme="minorHAnsi" w:hAnsiTheme="minorHAnsi" w:cstheme="minorHAnsi"/>
                <w:bCs/>
                <w:lang w:val="en-GB"/>
              </w:rPr>
              <w:t>Circuit breaker</w:t>
            </w:r>
            <w:r>
              <w:rPr>
                <w:rFonts w:asciiTheme="minorHAnsi" w:hAnsiTheme="minorHAnsi" w:cstheme="minorHAnsi"/>
                <w:bCs/>
                <w:lang w:val="en-GB"/>
              </w:rPr>
              <w:t xml:space="preserve">/fuse that can be reused </w:t>
            </w:r>
          </w:p>
          <w:p w14:paraId="0CDFABB7"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01633741" w14:textId="7BCB33B7"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564B6AF7" w14:textId="12C96E0A" w:rsidR="003D781E" w:rsidRPr="00185CD7" w:rsidRDefault="003D781E" w:rsidP="003D781E">
            <w:pPr>
              <w:pStyle w:val="AxureTableNormalText"/>
              <w:snapToGrid w:val="0"/>
              <w:rPr>
                <w:rFonts w:asciiTheme="minorHAnsi" w:hAnsiTheme="minorHAnsi" w:cstheme="minorHAnsi"/>
                <w:lang w:val="nb-NO"/>
              </w:rPr>
            </w:pPr>
            <w:r w:rsidRPr="00185CD7">
              <w:rPr>
                <w:rFonts w:asciiTheme="minorHAnsi" w:hAnsiTheme="minorHAnsi" w:cstheme="minorHAnsi"/>
                <w:lang w:val="nb-NO"/>
              </w:rPr>
              <w:t xml:space="preserve"> </w:t>
            </w:r>
          </w:p>
          <w:p w14:paraId="265361F8" w14:textId="77777777" w:rsidR="003D781E" w:rsidRPr="00185CD7" w:rsidRDefault="003D781E" w:rsidP="003D781E">
            <w:pPr>
              <w:pStyle w:val="AxureTableNormalText"/>
              <w:rPr>
                <w:rFonts w:asciiTheme="minorHAnsi" w:hAnsiTheme="minorHAnsi" w:cstheme="minorHAnsi"/>
                <w:lang w:val="nb-NO"/>
              </w:rPr>
            </w:pPr>
            <w:r w:rsidRPr="00185CD7">
              <w:rPr>
                <w:rFonts w:asciiTheme="minorHAnsi" w:hAnsiTheme="minorHAnsi" w:cstheme="minorHAnsi"/>
                <w:lang w:val="nb-NO"/>
              </w:rPr>
              <w:t>\ Ja</w:t>
            </w:r>
            <w:r w:rsidRPr="00185CD7">
              <w:rPr>
                <w:rFonts w:asciiTheme="minorHAnsi" w:hAnsiTheme="minorHAnsi" w:cstheme="minorHAnsi"/>
                <w:lang w:val="nb-NO"/>
              </w:rPr>
              <w:br/>
              <w:t xml:space="preserve">Hvis ja, </w:t>
            </w:r>
          </w:p>
          <w:p w14:paraId="67E23D09" w14:textId="77777777" w:rsidR="003D781E" w:rsidRPr="005D4416" w:rsidRDefault="003D781E" w:rsidP="003D781E">
            <w:pPr>
              <w:pStyle w:val="AxureTableNormalText"/>
              <w:snapToGrid w:val="0"/>
              <w:rPr>
                <w:rFonts w:asciiTheme="minorHAnsi" w:hAnsiTheme="minorHAnsi" w:cstheme="minorHAnsi"/>
                <w:lang w:val="nb-NO"/>
              </w:rPr>
            </w:pPr>
            <w:r w:rsidRPr="005D4416">
              <w:rPr>
                <w:rFonts w:asciiTheme="minorHAnsi" w:hAnsiTheme="minorHAnsi" w:cstheme="minorHAnsi"/>
                <w:lang w:val="nb-NO"/>
              </w:rPr>
              <w:t xml:space="preserve">Årstall/Vet ikke </w:t>
            </w:r>
          </w:p>
          <w:p w14:paraId="6D4C6938" w14:textId="77777777" w:rsidR="003D781E" w:rsidRPr="005D4416" w:rsidRDefault="003D781E" w:rsidP="003D781E">
            <w:pPr>
              <w:pStyle w:val="AxureTableNormalText"/>
              <w:rPr>
                <w:rFonts w:asciiTheme="minorHAnsi" w:hAnsiTheme="minorHAnsi" w:cstheme="minorHAnsi"/>
                <w:lang w:val="nb-NO"/>
              </w:rPr>
            </w:pPr>
          </w:p>
          <w:p w14:paraId="276D7937" w14:textId="77777777" w:rsidR="003D781E" w:rsidRPr="007A087D" w:rsidRDefault="003D781E" w:rsidP="003D781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3D781E" w:rsidRPr="00925024" w14:paraId="457A6432" w14:textId="77777777" w:rsidTr="008257EA">
        <w:tc>
          <w:tcPr>
            <w:tcW w:w="1941" w:type="dxa"/>
            <w:tcBorders>
              <w:top w:val="nil"/>
              <w:left w:val="single" w:sz="4" w:space="0" w:color="000000"/>
              <w:bottom w:val="single" w:sz="4" w:space="0" w:color="000000"/>
              <w:right w:val="nil"/>
            </w:tcBorders>
            <w:shd w:val="clear" w:color="auto" w:fill="CCFFCC"/>
          </w:tcPr>
          <w:p w14:paraId="1CE29B81" w14:textId="77777777" w:rsidR="003D781E" w:rsidRPr="008257EA" w:rsidRDefault="003D781E" w:rsidP="003D781E">
            <w:pPr>
              <w:pStyle w:val="AxureTableNormalText"/>
              <w:snapToGrid w:val="0"/>
              <w:rPr>
                <w:rFonts w:asciiTheme="minorHAnsi" w:hAnsiTheme="minorHAnsi" w:cstheme="minorHAnsi"/>
                <w:lang w:val="nb-NO"/>
              </w:rPr>
            </w:pPr>
            <w:r>
              <w:rPr>
                <w:rFonts w:asciiTheme="minorHAnsi" w:hAnsiTheme="minorHAnsi" w:cstheme="minorHAnsi"/>
                <w:lang w:val="nb-NO"/>
              </w:rPr>
              <w:t xml:space="preserve">\ </w:t>
            </w:r>
            <w:r w:rsidRPr="008257EA">
              <w:rPr>
                <w:rFonts w:asciiTheme="minorHAnsi" w:hAnsiTheme="minorHAnsi" w:cstheme="minorHAnsi"/>
                <w:lang w:val="nb-NO"/>
              </w:rPr>
              <w:t>Er det to sammenkoblede røykvarslere i boligen din?</w:t>
            </w:r>
          </w:p>
          <w:p w14:paraId="3C746906" w14:textId="77777777" w:rsidR="003D781E" w:rsidRPr="00185CD7" w:rsidRDefault="003D781E" w:rsidP="003D781E">
            <w:pPr>
              <w:pStyle w:val="AxureTableNormalText"/>
              <w:snapToGrid w:val="0"/>
              <w:rPr>
                <w:rFonts w:asciiTheme="minorHAnsi" w:hAnsiTheme="minorHAnsi" w:cstheme="minorHAnsi"/>
                <w:lang w:val="nb-NO"/>
              </w:rPr>
            </w:pPr>
          </w:p>
        </w:tc>
        <w:tc>
          <w:tcPr>
            <w:tcW w:w="1959" w:type="dxa"/>
            <w:tcBorders>
              <w:top w:val="nil"/>
              <w:left w:val="single" w:sz="4" w:space="0" w:color="000000"/>
              <w:bottom w:val="single" w:sz="4" w:space="0" w:color="000000"/>
              <w:right w:val="nil"/>
            </w:tcBorders>
            <w:shd w:val="clear" w:color="auto" w:fill="CCFFCC"/>
          </w:tcPr>
          <w:p w14:paraId="58EDD7C1" w14:textId="33E09EDA"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nnbo_sammenkoblede</w:t>
            </w:r>
            <w:proofErr w:type="spellEnd"/>
            <w:r w:rsidR="003D781E">
              <w:rPr>
                <w:rFonts w:asciiTheme="minorHAnsi" w:hAnsiTheme="minorHAnsi" w:cstheme="minorHAnsi"/>
                <w:lang w:val="en-GB"/>
              </w:rPr>
              <w:t xml:space="preserve">_ </w:t>
            </w:r>
            <w:proofErr w:type="spellStart"/>
            <w:r w:rsidR="003D781E">
              <w:rPr>
                <w:rFonts w:asciiTheme="minorHAnsi" w:hAnsiTheme="minorHAnsi" w:cstheme="minorHAnsi"/>
                <w:lang w:val="en-GB"/>
              </w:rPr>
              <w:t>roykvarslere</w:t>
            </w:r>
            <w:proofErr w:type="spellEnd"/>
            <w:r w:rsidR="003D781E">
              <w:rPr>
                <w:rFonts w:asciiTheme="minorHAnsi" w:hAnsiTheme="minorHAnsi" w:cstheme="minorHAnsi"/>
                <w:lang w:val="en-GB"/>
              </w:rPr>
              <w:t xml:space="preserve"> </w:t>
            </w:r>
          </w:p>
        </w:tc>
        <w:tc>
          <w:tcPr>
            <w:tcW w:w="3827" w:type="dxa"/>
            <w:tcBorders>
              <w:top w:val="nil"/>
              <w:left w:val="single" w:sz="4" w:space="0" w:color="000000"/>
              <w:bottom w:val="single" w:sz="4" w:space="0" w:color="000000"/>
              <w:right w:val="nil"/>
            </w:tcBorders>
            <w:shd w:val="clear" w:color="auto" w:fill="CCFFCC"/>
          </w:tcPr>
          <w:p w14:paraId="3A6CD0A3" w14:textId="77777777"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 xml:space="preserve">Are there two or more Smoke detectors that are linked together </w:t>
            </w:r>
          </w:p>
          <w:p w14:paraId="648AC84F"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377AF961" w14:textId="3B336653"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03BDD828"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251A28CF"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779C6277" w14:textId="77777777" w:rsidR="003D781E" w:rsidRPr="007A087D" w:rsidRDefault="003D781E" w:rsidP="003D781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3D781E" w:rsidRPr="00925024" w14:paraId="3F0EFF45" w14:textId="77777777" w:rsidTr="008257EA">
        <w:tc>
          <w:tcPr>
            <w:tcW w:w="1941" w:type="dxa"/>
            <w:tcBorders>
              <w:top w:val="nil"/>
              <w:left w:val="single" w:sz="4" w:space="0" w:color="000000"/>
              <w:bottom w:val="single" w:sz="4" w:space="0" w:color="000000"/>
              <w:right w:val="nil"/>
            </w:tcBorders>
            <w:shd w:val="clear" w:color="auto" w:fill="CCFFCC"/>
          </w:tcPr>
          <w:p w14:paraId="03629A79" w14:textId="77777777" w:rsidR="003D781E" w:rsidRPr="00185CD7" w:rsidRDefault="003D781E" w:rsidP="003D781E">
            <w:pPr>
              <w:pStyle w:val="AxureTableNormalText"/>
              <w:snapToGrid w:val="0"/>
              <w:rPr>
                <w:rFonts w:asciiTheme="minorHAnsi" w:hAnsiTheme="minorHAnsi" w:cstheme="minorHAnsi"/>
                <w:lang w:val="nb-NO"/>
              </w:rPr>
            </w:pPr>
            <w:r w:rsidRPr="00185CD7">
              <w:rPr>
                <w:rFonts w:asciiTheme="minorHAnsi" w:hAnsiTheme="minorHAnsi" w:cstheme="minorHAnsi"/>
                <w:lang w:val="nb-NO"/>
              </w:rPr>
              <w:t>\</w:t>
            </w:r>
            <w:r w:rsidRPr="008257EA">
              <w:rPr>
                <w:rFonts w:asciiTheme="minorHAnsi" w:hAnsiTheme="minorHAnsi" w:cstheme="minorHAnsi"/>
                <w:lang w:val="nb-NO"/>
              </w:rPr>
              <w:t>Er det minst to brannslukningsapparat (på minimum 6 kg) i boligen din?</w:t>
            </w:r>
          </w:p>
          <w:p w14:paraId="78CCD24B" w14:textId="77777777" w:rsidR="003D781E" w:rsidRPr="00185CD7" w:rsidRDefault="003D781E" w:rsidP="003D781E">
            <w:pPr>
              <w:pStyle w:val="AxureTableNormalText"/>
              <w:snapToGrid w:val="0"/>
              <w:rPr>
                <w:rFonts w:asciiTheme="minorHAnsi" w:hAnsiTheme="minorHAnsi" w:cstheme="minorHAnsi"/>
                <w:lang w:val="nb-NO"/>
              </w:rPr>
            </w:pPr>
          </w:p>
        </w:tc>
        <w:tc>
          <w:tcPr>
            <w:tcW w:w="1959" w:type="dxa"/>
            <w:tcBorders>
              <w:top w:val="nil"/>
              <w:left w:val="single" w:sz="4" w:space="0" w:color="000000"/>
              <w:bottom w:val="single" w:sz="4" w:space="0" w:color="000000"/>
              <w:right w:val="nil"/>
            </w:tcBorders>
            <w:shd w:val="clear" w:color="auto" w:fill="CCFFCC"/>
          </w:tcPr>
          <w:p w14:paraId="64AC8C3E" w14:textId="4B9E9601"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nnbo_to_brannslukningsapparat</w:t>
            </w:r>
            <w:proofErr w:type="spellEnd"/>
            <w:r w:rsidR="003D781E">
              <w:rPr>
                <w:rFonts w:asciiTheme="minorHAnsi" w:hAnsiTheme="minorHAnsi" w:cstheme="minorHAnsi"/>
                <w:lang w:val="en-GB"/>
              </w:rPr>
              <w:t xml:space="preserve"> </w:t>
            </w:r>
          </w:p>
        </w:tc>
        <w:tc>
          <w:tcPr>
            <w:tcW w:w="3827" w:type="dxa"/>
            <w:tcBorders>
              <w:top w:val="nil"/>
              <w:left w:val="single" w:sz="4" w:space="0" w:color="000000"/>
              <w:bottom w:val="single" w:sz="4" w:space="0" w:color="000000"/>
              <w:right w:val="nil"/>
            </w:tcBorders>
            <w:shd w:val="clear" w:color="auto" w:fill="CCFFCC"/>
          </w:tcPr>
          <w:p w14:paraId="4A8D103F" w14:textId="3DE96002"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Do they have more than two fire extinguishers that way above 6 kg</w:t>
            </w:r>
          </w:p>
          <w:p w14:paraId="0EFBD57B"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3D150F1C" w14:textId="6E397D76" w:rsidR="00BE256C"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p w14:paraId="20B5260B" w14:textId="77777777" w:rsidR="003D781E" w:rsidRPr="00925024" w:rsidRDefault="003D781E" w:rsidP="003D781E">
            <w:pPr>
              <w:pStyle w:val="AxureTableNormalText"/>
              <w:snapToGrid w:val="0"/>
              <w:rPr>
                <w:rFonts w:asciiTheme="minorHAnsi" w:hAnsiTheme="minorHAnsi" w:cstheme="minorHAnsi"/>
                <w:bCs/>
                <w:lang w:val="en-GB"/>
              </w:rPr>
            </w:pPr>
          </w:p>
        </w:tc>
        <w:tc>
          <w:tcPr>
            <w:tcW w:w="1559" w:type="dxa"/>
            <w:tcBorders>
              <w:top w:val="nil"/>
              <w:left w:val="single" w:sz="4" w:space="0" w:color="000000"/>
              <w:bottom w:val="single" w:sz="4" w:space="0" w:color="000000"/>
              <w:right w:val="nil"/>
            </w:tcBorders>
            <w:shd w:val="clear" w:color="auto" w:fill="CCFFCC"/>
          </w:tcPr>
          <w:p w14:paraId="60812FB6"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57105067"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27E95FDA" w14:textId="77777777" w:rsidR="003D781E" w:rsidRPr="007A087D" w:rsidRDefault="003D781E" w:rsidP="003D781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Nei</w:t>
            </w:r>
            <w:proofErr w:type="spellEnd"/>
          </w:p>
        </w:tc>
      </w:tr>
      <w:tr w:rsidR="003D781E" w:rsidRPr="00925024" w14:paraId="733BAD7F" w14:textId="77777777" w:rsidTr="0016100E">
        <w:tc>
          <w:tcPr>
            <w:tcW w:w="1941" w:type="dxa"/>
            <w:tcBorders>
              <w:top w:val="nil"/>
              <w:left w:val="single" w:sz="4" w:space="0" w:color="000000"/>
              <w:bottom w:val="single" w:sz="4" w:space="0" w:color="000000"/>
              <w:right w:val="nil"/>
            </w:tcBorders>
            <w:shd w:val="clear" w:color="auto" w:fill="CCFFCC"/>
          </w:tcPr>
          <w:p w14:paraId="3D63C213" w14:textId="77777777" w:rsidR="003D781E" w:rsidRPr="008257EA" w:rsidRDefault="003D781E" w:rsidP="003D781E">
            <w:pPr>
              <w:pStyle w:val="AxureTableNormalText"/>
              <w:snapToGrid w:val="0"/>
              <w:rPr>
                <w:rFonts w:asciiTheme="minorHAnsi" w:hAnsiTheme="minorHAnsi" w:cstheme="minorHAnsi"/>
                <w:lang w:val="en-GB"/>
              </w:rPr>
            </w:pPr>
            <w:r>
              <w:rPr>
                <w:rFonts w:asciiTheme="minorHAnsi" w:hAnsiTheme="minorHAnsi" w:cstheme="minorHAnsi"/>
                <w:lang w:val="en-GB"/>
              </w:rPr>
              <w:t xml:space="preserve">\ </w:t>
            </w:r>
            <w:r w:rsidRPr="008257EA">
              <w:rPr>
                <w:rFonts w:asciiTheme="minorHAnsi" w:hAnsiTheme="minorHAnsi" w:cstheme="minorHAnsi"/>
                <w:lang w:val="nb-NO"/>
              </w:rPr>
              <w:t>Boligen har rør-i-rør</w:t>
            </w:r>
          </w:p>
          <w:p w14:paraId="37191BBC" w14:textId="77777777" w:rsidR="003D781E" w:rsidRPr="00925024" w:rsidRDefault="003D781E" w:rsidP="003D781E">
            <w:pPr>
              <w:pStyle w:val="AxureTableNormalText"/>
              <w:snapToGrid w:val="0"/>
              <w:rPr>
                <w:rFonts w:asciiTheme="minorHAnsi" w:hAnsiTheme="minorHAnsi" w:cstheme="minorHAnsi"/>
                <w:lang w:val="en-GB"/>
              </w:rPr>
            </w:pPr>
          </w:p>
        </w:tc>
        <w:tc>
          <w:tcPr>
            <w:tcW w:w="1959" w:type="dxa"/>
            <w:tcBorders>
              <w:top w:val="nil"/>
              <w:left w:val="single" w:sz="4" w:space="0" w:color="000000"/>
              <w:bottom w:val="single" w:sz="4" w:space="0" w:color="000000"/>
              <w:right w:val="nil"/>
            </w:tcBorders>
            <w:shd w:val="clear" w:color="auto" w:fill="CCFFCC"/>
          </w:tcPr>
          <w:p w14:paraId="5949C40D" w14:textId="56F843A7" w:rsidR="003D781E" w:rsidRPr="00925024" w:rsidRDefault="003045AF" w:rsidP="003D781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i</w:t>
            </w:r>
            <w:r w:rsidR="003D781E">
              <w:rPr>
                <w:rFonts w:asciiTheme="minorHAnsi" w:hAnsiTheme="minorHAnsi" w:cstheme="minorHAnsi"/>
                <w:lang w:val="en-GB"/>
              </w:rPr>
              <w:t>nnbo_ror_i_ror</w:t>
            </w:r>
            <w:proofErr w:type="spellEnd"/>
          </w:p>
        </w:tc>
        <w:tc>
          <w:tcPr>
            <w:tcW w:w="3827" w:type="dxa"/>
            <w:tcBorders>
              <w:top w:val="nil"/>
              <w:left w:val="single" w:sz="4" w:space="0" w:color="000000"/>
              <w:bottom w:val="single" w:sz="4" w:space="0" w:color="000000"/>
              <w:right w:val="nil"/>
            </w:tcBorders>
            <w:shd w:val="clear" w:color="auto" w:fill="CCFFCC"/>
          </w:tcPr>
          <w:p w14:paraId="42815D86" w14:textId="41FA60A8" w:rsidR="003D781E" w:rsidRDefault="003D781E" w:rsidP="003D781E">
            <w:pPr>
              <w:pStyle w:val="AxureTableNormalText"/>
              <w:snapToGrid w:val="0"/>
              <w:rPr>
                <w:rFonts w:asciiTheme="minorHAnsi" w:hAnsiTheme="minorHAnsi" w:cstheme="minorHAnsi"/>
                <w:bCs/>
                <w:lang w:val="en-GB"/>
              </w:rPr>
            </w:pPr>
            <w:r>
              <w:rPr>
                <w:rFonts w:asciiTheme="minorHAnsi" w:hAnsiTheme="minorHAnsi" w:cstheme="minorHAnsi"/>
                <w:bCs/>
                <w:lang w:val="en-GB"/>
              </w:rPr>
              <w:t>After 1995 a new system of pluming called “</w:t>
            </w:r>
            <w:proofErr w:type="spellStart"/>
            <w:r>
              <w:rPr>
                <w:rFonts w:asciiTheme="minorHAnsi" w:hAnsiTheme="minorHAnsi" w:cstheme="minorHAnsi"/>
                <w:bCs/>
                <w:lang w:val="en-GB"/>
              </w:rPr>
              <w:t>rør</w:t>
            </w:r>
            <w:proofErr w:type="spellEnd"/>
            <w:r>
              <w:rPr>
                <w:rFonts w:asciiTheme="minorHAnsi" w:hAnsiTheme="minorHAnsi" w:cstheme="minorHAnsi"/>
                <w:bCs/>
                <w:lang w:val="en-GB"/>
              </w:rPr>
              <w:t xml:space="preserve"> I </w:t>
            </w:r>
            <w:proofErr w:type="spellStart"/>
            <w:r>
              <w:rPr>
                <w:rFonts w:asciiTheme="minorHAnsi" w:hAnsiTheme="minorHAnsi" w:cstheme="minorHAnsi"/>
                <w:bCs/>
                <w:lang w:val="en-GB"/>
              </w:rPr>
              <w:t>rør</w:t>
            </w:r>
            <w:proofErr w:type="spellEnd"/>
            <w:r>
              <w:rPr>
                <w:rFonts w:asciiTheme="minorHAnsi" w:hAnsiTheme="minorHAnsi" w:cstheme="minorHAnsi"/>
                <w:bCs/>
                <w:lang w:val="en-GB"/>
              </w:rPr>
              <w:t xml:space="preserve">” it makes it easier to change the pluming without </w:t>
            </w:r>
            <w:r w:rsidR="00FF3993">
              <w:rPr>
                <w:rFonts w:asciiTheme="minorHAnsi" w:hAnsiTheme="minorHAnsi" w:cstheme="minorHAnsi"/>
                <w:bCs/>
                <w:lang w:val="en-GB"/>
              </w:rPr>
              <w:t>touching</w:t>
            </w:r>
            <w:r>
              <w:rPr>
                <w:rFonts w:asciiTheme="minorHAnsi" w:hAnsiTheme="minorHAnsi" w:cstheme="minorHAnsi"/>
                <w:bCs/>
                <w:lang w:val="en-GB"/>
              </w:rPr>
              <w:t xml:space="preserve"> the walls.  </w:t>
            </w:r>
          </w:p>
          <w:p w14:paraId="359488B7"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7DF30EDF" w14:textId="1E4D9B97" w:rsidR="00BE256C" w:rsidRPr="00925024" w:rsidRDefault="00BE256C" w:rsidP="00BE256C">
            <w:pPr>
              <w:pStyle w:val="AxureTableNormalText"/>
              <w:snapToGrid w:val="0"/>
              <w:rPr>
                <w:rFonts w:asciiTheme="minorHAnsi" w:hAnsiTheme="minorHAnsi" w:cstheme="minorHAnsi"/>
                <w:bCs/>
                <w:lang w:val="en-GB"/>
              </w:rPr>
            </w:pPr>
            <w:r>
              <w:rPr>
                <w:rFonts w:asciiTheme="minorHAnsi" w:hAnsiTheme="minorHAnsi" w:cstheme="minorHAnsi"/>
                <w:b/>
                <w:color w:val="FF0000"/>
                <w:lang w:val="en-GB"/>
              </w:rPr>
              <w:t>Mandatory</w:t>
            </w:r>
          </w:p>
        </w:tc>
        <w:tc>
          <w:tcPr>
            <w:tcW w:w="1559" w:type="dxa"/>
            <w:tcBorders>
              <w:top w:val="nil"/>
              <w:left w:val="single" w:sz="4" w:space="0" w:color="000000"/>
              <w:bottom w:val="single" w:sz="4" w:space="0" w:color="000000"/>
              <w:right w:val="nil"/>
            </w:tcBorders>
            <w:shd w:val="clear" w:color="auto" w:fill="CCFFCC"/>
          </w:tcPr>
          <w:p w14:paraId="708E6D48" w14:textId="77777777" w:rsidR="003D781E" w:rsidRPr="00925024" w:rsidRDefault="003D781E" w:rsidP="003D781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Lovlige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verdier</w:t>
            </w:r>
            <w:proofErr w:type="spellEnd"/>
            <w:r w:rsidRPr="00925024">
              <w:rPr>
                <w:rFonts w:asciiTheme="minorHAnsi" w:hAnsiTheme="minorHAnsi" w:cstheme="minorHAnsi"/>
                <w:lang w:val="en-GB"/>
              </w:rPr>
              <w:t xml:space="preserve">: </w:t>
            </w:r>
          </w:p>
          <w:p w14:paraId="23034F21" w14:textId="77777777" w:rsidR="003D781E" w:rsidRPr="00925024" w:rsidRDefault="003D781E" w:rsidP="003D781E">
            <w:pPr>
              <w:pStyle w:val="AxureTableNormalText"/>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Ja</w:t>
            </w:r>
            <w:proofErr w:type="spellEnd"/>
          </w:p>
          <w:p w14:paraId="50FF7516" w14:textId="77777777" w:rsidR="003D781E" w:rsidRPr="00921253" w:rsidRDefault="003D781E" w:rsidP="003D781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Nei</w:t>
            </w:r>
            <w:proofErr w:type="spellEnd"/>
          </w:p>
        </w:tc>
      </w:tr>
    </w:tbl>
    <w:p w14:paraId="0896BB0E" w14:textId="77777777" w:rsidR="00584BF6" w:rsidRPr="00185CD7" w:rsidRDefault="00584BF6" w:rsidP="00584BF6">
      <w:pPr>
        <w:rPr>
          <w:rFonts w:asciiTheme="minorHAnsi" w:hAnsiTheme="minorHAnsi" w:cstheme="minorHAnsi"/>
          <w:lang w:val="en-US"/>
        </w:rPr>
      </w:pPr>
    </w:p>
    <w:p w14:paraId="1992CEF9" w14:textId="77777777" w:rsidR="00584BF6" w:rsidRPr="00185CD7" w:rsidRDefault="00584BF6" w:rsidP="00584BF6">
      <w:pPr>
        <w:rPr>
          <w:rFonts w:asciiTheme="minorHAnsi" w:hAnsiTheme="minorHAnsi" w:cstheme="minorHAnsi"/>
          <w:lang w:val="en-US"/>
        </w:rPr>
      </w:pPr>
    </w:p>
    <w:p w14:paraId="301AD37E" w14:textId="77777777" w:rsidR="00584BF6" w:rsidRPr="00925024" w:rsidRDefault="00584BF6" w:rsidP="00584BF6">
      <w:pPr>
        <w:pStyle w:val="Overskrift2"/>
        <w:rPr>
          <w:rFonts w:asciiTheme="minorHAnsi" w:hAnsiTheme="minorHAnsi" w:cstheme="minorHAnsi"/>
          <w:lang w:val="en-GB"/>
        </w:rPr>
      </w:pPr>
      <w:r w:rsidRPr="00925024">
        <w:rPr>
          <w:lang w:val="en-GB"/>
        </w:rPr>
        <w:t xml:space="preserve">Home Content Insurance:  Data set in the reply message from the companies to FP </w:t>
      </w:r>
    </w:p>
    <w:p w14:paraId="1030429F"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584BF6" w:rsidRPr="00925024" w14:paraId="03B9D32D" w14:textId="77777777" w:rsidTr="00686743">
        <w:trPr>
          <w:cantSplit/>
          <w:trHeight w:val="360"/>
          <w:tblHeader/>
        </w:trPr>
        <w:tc>
          <w:tcPr>
            <w:tcW w:w="1932" w:type="dxa"/>
            <w:tcBorders>
              <w:top w:val="single" w:sz="4" w:space="0" w:color="000000"/>
              <w:left w:val="single" w:sz="4" w:space="0" w:color="000000"/>
              <w:bottom w:val="single" w:sz="4" w:space="0" w:color="000000"/>
              <w:right w:val="nil"/>
            </w:tcBorders>
            <w:shd w:val="clear" w:color="auto" w:fill="1F497D"/>
          </w:tcPr>
          <w:p w14:paraId="267889EE"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68" w:type="dxa"/>
            <w:tcBorders>
              <w:top w:val="single" w:sz="4" w:space="0" w:color="000000"/>
              <w:left w:val="single" w:sz="4" w:space="0" w:color="000000"/>
              <w:bottom w:val="single" w:sz="4" w:space="0" w:color="000000"/>
              <w:right w:val="nil"/>
            </w:tcBorders>
            <w:shd w:val="clear" w:color="auto" w:fill="1F497D"/>
          </w:tcPr>
          <w:p w14:paraId="795043D4"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tcPr>
          <w:p w14:paraId="17470A17"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tcPr>
          <w:p w14:paraId="1B5AC164"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4EBE0EC3" w14:textId="77777777" w:rsidTr="00686743">
        <w:trPr>
          <w:cantSplit/>
          <w:trHeight w:val="516"/>
        </w:trPr>
        <w:tc>
          <w:tcPr>
            <w:tcW w:w="1932" w:type="dxa"/>
            <w:tcBorders>
              <w:top w:val="single" w:sz="4" w:space="0" w:color="000000"/>
              <w:left w:val="single" w:sz="4" w:space="0" w:color="000000"/>
              <w:bottom w:val="single" w:sz="4" w:space="0" w:color="000000"/>
              <w:right w:val="nil"/>
            </w:tcBorders>
          </w:tcPr>
          <w:p w14:paraId="0AE72185"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5FFD995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innbo_pris</w:t>
            </w:r>
            <w:proofErr w:type="spellEnd"/>
          </w:p>
        </w:tc>
        <w:tc>
          <w:tcPr>
            <w:tcW w:w="3827" w:type="dxa"/>
            <w:tcBorders>
              <w:top w:val="single" w:sz="4" w:space="0" w:color="000000"/>
              <w:left w:val="single" w:sz="4" w:space="0" w:color="000000"/>
              <w:bottom w:val="single" w:sz="4" w:space="0" w:color="000000"/>
              <w:right w:val="nil"/>
            </w:tcBorders>
          </w:tcPr>
          <w:p w14:paraId="1EEFCCDC"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nil"/>
            </w:tcBorders>
          </w:tcPr>
          <w:p w14:paraId="7092E73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04CA0E01" w14:textId="77777777" w:rsidTr="00686743">
        <w:trPr>
          <w:cantSplit/>
          <w:trHeight w:val="689"/>
        </w:trPr>
        <w:tc>
          <w:tcPr>
            <w:tcW w:w="1932" w:type="dxa"/>
            <w:tcBorders>
              <w:top w:val="single" w:sz="4" w:space="0" w:color="000000"/>
              <w:left w:val="single" w:sz="4" w:space="0" w:color="000000"/>
              <w:bottom w:val="single" w:sz="4" w:space="0" w:color="000000"/>
              <w:right w:val="nil"/>
            </w:tcBorders>
            <w:shd w:val="clear" w:color="auto" w:fill="auto"/>
          </w:tcPr>
          <w:p w14:paraId="6C49359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4F98D6A3"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color w:val="000000" w:themeColor="text1"/>
                <w:lang w:val="en-GB"/>
              </w:rPr>
              <w:t>innbo</w:t>
            </w:r>
            <w:r w:rsidRPr="00925024">
              <w:rPr>
                <w:rFonts w:asciiTheme="minorHAnsi" w:hAnsiTheme="minorHAnsi" w:cstheme="minorHAnsi"/>
                <w:lang w:val="en-GB"/>
              </w:rPr>
              <w:t>_resultat_feilmelding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56F18D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nil"/>
            </w:tcBorders>
            <w:shd w:val="clear" w:color="auto" w:fill="auto"/>
          </w:tcPr>
          <w:p w14:paraId="0218999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268579C5" w14:textId="77777777" w:rsidTr="00686743">
        <w:trPr>
          <w:cantSplit/>
          <w:trHeight w:val="892"/>
        </w:trPr>
        <w:tc>
          <w:tcPr>
            <w:tcW w:w="1932" w:type="dxa"/>
            <w:tcBorders>
              <w:top w:val="single" w:sz="4" w:space="0" w:color="000000"/>
              <w:left w:val="single" w:sz="4" w:space="0" w:color="000000"/>
              <w:bottom w:val="single" w:sz="4" w:space="0" w:color="000000"/>
              <w:right w:val="nil"/>
            </w:tcBorders>
          </w:tcPr>
          <w:p w14:paraId="5687FA68"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399E4189"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w:t>
            </w:r>
            <w:del w:id="46"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presisering</w:t>
            </w:r>
            <w:proofErr w:type="spellEnd"/>
          </w:p>
        </w:tc>
        <w:tc>
          <w:tcPr>
            <w:tcW w:w="3827" w:type="dxa"/>
            <w:tcBorders>
              <w:top w:val="single" w:sz="4" w:space="0" w:color="000000"/>
              <w:left w:val="single" w:sz="4" w:space="0" w:color="000000"/>
              <w:bottom w:val="single" w:sz="4" w:space="0" w:color="000000"/>
              <w:right w:val="nil"/>
            </w:tcBorders>
          </w:tcPr>
          <w:p w14:paraId="0745068E"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nil"/>
            </w:tcBorders>
          </w:tcPr>
          <w:p w14:paraId="7E192AA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2249A56C"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699D4A37"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5234FD0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innbo</w:t>
            </w:r>
            <w:r w:rsidRPr="00925024">
              <w:rPr>
                <w:rFonts w:asciiTheme="minorHAnsi" w:hAnsiTheme="minorHAnsi" w:cstheme="minorHAnsi"/>
                <w:lang w:val="en-GB"/>
              </w:rPr>
              <w:t>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55DC596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Product name. This name must accurately confirm to the product name given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connect the price to the correct condition set.</w:t>
            </w:r>
          </w:p>
        </w:tc>
        <w:tc>
          <w:tcPr>
            <w:tcW w:w="1559" w:type="dxa"/>
            <w:tcBorders>
              <w:top w:val="single" w:sz="4" w:space="0" w:color="000000"/>
              <w:left w:val="single" w:sz="4" w:space="0" w:color="000000"/>
              <w:bottom w:val="single" w:sz="4" w:space="0" w:color="000000"/>
              <w:right w:val="nil"/>
            </w:tcBorders>
            <w:shd w:val="clear" w:color="auto" w:fill="auto"/>
          </w:tcPr>
          <w:p w14:paraId="015E860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r w:rsidR="00584BF6" w:rsidRPr="00925024" w14:paraId="136D60C4"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E5BEE0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egenandel</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27C6BCE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innbo_svar_egenandel</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0E4990A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Nearest lower own risk:</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 own risk the customer wishes, the returned price should be computed using the nearest lower own risk in the company’s price list. This own risk shall be shown here. (For example, if the user wishes 6.000 NOK while the company offers 4.000 and 8.000, 4.000 should be used and shown here).</w:t>
            </w:r>
          </w:p>
        </w:tc>
        <w:tc>
          <w:tcPr>
            <w:tcW w:w="1559" w:type="dxa"/>
            <w:tcBorders>
              <w:top w:val="single" w:sz="4" w:space="0" w:color="000000"/>
              <w:left w:val="single" w:sz="4" w:space="0" w:color="000000"/>
              <w:bottom w:val="single" w:sz="4" w:space="0" w:color="000000"/>
              <w:right w:val="nil"/>
            </w:tcBorders>
            <w:shd w:val="clear" w:color="auto" w:fill="auto"/>
          </w:tcPr>
          <w:p w14:paraId="373F535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5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4C21C8" w:rsidRPr="00925024" w14:paraId="4C905F50" w14:textId="77777777" w:rsidTr="00553592">
        <w:trPr>
          <w:cantSplit/>
          <w:trHeight w:val="869"/>
        </w:trPr>
        <w:tc>
          <w:tcPr>
            <w:tcW w:w="1932" w:type="dxa"/>
            <w:tcBorders>
              <w:top w:val="single" w:sz="4" w:space="0" w:color="000000"/>
              <w:left w:val="single" w:sz="4" w:space="0" w:color="000000"/>
              <w:bottom w:val="single" w:sz="4" w:space="0" w:color="000000"/>
              <w:right w:val="nil"/>
            </w:tcBorders>
            <w:shd w:val="clear" w:color="auto" w:fill="CCFFCC"/>
          </w:tcPr>
          <w:p w14:paraId="6625F41A" w14:textId="77777777" w:rsidR="004C21C8" w:rsidRPr="00925024"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Narmeste</w:t>
            </w:r>
            <w:proofErr w:type="spellEnd"/>
            <w:r w:rsidRPr="00925024">
              <w:rPr>
                <w:rFonts w:asciiTheme="minorHAnsi" w:hAnsiTheme="minorHAnsi" w:cstheme="minorHAnsi"/>
                <w:lang w:val="en-GB"/>
              </w:rPr>
              <w:t xml:space="preserve"> </w:t>
            </w:r>
            <w:proofErr w:type="spellStart"/>
            <w:r w:rsidR="00553592">
              <w:rPr>
                <w:rFonts w:asciiTheme="minorHAnsi" w:hAnsiTheme="minorHAnsi" w:cstheme="minorHAnsi"/>
                <w:lang w:val="en-GB"/>
              </w:rPr>
              <w:t>forsikringsum</w:t>
            </w:r>
            <w:proofErr w:type="spellEnd"/>
          </w:p>
        </w:tc>
        <w:tc>
          <w:tcPr>
            <w:tcW w:w="1968" w:type="dxa"/>
            <w:tcBorders>
              <w:top w:val="single" w:sz="4" w:space="0" w:color="000000"/>
              <w:left w:val="single" w:sz="4" w:space="0" w:color="000000"/>
              <w:bottom w:val="single" w:sz="4" w:space="0" w:color="000000"/>
              <w:right w:val="nil"/>
            </w:tcBorders>
            <w:shd w:val="clear" w:color="auto" w:fill="CCFFCC"/>
          </w:tcPr>
          <w:p w14:paraId="59126C6D" w14:textId="77777777" w:rsidR="004C21C8" w:rsidRPr="00925024" w:rsidRDefault="004C21C8" w:rsidP="004C21C8">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innbo_svar_</w:t>
            </w:r>
            <w:r w:rsidR="00553592">
              <w:rPr>
                <w:rFonts w:asciiTheme="minorHAnsi" w:hAnsiTheme="minorHAnsi" w:cstheme="minorHAnsi"/>
                <w:lang w:val="en-GB"/>
              </w:rPr>
              <w:t>forsikringsum</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32D6696A" w14:textId="77777777" w:rsidR="004C21C8"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Nearest </w:t>
            </w:r>
            <w:r w:rsidR="00553592">
              <w:rPr>
                <w:rFonts w:asciiTheme="minorHAnsi" w:hAnsiTheme="minorHAnsi" w:cstheme="minorHAnsi"/>
                <w:lang w:val="en-GB"/>
              </w:rPr>
              <w:t>higher</w:t>
            </w:r>
            <w:r w:rsidRPr="00925024">
              <w:rPr>
                <w:rFonts w:asciiTheme="minorHAnsi" w:hAnsiTheme="minorHAnsi" w:cstheme="minorHAnsi"/>
                <w:lang w:val="en-GB"/>
              </w:rPr>
              <w:t xml:space="preserve"> </w:t>
            </w:r>
            <w:r w:rsidR="00553592">
              <w:rPr>
                <w:rFonts w:asciiTheme="minorHAnsi" w:hAnsiTheme="minorHAnsi" w:cstheme="minorHAnsi"/>
                <w:lang w:val="en-GB"/>
              </w:rPr>
              <w:t>coverage</w:t>
            </w:r>
            <w:r w:rsidRPr="00925024">
              <w:rPr>
                <w:rFonts w:asciiTheme="minorHAnsi" w:hAnsiTheme="minorHAnsi" w:cstheme="minorHAnsi"/>
                <w:lang w:val="en-GB"/>
              </w:rPr>
              <w:t>:</w:t>
            </w:r>
            <w:r w:rsidRPr="00925024">
              <w:rPr>
                <w:rFonts w:asciiTheme="minorHAnsi" w:hAnsiTheme="minorHAnsi" w:cstheme="minorHAnsi"/>
                <w:lang w:val="en-GB"/>
              </w:rPr>
              <w:br/>
            </w:r>
            <w:r w:rsidRPr="00925024">
              <w:rPr>
                <w:rFonts w:asciiTheme="minorHAnsi" w:hAnsiTheme="minorHAnsi" w:cstheme="minorHAnsi"/>
                <w:lang w:val="en-GB"/>
              </w:rPr>
              <w:br/>
              <w:t>If the company does not offer the</w:t>
            </w:r>
            <w:r w:rsidR="00553592">
              <w:rPr>
                <w:rFonts w:asciiTheme="minorHAnsi" w:hAnsiTheme="minorHAnsi" w:cstheme="minorHAnsi"/>
                <w:lang w:val="en-GB"/>
              </w:rPr>
              <w:t xml:space="preserve"> exact coverage</w:t>
            </w:r>
            <w:r w:rsidRPr="00925024">
              <w:rPr>
                <w:rFonts w:asciiTheme="minorHAnsi" w:hAnsiTheme="minorHAnsi" w:cstheme="minorHAnsi"/>
                <w:lang w:val="en-GB"/>
              </w:rPr>
              <w:t xml:space="preserve"> the customer wishes, the returned price should be computed using the nearest </w:t>
            </w:r>
            <w:r w:rsidR="00553592">
              <w:rPr>
                <w:rFonts w:asciiTheme="minorHAnsi" w:hAnsiTheme="minorHAnsi" w:cstheme="minorHAnsi"/>
                <w:lang w:val="en-GB"/>
              </w:rPr>
              <w:t>higher</w:t>
            </w:r>
            <w:r w:rsidRPr="00925024">
              <w:rPr>
                <w:rFonts w:asciiTheme="minorHAnsi" w:hAnsiTheme="minorHAnsi" w:cstheme="minorHAnsi"/>
                <w:lang w:val="en-GB"/>
              </w:rPr>
              <w:t xml:space="preserve"> </w:t>
            </w:r>
            <w:r w:rsidR="00553592">
              <w:rPr>
                <w:rFonts w:asciiTheme="minorHAnsi" w:hAnsiTheme="minorHAnsi" w:cstheme="minorHAnsi"/>
                <w:lang w:val="en-GB"/>
              </w:rPr>
              <w:t>coverage</w:t>
            </w:r>
            <w:r w:rsidRPr="00925024">
              <w:rPr>
                <w:rFonts w:asciiTheme="minorHAnsi" w:hAnsiTheme="minorHAnsi" w:cstheme="minorHAnsi"/>
                <w:lang w:val="en-GB"/>
              </w:rPr>
              <w:t xml:space="preserve"> in the company’s price list. This own risk shall be shown here. (For example, if the user wishes 6</w:t>
            </w:r>
            <w:r w:rsidR="00553592">
              <w:rPr>
                <w:rFonts w:asciiTheme="minorHAnsi" w:hAnsiTheme="minorHAnsi" w:cstheme="minorHAnsi"/>
                <w:lang w:val="en-GB"/>
              </w:rPr>
              <w:t>00</w:t>
            </w:r>
            <w:r w:rsidRPr="00925024">
              <w:rPr>
                <w:rFonts w:asciiTheme="minorHAnsi" w:hAnsiTheme="minorHAnsi" w:cstheme="minorHAnsi"/>
                <w:lang w:val="en-GB"/>
              </w:rPr>
              <w:t>.000 NOK while the company offers 4</w:t>
            </w:r>
            <w:r w:rsidR="00553592">
              <w:rPr>
                <w:rFonts w:asciiTheme="minorHAnsi" w:hAnsiTheme="minorHAnsi" w:cstheme="minorHAnsi"/>
                <w:lang w:val="en-GB"/>
              </w:rPr>
              <w:t>00</w:t>
            </w:r>
            <w:r w:rsidRPr="00925024">
              <w:rPr>
                <w:rFonts w:asciiTheme="minorHAnsi" w:hAnsiTheme="minorHAnsi" w:cstheme="minorHAnsi"/>
                <w:lang w:val="en-GB"/>
              </w:rPr>
              <w:t>.000 and 8</w:t>
            </w:r>
            <w:r w:rsidR="00553592">
              <w:rPr>
                <w:rFonts w:asciiTheme="minorHAnsi" w:hAnsiTheme="minorHAnsi" w:cstheme="minorHAnsi"/>
                <w:lang w:val="en-GB"/>
              </w:rPr>
              <w:t>00</w:t>
            </w:r>
            <w:r w:rsidRPr="00925024">
              <w:rPr>
                <w:rFonts w:asciiTheme="minorHAnsi" w:hAnsiTheme="minorHAnsi" w:cstheme="minorHAnsi"/>
                <w:lang w:val="en-GB"/>
              </w:rPr>
              <w:t xml:space="preserve">.000, </w:t>
            </w:r>
            <w:r w:rsidR="00553592">
              <w:rPr>
                <w:rFonts w:asciiTheme="minorHAnsi" w:hAnsiTheme="minorHAnsi" w:cstheme="minorHAnsi"/>
                <w:lang w:val="en-GB"/>
              </w:rPr>
              <w:t>800</w:t>
            </w:r>
            <w:r w:rsidRPr="00925024">
              <w:rPr>
                <w:rFonts w:asciiTheme="minorHAnsi" w:hAnsiTheme="minorHAnsi" w:cstheme="minorHAnsi"/>
                <w:lang w:val="en-GB"/>
              </w:rPr>
              <w:t>.000 should be used and shown here).</w:t>
            </w:r>
          </w:p>
          <w:p w14:paraId="6696DCD9" w14:textId="77777777" w:rsidR="00553592" w:rsidRPr="00553592" w:rsidRDefault="00553592" w:rsidP="004C21C8">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I am not sure if this one is needed that companies themselves said that they used this logic anyways. </w:t>
            </w:r>
          </w:p>
        </w:tc>
        <w:tc>
          <w:tcPr>
            <w:tcW w:w="1559" w:type="dxa"/>
            <w:tcBorders>
              <w:top w:val="single" w:sz="4" w:space="0" w:color="000000"/>
              <w:left w:val="single" w:sz="4" w:space="0" w:color="000000"/>
              <w:bottom w:val="single" w:sz="4" w:space="0" w:color="000000"/>
              <w:right w:val="nil"/>
            </w:tcBorders>
            <w:shd w:val="clear" w:color="auto" w:fill="CCFFCC"/>
          </w:tcPr>
          <w:p w14:paraId="44A36CC3" w14:textId="77777777" w:rsidR="004C21C8" w:rsidRPr="00925024" w:rsidRDefault="004C21C8" w:rsidP="004C21C8">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w:t>
            </w:r>
            <w:r w:rsidR="00553592">
              <w:rPr>
                <w:rFonts w:asciiTheme="minorHAnsi" w:hAnsiTheme="minorHAnsi" w:cstheme="minorHAnsi"/>
                <w:lang w:val="en-GB"/>
              </w:rPr>
              <w:t>8</w:t>
            </w: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bl>
    <w:p w14:paraId="59A55E2C" w14:textId="77777777" w:rsidR="00584BF6" w:rsidRPr="00925024" w:rsidRDefault="00584BF6" w:rsidP="00584BF6">
      <w:pPr>
        <w:rPr>
          <w:rFonts w:asciiTheme="minorHAnsi" w:hAnsiTheme="minorHAnsi" w:cstheme="minorHAnsi"/>
          <w:lang w:val="en-GB"/>
        </w:rPr>
      </w:pPr>
    </w:p>
    <w:p w14:paraId="381A9D38" w14:textId="77777777" w:rsidR="00584BF6" w:rsidRPr="00925024" w:rsidRDefault="00584BF6" w:rsidP="00584BF6">
      <w:pPr>
        <w:pStyle w:val="Overskrift2"/>
        <w:rPr>
          <w:rFonts w:asciiTheme="minorHAnsi" w:hAnsiTheme="minorHAnsi" w:cstheme="minorHAnsi"/>
          <w:lang w:val="en-GB"/>
        </w:rPr>
      </w:pPr>
      <w:r w:rsidRPr="00925024">
        <w:rPr>
          <w:lang w:val="en-GB"/>
        </w:rPr>
        <w:t xml:space="preserve">Travel Insurance:  Data set in the message from FP to the companies </w:t>
      </w:r>
    </w:p>
    <w:p w14:paraId="700E4203"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845"/>
        <w:gridCol w:w="2055"/>
        <w:gridCol w:w="3827"/>
        <w:gridCol w:w="1559"/>
      </w:tblGrid>
      <w:tr w:rsidR="00584BF6" w:rsidRPr="00925024" w14:paraId="55CF1110" w14:textId="77777777" w:rsidTr="00584BF6">
        <w:trPr>
          <w:tblHeader/>
        </w:trPr>
        <w:tc>
          <w:tcPr>
            <w:tcW w:w="1845" w:type="dxa"/>
            <w:tcBorders>
              <w:top w:val="single" w:sz="4" w:space="0" w:color="000000"/>
              <w:left w:val="single" w:sz="4" w:space="0" w:color="000000"/>
              <w:bottom w:val="single" w:sz="4" w:space="0" w:color="000000"/>
              <w:right w:val="nil"/>
            </w:tcBorders>
            <w:shd w:val="clear" w:color="auto" w:fill="1F497D"/>
            <w:vAlign w:val="center"/>
          </w:tcPr>
          <w:p w14:paraId="6E0750AB"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2055" w:type="dxa"/>
            <w:tcBorders>
              <w:top w:val="single" w:sz="4" w:space="0" w:color="000000"/>
              <w:left w:val="single" w:sz="4" w:space="0" w:color="000000"/>
              <w:bottom w:val="single" w:sz="4" w:space="0" w:color="000000"/>
              <w:right w:val="nil"/>
            </w:tcBorders>
            <w:shd w:val="clear" w:color="auto" w:fill="1F497D"/>
            <w:vAlign w:val="center"/>
          </w:tcPr>
          <w:p w14:paraId="29AE9966"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vAlign w:val="center"/>
          </w:tcPr>
          <w:p w14:paraId="2A3F9979"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vAlign w:val="center"/>
          </w:tcPr>
          <w:p w14:paraId="64EF925E"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0F8DAF6A" w14:textId="77777777" w:rsidTr="00584BF6">
        <w:tc>
          <w:tcPr>
            <w:tcW w:w="1845" w:type="dxa"/>
            <w:tcBorders>
              <w:top w:val="single" w:sz="4" w:space="0" w:color="000000"/>
              <w:left w:val="single" w:sz="4" w:space="0" w:color="000000"/>
              <w:bottom w:val="single" w:sz="4" w:space="0" w:color="000000"/>
              <w:right w:val="nil"/>
            </w:tcBorders>
            <w:shd w:val="clear" w:color="auto" w:fill="auto"/>
          </w:tcPr>
          <w:p w14:paraId="03CE88C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Postnummer</w:t>
            </w:r>
            <w:proofErr w:type="spellEnd"/>
          </w:p>
        </w:tc>
        <w:tc>
          <w:tcPr>
            <w:tcW w:w="2055" w:type="dxa"/>
            <w:tcBorders>
              <w:top w:val="single" w:sz="4" w:space="0" w:color="000000"/>
              <w:left w:val="single" w:sz="4" w:space="0" w:color="000000"/>
              <w:bottom w:val="single" w:sz="4" w:space="0" w:color="000000"/>
              <w:right w:val="nil"/>
            </w:tcBorders>
            <w:shd w:val="clear" w:color="auto" w:fill="auto"/>
          </w:tcPr>
          <w:p w14:paraId="256103D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del w:id="47"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_postnr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5DD43F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Post code</w:t>
            </w:r>
          </w:p>
        </w:tc>
        <w:tc>
          <w:tcPr>
            <w:tcW w:w="1559" w:type="dxa"/>
            <w:tcBorders>
              <w:top w:val="single" w:sz="4" w:space="0" w:color="000000"/>
              <w:left w:val="single" w:sz="4" w:space="0" w:color="000000"/>
              <w:bottom w:val="single" w:sz="4" w:space="0" w:color="000000"/>
              <w:right w:val="nil"/>
            </w:tcBorders>
            <w:shd w:val="clear" w:color="auto" w:fill="auto"/>
          </w:tcPr>
          <w:p w14:paraId="64864EE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Tall, 4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2DCFC1A3" w14:textId="77777777" w:rsidTr="00584BF6">
        <w:tc>
          <w:tcPr>
            <w:tcW w:w="1845" w:type="dxa"/>
            <w:tcBorders>
              <w:top w:val="single" w:sz="4" w:space="0" w:color="000000"/>
              <w:left w:val="single" w:sz="4" w:space="0" w:color="000000"/>
              <w:bottom w:val="single" w:sz="4" w:space="0" w:color="000000"/>
              <w:right w:val="nil"/>
            </w:tcBorders>
            <w:shd w:val="clear" w:color="auto" w:fill="auto"/>
          </w:tcPr>
          <w:p w14:paraId="498F318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Gate/</w:t>
            </w:r>
            <w:proofErr w:type="spellStart"/>
            <w:r w:rsidRPr="00925024">
              <w:rPr>
                <w:rFonts w:asciiTheme="minorHAnsi" w:hAnsiTheme="minorHAnsi" w:cstheme="minorHAnsi"/>
                <w:lang w:val="en-GB"/>
              </w:rPr>
              <w:t>vei</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og</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nummer</w:t>
            </w:r>
            <w:proofErr w:type="spellEnd"/>
          </w:p>
        </w:tc>
        <w:tc>
          <w:tcPr>
            <w:tcW w:w="2055" w:type="dxa"/>
            <w:tcBorders>
              <w:top w:val="single" w:sz="4" w:space="0" w:color="000000"/>
              <w:left w:val="single" w:sz="4" w:space="0" w:color="000000"/>
              <w:bottom w:val="single" w:sz="4" w:space="0" w:color="000000"/>
              <w:right w:val="nil"/>
            </w:tcBorders>
            <w:shd w:val="clear" w:color="auto" w:fill="auto"/>
          </w:tcPr>
          <w:p w14:paraId="156BCE7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del w:id="48"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_gatenavn</w:t>
            </w:r>
            <w:proofErr w:type="spellEnd"/>
          </w:p>
          <w:p w14:paraId="63DCEE44"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del w:id="49"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_gatenr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2DAD9FA4"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W</w:t>
            </w:r>
            <w:r w:rsidRPr="00925024">
              <w:rPr>
                <w:rFonts w:asciiTheme="minorHAnsi" w:hAnsiTheme="minorHAnsi" w:cstheme="minorHAnsi"/>
                <w:lang w:val="en-GB"/>
              </w:rPr>
              <w:t>: Street/road number</w:t>
            </w:r>
          </w:p>
        </w:tc>
        <w:tc>
          <w:tcPr>
            <w:tcW w:w="1559" w:type="dxa"/>
            <w:tcBorders>
              <w:top w:val="single" w:sz="4" w:space="0" w:color="000000"/>
              <w:left w:val="single" w:sz="4" w:space="0" w:color="000000"/>
              <w:bottom w:val="single" w:sz="4" w:space="0" w:color="000000"/>
              <w:right w:val="nil"/>
            </w:tcBorders>
            <w:shd w:val="clear" w:color="auto" w:fill="auto"/>
          </w:tcPr>
          <w:p w14:paraId="78D2107F" w14:textId="77777777" w:rsidR="00584BF6" w:rsidRPr="00925024" w:rsidRDefault="00584BF6" w:rsidP="00686743">
            <w:pPr>
              <w:pStyle w:val="AxureTableNormalText"/>
              <w:snapToGrid w:val="0"/>
              <w:rPr>
                <w:rFonts w:asciiTheme="minorHAnsi" w:hAnsiTheme="minorHAnsi" w:cstheme="minorHAnsi"/>
                <w:lang w:val="en-GB"/>
              </w:rPr>
            </w:pPr>
            <w:proofErr w:type="gramStart"/>
            <w:r w:rsidRPr="00925024">
              <w:rPr>
                <w:rFonts w:asciiTheme="minorHAnsi" w:hAnsiTheme="minorHAnsi" w:cstheme="minorHAnsi"/>
                <w:lang w:val="en-GB"/>
              </w:rPr>
              <w:t xml:space="preserve">Tom,  </w:t>
            </w:r>
            <w:proofErr w:type="spellStart"/>
            <w:r w:rsidRPr="00925024">
              <w:rPr>
                <w:rFonts w:asciiTheme="minorHAnsi" w:hAnsiTheme="minorHAnsi" w:cstheme="minorHAnsi"/>
                <w:lang w:val="en-GB"/>
              </w:rPr>
              <w:t>eller</w:t>
            </w:r>
            <w:proofErr w:type="spellEnd"/>
            <w:proofErr w:type="gram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tekst</w:t>
            </w:r>
            <w:proofErr w:type="spellEnd"/>
          </w:p>
        </w:tc>
      </w:tr>
      <w:tr w:rsidR="00584BF6" w:rsidRPr="00925024" w14:paraId="342D5495" w14:textId="77777777" w:rsidTr="00584BF6">
        <w:tc>
          <w:tcPr>
            <w:tcW w:w="1845" w:type="dxa"/>
            <w:tcBorders>
              <w:top w:val="single" w:sz="4" w:space="0" w:color="000000"/>
              <w:left w:val="single" w:sz="4" w:space="0" w:color="000000"/>
              <w:bottom w:val="single" w:sz="4" w:space="0" w:color="000000"/>
              <w:right w:val="nil"/>
            </w:tcBorders>
            <w:vAlign w:val="center"/>
          </w:tcPr>
          <w:p w14:paraId="16445A77" w14:textId="77777777" w:rsidR="00584BF6" w:rsidRPr="00185CD7" w:rsidRDefault="00584BF6" w:rsidP="00686743">
            <w:pPr>
              <w:pStyle w:val="AxureTableNormalText"/>
              <w:snapToGrid w:val="0"/>
              <w:rPr>
                <w:rFonts w:asciiTheme="minorHAnsi" w:hAnsiTheme="minorHAnsi" w:cstheme="minorHAnsi"/>
                <w:lang w:val="nb-NO"/>
              </w:rPr>
            </w:pPr>
            <w:r w:rsidRPr="00185CD7">
              <w:rPr>
                <w:rFonts w:asciiTheme="minorHAnsi" w:hAnsiTheme="minorHAnsi" w:cstheme="minorHAnsi"/>
                <w:sz w:val="20"/>
                <w:szCs w:val="20"/>
                <w:lang w:val="nb-NO"/>
              </w:rPr>
              <w:t xml:space="preserve">\ </w:t>
            </w:r>
            <w:r w:rsidRPr="00185CD7">
              <w:rPr>
                <w:rFonts w:asciiTheme="minorHAnsi" w:hAnsiTheme="minorHAnsi" w:cstheme="minorHAnsi"/>
                <w:lang w:val="nb-NO"/>
              </w:rPr>
              <w:t xml:space="preserve">Reiseforsikringens omfang </w:t>
            </w:r>
          </w:p>
          <w:p w14:paraId="574F4F4F" w14:textId="77777777" w:rsidR="00584BF6" w:rsidRPr="00185CD7" w:rsidRDefault="00584BF6" w:rsidP="00686743">
            <w:pPr>
              <w:pStyle w:val="AxureTableNormalText"/>
              <w:snapToGrid w:val="0"/>
              <w:rPr>
                <w:rFonts w:asciiTheme="minorHAnsi" w:hAnsiTheme="minorHAnsi" w:cstheme="minorHAnsi"/>
                <w:lang w:val="nb-NO"/>
              </w:rPr>
            </w:pPr>
            <w:r w:rsidRPr="00185CD7">
              <w:rPr>
                <w:rFonts w:asciiTheme="minorHAnsi" w:hAnsiTheme="minorHAnsi" w:cstheme="minorHAnsi"/>
                <w:lang w:val="nb-NO"/>
              </w:rPr>
              <w:t>(Hvem skal forsikres?)</w:t>
            </w:r>
          </w:p>
        </w:tc>
        <w:tc>
          <w:tcPr>
            <w:tcW w:w="2055" w:type="dxa"/>
            <w:tcBorders>
              <w:top w:val="single" w:sz="4" w:space="0" w:color="000000"/>
              <w:left w:val="single" w:sz="4" w:space="0" w:color="000000"/>
              <w:bottom w:val="single" w:sz="4" w:space="0" w:color="000000"/>
              <w:right w:val="nil"/>
            </w:tcBorders>
            <w:vAlign w:val="center"/>
          </w:tcPr>
          <w:p w14:paraId="18A27FDD" w14:textId="77777777" w:rsidR="00584BF6" w:rsidRDefault="00584BF6" w:rsidP="00686743">
            <w:pPr>
              <w:pStyle w:val="AxureTableNormalText"/>
              <w:rPr>
                <w:rFonts w:asciiTheme="minorHAnsi" w:hAnsiTheme="minorHAnsi" w:cstheme="minorHAnsi"/>
                <w:lang w:val="en-GB"/>
              </w:rPr>
            </w:pPr>
            <w:proofErr w:type="spellStart"/>
            <w:r w:rsidRPr="00925024">
              <w:rPr>
                <w:rFonts w:asciiTheme="minorHAnsi" w:hAnsiTheme="minorHAnsi" w:cstheme="minorHAnsi"/>
                <w:lang w:val="en-GB"/>
              </w:rPr>
              <w:t>reise_omfang</w:t>
            </w:r>
            <w:proofErr w:type="spellEnd"/>
          </w:p>
          <w:p w14:paraId="2D1005EC" w14:textId="77777777" w:rsidR="00584BF6" w:rsidRDefault="00584BF6" w:rsidP="00686743">
            <w:pPr>
              <w:pStyle w:val="AxureTableNormalText"/>
              <w:rPr>
                <w:rFonts w:asciiTheme="minorHAnsi" w:hAnsiTheme="minorHAnsi" w:cstheme="minorHAnsi"/>
                <w:lang w:val="en-GB"/>
              </w:rPr>
            </w:pPr>
          </w:p>
          <w:p w14:paraId="5ABFF0E5" w14:textId="77777777" w:rsidR="00584BF6" w:rsidRPr="00C06A96" w:rsidRDefault="00584BF6" w:rsidP="00686743">
            <w:pPr>
              <w:pStyle w:val="AxureTableNormalText"/>
              <w:rPr>
                <w:rFonts w:asciiTheme="minorHAnsi" w:hAnsiTheme="minorHAnsi" w:cstheme="minorHAnsi"/>
                <w:lang w:val="en-GB"/>
              </w:rPr>
            </w:pPr>
            <w:proofErr w:type="spellStart"/>
            <w:r w:rsidRPr="00C06A96">
              <w:rPr>
                <w:rFonts w:asciiTheme="minorHAnsi" w:hAnsiTheme="minorHAnsi" w:cstheme="minorHAnsi"/>
                <w:lang w:val="en-GB"/>
              </w:rPr>
              <w:t>reise_eldste</w:t>
            </w:r>
            <w:proofErr w:type="spellEnd"/>
          </w:p>
        </w:tc>
        <w:tc>
          <w:tcPr>
            <w:tcW w:w="3827" w:type="dxa"/>
            <w:tcBorders>
              <w:top w:val="single" w:sz="4" w:space="0" w:color="000000"/>
              <w:left w:val="single" w:sz="4" w:space="0" w:color="000000"/>
              <w:bottom w:val="single" w:sz="4" w:space="0" w:color="000000"/>
              <w:right w:val="nil"/>
            </w:tcBorders>
            <w:vAlign w:val="center"/>
          </w:tcPr>
          <w:p w14:paraId="108969F2" w14:textId="77777777" w:rsidR="00584BF6"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Coverage: Single person</w:t>
            </w:r>
            <w:r w:rsidR="00C06A96">
              <w:rPr>
                <w:rFonts w:asciiTheme="minorHAnsi" w:hAnsiTheme="minorHAnsi" w:cstheme="minorHAnsi"/>
                <w:lang w:val="en-GB"/>
              </w:rPr>
              <w:t xml:space="preserve">, </w:t>
            </w:r>
            <w:r w:rsidR="00C06A96" w:rsidRPr="00C06A96">
              <w:rPr>
                <w:rFonts w:asciiTheme="minorHAnsi" w:hAnsiTheme="minorHAnsi" w:cstheme="minorHAnsi"/>
                <w:b/>
                <w:color w:val="00B050"/>
                <w:lang w:val="en-GB"/>
              </w:rPr>
              <w:t>couple</w:t>
            </w:r>
            <w:r w:rsidRPr="00925024">
              <w:rPr>
                <w:rFonts w:asciiTheme="minorHAnsi" w:hAnsiTheme="minorHAnsi" w:cstheme="minorHAnsi"/>
                <w:lang w:val="en-GB"/>
              </w:rPr>
              <w:t xml:space="preserve"> or family</w:t>
            </w:r>
          </w:p>
          <w:p w14:paraId="02B219D9" w14:textId="77777777" w:rsidR="00584BF6" w:rsidRPr="00C06A96" w:rsidRDefault="00584BF6" w:rsidP="00686743">
            <w:pPr>
              <w:pStyle w:val="AxureTableNormalText"/>
              <w:snapToGrid w:val="0"/>
              <w:rPr>
                <w:rFonts w:asciiTheme="minorHAnsi" w:hAnsiTheme="minorHAnsi" w:cstheme="minorHAnsi"/>
                <w:lang w:val="en-GB"/>
              </w:rPr>
            </w:pPr>
            <w:r w:rsidRPr="00C06A96">
              <w:rPr>
                <w:rFonts w:asciiTheme="minorHAnsi" w:hAnsiTheme="minorHAnsi" w:cstheme="minorHAnsi"/>
                <w:lang w:val="en-GB"/>
              </w:rPr>
              <w:t>If “family” is selected:</w:t>
            </w:r>
          </w:p>
          <w:p w14:paraId="0EDE53BE" w14:textId="77777777" w:rsidR="00584BF6" w:rsidRDefault="00584BF6" w:rsidP="00686743">
            <w:pPr>
              <w:pStyle w:val="AxureTableNormalText"/>
              <w:snapToGrid w:val="0"/>
              <w:rPr>
                <w:rFonts w:asciiTheme="minorHAnsi" w:hAnsiTheme="minorHAnsi" w:cstheme="minorHAnsi"/>
                <w:lang w:val="en-GB"/>
              </w:rPr>
            </w:pPr>
            <w:r w:rsidRPr="00C06A96">
              <w:rPr>
                <w:rFonts w:asciiTheme="minorHAnsi" w:hAnsiTheme="minorHAnsi" w:cstheme="minorHAnsi"/>
                <w:lang w:val="en-GB"/>
              </w:rPr>
              <w:t>The age of the oldest person covered</w:t>
            </w:r>
          </w:p>
          <w:p w14:paraId="05963E67" w14:textId="023F65A3" w:rsidR="009F0C3F" w:rsidRPr="00925024" w:rsidRDefault="009F0C3F" w:rsidP="00686743">
            <w:pPr>
              <w:pStyle w:val="AxureTableNormalText"/>
              <w:snapToGrid w:val="0"/>
              <w:rPr>
                <w:rFonts w:asciiTheme="minorHAnsi" w:hAnsiTheme="minorHAnsi" w:cstheme="minorHAnsi"/>
                <w:lang w:val="en-GB"/>
              </w:rPr>
            </w:pPr>
          </w:p>
        </w:tc>
        <w:tc>
          <w:tcPr>
            <w:tcW w:w="1559" w:type="dxa"/>
            <w:tcBorders>
              <w:top w:val="single" w:sz="4" w:space="0" w:color="000000"/>
              <w:left w:val="single" w:sz="4" w:space="0" w:color="000000"/>
              <w:bottom w:val="single" w:sz="4" w:space="0" w:color="000000"/>
              <w:right w:val="nil"/>
            </w:tcBorders>
            <w:vAlign w:val="center"/>
          </w:tcPr>
          <w:p w14:paraId="6FE49B1B" w14:textId="77777777" w:rsidR="00584BF6" w:rsidRPr="00C06A96" w:rsidRDefault="00584BF6" w:rsidP="00686743">
            <w:pPr>
              <w:snapToGrid w:val="0"/>
              <w:rPr>
                <w:rFonts w:asciiTheme="minorHAnsi" w:hAnsiTheme="minorHAnsi" w:cstheme="minorHAnsi"/>
                <w:sz w:val="16"/>
                <w:szCs w:val="16"/>
              </w:rPr>
            </w:pPr>
            <w:r w:rsidRPr="00C06A96">
              <w:rPr>
                <w:rFonts w:asciiTheme="minorHAnsi" w:hAnsiTheme="minorHAnsi" w:cstheme="minorHAnsi"/>
              </w:rPr>
              <w:t xml:space="preserve">\ </w:t>
            </w:r>
            <w:r w:rsidRPr="00C06A96">
              <w:rPr>
                <w:rFonts w:asciiTheme="minorHAnsi" w:hAnsiTheme="minorHAnsi" w:cstheme="minorHAnsi"/>
                <w:sz w:val="16"/>
                <w:szCs w:val="16"/>
              </w:rPr>
              <w:t xml:space="preserve">Lovlige verdier: </w:t>
            </w:r>
          </w:p>
          <w:p w14:paraId="301F59A7" w14:textId="77777777" w:rsidR="00584BF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sz w:val="20"/>
                <w:szCs w:val="20"/>
                <w:lang w:val="nb-NO"/>
              </w:rPr>
              <w:t xml:space="preserve">\ </w:t>
            </w:r>
            <w:r w:rsidRPr="00C06A96">
              <w:rPr>
                <w:rFonts w:asciiTheme="minorHAnsi" w:hAnsiTheme="minorHAnsi" w:cstheme="minorHAnsi"/>
                <w:lang w:val="nb-NO"/>
              </w:rPr>
              <w:t>Enkeltperson</w:t>
            </w:r>
          </w:p>
          <w:p w14:paraId="3DBF3A27" w14:textId="77777777" w:rsidR="00C06A96" w:rsidRPr="00C06A96" w:rsidRDefault="00C06A96" w:rsidP="00C06A96">
            <w:pPr>
              <w:pStyle w:val="AxureTableNormalText"/>
              <w:ind w:left="708"/>
              <w:rPr>
                <w:rFonts w:asciiTheme="minorHAnsi" w:hAnsiTheme="minorHAnsi" w:cstheme="minorHAnsi"/>
                <w:b/>
                <w:color w:val="00B050"/>
                <w:lang w:val="nb-NO"/>
              </w:rPr>
            </w:pPr>
            <w:r w:rsidRPr="00C06A96">
              <w:rPr>
                <w:rFonts w:asciiTheme="minorHAnsi" w:hAnsiTheme="minorHAnsi" w:cstheme="minorHAnsi"/>
                <w:b/>
                <w:color w:val="00B050"/>
                <w:lang w:val="nb-NO"/>
              </w:rPr>
              <w:t>Par</w:t>
            </w:r>
          </w:p>
          <w:p w14:paraId="6C26C5E1" w14:textId="77777777" w:rsidR="00584BF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lang w:val="nb-NO"/>
              </w:rPr>
              <w:t>Familie</w:t>
            </w:r>
          </w:p>
          <w:p w14:paraId="26822F2B" w14:textId="77777777" w:rsidR="00584BF6" w:rsidRPr="00C06A96" w:rsidRDefault="00584BF6" w:rsidP="00686743">
            <w:pPr>
              <w:pStyle w:val="AxureTableNormalText"/>
              <w:ind w:left="708"/>
              <w:rPr>
                <w:rFonts w:asciiTheme="minorHAnsi" w:hAnsiTheme="minorHAnsi" w:cstheme="minorHAnsi"/>
                <w:lang w:val="nb-NO"/>
              </w:rPr>
            </w:pPr>
            <w:r w:rsidRPr="00C06A96">
              <w:rPr>
                <w:rFonts w:asciiTheme="minorHAnsi" w:hAnsiTheme="minorHAnsi" w:cstheme="minorHAnsi"/>
                <w:lang w:val="nb-NO"/>
              </w:rPr>
              <w:t>If “</w:t>
            </w:r>
            <w:proofErr w:type="spellStart"/>
            <w:r w:rsidRPr="00C06A96">
              <w:rPr>
                <w:rFonts w:asciiTheme="minorHAnsi" w:hAnsiTheme="minorHAnsi" w:cstheme="minorHAnsi"/>
                <w:lang w:val="nb-NO"/>
              </w:rPr>
              <w:t>family</w:t>
            </w:r>
            <w:proofErr w:type="spellEnd"/>
            <w:r w:rsidRPr="00C06A96">
              <w:rPr>
                <w:rFonts w:asciiTheme="minorHAnsi" w:hAnsiTheme="minorHAnsi" w:cstheme="minorHAnsi"/>
                <w:lang w:val="nb-NO"/>
              </w:rPr>
              <w:t>”:</w:t>
            </w:r>
          </w:p>
          <w:p w14:paraId="6B5843C9" w14:textId="77777777" w:rsidR="00584BF6" w:rsidRPr="009F0C3F" w:rsidRDefault="00584BF6" w:rsidP="00686743">
            <w:pPr>
              <w:pStyle w:val="AxureTableNormalText"/>
              <w:ind w:left="708"/>
              <w:rPr>
                <w:rFonts w:asciiTheme="minorHAnsi" w:hAnsiTheme="minorHAnsi" w:cstheme="minorHAnsi"/>
                <w:b/>
                <w:strike/>
                <w:lang w:val="en-GB"/>
              </w:rPr>
            </w:pPr>
            <w:r w:rsidRPr="009F0C3F">
              <w:rPr>
                <w:rFonts w:asciiTheme="minorHAnsi" w:hAnsiTheme="minorHAnsi" w:cstheme="minorHAnsi"/>
                <w:b/>
                <w:strike/>
                <w:color w:val="FF0000"/>
                <w:lang w:val="en-GB"/>
              </w:rPr>
              <w:t>Drop-down 18-110</w:t>
            </w:r>
          </w:p>
        </w:tc>
      </w:tr>
      <w:tr w:rsidR="00584BF6" w:rsidRPr="00925024" w14:paraId="3651AD11" w14:textId="77777777" w:rsidTr="00686743">
        <w:tc>
          <w:tcPr>
            <w:tcW w:w="1845" w:type="dxa"/>
            <w:tcBorders>
              <w:top w:val="single" w:sz="4" w:space="0" w:color="000000"/>
              <w:left w:val="single" w:sz="4" w:space="0" w:color="000000"/>
              <w:bottom w:val="single" w:sz="4" w:space="0" w:color="000000"/>
              <w:right w:val="nil"/>
            </w:tcBorders>
            <w:shd w:val="clear" w:color="auto" w:fill="CCFFCC"/>
          </w:tcPr>
          <w:p w14:paraId="4A129499" w14:textId="77777777" w:rsidR="00584BF6" w:rsidRPr="00584BF6" w:rsidRDefault="00584BF6" w:rsidP="00686743">
            <w:pPr>
              <w:pStyle w:val="AxureTableNormalText"/>
              <w:snapToGrid w:val="0"/>
              <w:rPr>
                <w:rFonts w:asciiTheme="minorHAnsi" w:hAnsiTheme="minorHAnsi" w:cstheme="minorHAnsi"/>
                <w:sz w:val="20"/>
                <w:szCs w:val="20"/>
                <w:vertAlign w:val="superscript"/>
                <w:lang w:val="en-GB"/>
              </w:rPr>
            </w:pPr>
            <w:r w:rsidRPr="00925024">
              <w:rPr>
                <w:rFonts w:asciiTheme="minorHAnsi" w:hAnsiTheme="minorHAnsi" w:cstheme="minorHAnsi"/>
                <w:sz w:val="20"/>
                <w:szCs w:val="20"/>
                <w:lang w:val="en-GB"/>
              </w:rPr>
              <w:t>\</w:t>
            </w:r>
            <w:proofErr w:type="spellStart"/>
            <w:r w:rsidRPr="00584BF6">
              <w:rPr>
                <w:rFonts w:asciiTheme="minorHAnsi" w:hAnsiTheme="minorHAnsi" w:cstheme="minorHAnsi"/>
                <w:szCs w:val="20"/>
                <w:lang w:val="en-GB"/>
              </w:rPr>
              <w:t>Navn</w:t>
            </w:r>
            <w:proofErr w:type="spellEnd"/>
          </w:p>
        </w:tc>
        <w:tc>
          <w:tcPr>
            <w:tcW w:w="2055" w:type="dxa"/>
            <w:tcBorders>
              <w:top w:val="single" w:sz="4" w:space="0" w:color="000000"/>
              <w:left w:val="single" w:sz="4" w:space="0" w:color="000000"/>
              <w:bottom w:val="single" w:sz="4" w:space="0" w:color="000000"/>
              <w:right w:val="nil"/>
            </w:tcBorders>
            <w:shd w:val="clear" w:color="auto" w:fill="CCFFCC"/>
          </w:tcPr>
          <w:p w14:paraId="45DB7B76" w14:textId="77777777" w:rsidR="00584BF6" w:rsidRPr="00925024" w:rsidRDefault="00D92101" w:rsidP="00686743">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r</w:t>
            </w:r>
            <w:r w:rsidR="00584BF6">
              <w:rPr>
                <w:rFonts w:asciiTheme="minorHAnsi" w:hAnsiTheme="minorHAnsi" w:cstheme="minorHAnsi"/>
                <w:lang w:val="en-GB"/>
              </w:rPr>
              <w:t>eise_navn</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16449D13" w14:textId="77777777" w:rsidR="00584BF6" w:rsidRDefault="00686743" w:rsidP="00686743">
            <w:pPr>
              <w:pStyle w:val="AxureTableNormalText"/>
              <w:snapToGrid w:val="0"/>
              <w:rPr>
                <w:rFonts w:asciiTheme="minorHAnsi" w:hAnsiTheme="minorHAnsi" w:cstheme="minorHAnsi"/>
                <w:lang w:val="en-GB"/>
              </w:rPr>
            </w:pPr>
            <w:r>
              <w:rPr>
                <w:rFonts w:asciiTheme="minorHAnsi" w:hAnsiTheme="minorHAnsi" w:cstheme="minorHAnsi"/>
                <w:lang w:val="en-GB"/>
              </w:rPr>
              <w:t xml:space="preserve">Name of insurer </w:t>
            </w:r>
          </w:p>
          <w:p w14:paraId="5163E6C7" w14:textId="3F1661E4"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Need two fields for name. First and middle name in on field and last name in a separate field.</w:t>
            </w:r>
            <w:r w:rsidR="002F6234">
              <w:rPr>
                <w:rFonts w:asciiTheme="minorHAnsi" w:hAnsiTheme="minorHAnsi" w:cstheme="minorHAnsi"/>
                <w:b/>
                <w:color w:val="FF0000"/>
                <w:sz w:val="18"/>
                <w:lang w:val="en-GB"/>
              </w:rPr>
              <w:t xml:space="preserve"> Allowed only letters and space. Max length 250 for each</w:t>
            </w:r>
          </w:p>
          <w:p w14:paraId="00993471" w14:textId="77777777" w:rsidR="00BE256C" w:rsidRDefault="00BE256C" w:rsidP="00BE256C">
            <w:pPr>
              <w:pStyle w:val="AxureTableNormalText"/>
              <w:snapToGrid w:val="0"/>
              <w:rPr>
                <w:rFonts w:asciiTheme="minorHAnsi" w:hAnsiTheme="minorHAnsi" w:cstheme="minorHAnsi"/>
                <w:b/>
                <w:color w:val="FF0000"/>
                <w:sz w:val="18"/>
                <w:lang w:val="en-GB"/>
              </w:rPr>
            </w:pPr>
          </w:p>
          <w:p w14:paraId="107D85DB" w14:textId="77777777" w:rsidR="00BE256C" w:rsidRDefault="00BE256C" w:rsidP="00BE256C">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101C3B75" w14:textId="3A84DBE1" w:rsidR="00BE256C" w:rsidRPr="00925024" w:rsidRDefault="00BE256C" w:rsidP="00BE256C">
            <w:pPr>
              <w:pStyle w:val="AxureTableNormalText"/>
              <w:snapToGrid w:val="0"/>
              <w:rPr>
                <w:rFonts w:asciiTheme="minorHAnsi" w:hAnsiTheme="minorHAnsi" w:cstheme="minorHAnsi"/>
                <w:lang w:val="en-GB"/>
              </w:rPr>
            </w:pPr>
            <w:r>
              <w:rPr>
                <w:rFonts w:asciiTheme="minorHAnsi" w:hAnsiTheme="minorHAnsi" w:cstheme="minorHAnsi"/>
                <w:b/>
                <w:color w:val="FF0000"/>
                <w:lang w:val="en-GB"/>
              </w:rPr>
              <w:t>Mandatory</w:t>
            </w:r>
          </w:p>
        </w:tc>
        <w:tc>
          <w:tcPr>
            <w:tcW w:w="1559" w:type="dxa"/>
            <w:tcBorders>
              <w:top w:val="single" w:sz="4" w:space="0" w:color="000000"/>
              <w:left w:val="single" w:sz="4" w:space="0" w:color="000000"/>
              <w:bottom w:val="single" w:sz="4" w:space="0" w:color="000000"/>
              <w:right w:val="nil"/>
            </w:tcBorders>
            <w:shd w:val="clear" w:color="auto" w:fill="CCFFCC"/>
          </w:tcPr>
          <w:p w14:paraId="29192EB3"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Tekst:</w:t>
            </w:r>
          </w:p>
          <w:p w14:paraId="4621487E" w14:textId="77777777" w:rsidR="007B35EB" w:rsidRPr="003E402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For- og mellomnavn</w:t>
            </w:r>
          </w:p>
          <w:p w14:paraId="3D566446" w14:textId="05E6DDD9" w:rsidR="00686743" w:rsidRPr="007B35EB" w:rsidRDefault="007B35EB" w:rsidP="007B35EB">
            <w:pPr>
              <w:pStyle w:val="AxureTableNormalText"/>
              <w:snapToGrid w:val="0"/>
              <w:rPr>
                <w:rFonts w:asciiTheme="minorHAnsi" w:hAnsiTheme="minorHAnsi" w:cstheme="minorHAnsi"/>
                <w:lang w:val="nb-NO"/>
              </w:rPr>
            </w:pPr>
            <w:r w:rsidRPr="003E402B">
              <w:rPr>
                <w:rFonts w:asciiTheme="minorHAnsi" w:hAnsiTheme="minorHAnsi" w:cstheme="minorHAnsi"/>
                <w:lang w:val="nb-NO"/>
              </w:rPr>
              <w:t>Etternavn</w:t>
            </w:r>
          </w:p>
        </w:tc>
      </w:tr>
      <w:tr w:rsidR="00584BF6" w:rsidRPr="00925024" w14:paraId="4680DF87" w14:textId="77777777" w:rsidTr="00584BF6">
        <w:tc>
          <w:tcPr>
            <w:tcW w:w="1845" w:type="dxa"/>
            <w:tcBorders>
              <w:top w:val="single" w:sz="4" w:space="0" w:color="000000"/>
              <w:left w:val="single" w:sz="4" w:space="0" w:color="000000"/>
              <w:bottom w:val="single" w:sz="4" w:space="0" w:color="000000"/>
              <w:right w:val="nil"/>
            </w:tcBorders>
            <w:shd w:val="clear" w:color="auto" w:fill="auto"/>
          </w:tcPr>
          <w:p w14:paraId="766944A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Forsikringstakers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fødselsnummer</w:t>
            </w:r>
            <w:proofErr w:type="spellEnd"/>
          </w:p>
        </w:tc>
        <w:tc>
          <w:tcPr>
            <w:tcW w:w="2055" w:type="dxa"/>
            <w:tcBorders>
              <w:top w:val="single" w:sz="4" w:space="0" w:color="000000"/>
              <w:left w:val="single" w:sz="4" w:space="0" w:color="000000"/>
              <w:bottom w:val="single" w:sz="4" w:space="0" w:color="000000"/>
              <w:right w:val="nil"/>
            </w:tcBorders>
            <w:shd w:val="clear" w:color="auto" w:fill="auto"/>
          </w:tcPr>
          <w:p w14:paraId="3F7AE46D"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reise_foedselsnr</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689A00E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Birth number (national id number)</w:t>
            </w:r>
          </w:p>
        </w:tc>
        <w:tc>
          <w:tcPr>
            <w:tcW w:w="1559" w:type="dxa"/>
            <w:tcBorders>
              <w:top w:val="single" w:sz="4" w:space="0" w:color="000000"/>
              <w:left w:val="single" w:sz="4" w:space="0" w:color="000000"/>
              <w:bottom w:val="single" w:sz="4" w:space="0" w:color="000000"/>
              <w:right w:val="nil"/>
            </w:tcBorders>
            <w:shd w:val="clear" w:color="auto" w:fill="auto"/>
          </w:tcPr>
          <w:p w14:paraId="7720F5C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11 </w:t>
            </w:r>
            <w:proofErr w:type="spellStart"/>
            <w:r w:rsidRPr="00925024">
              <w:rPr>
                <w:rFonts w:asciiTheme="minorHAnsi" w:hAnsiTheme="minorHAnsi" w:cstheme="minorHAnsi"/>
                <w:lang w:val="en-GB"/>
              </w:rPr>
              <w:t>sifre</w:t>
            </w:r>
            <w:proofErr w:type="spellEnd"/>
          </w:p>
        </w:tc>
      </w:tr>
      <w:tr w:rsidR="00584BF6" w:rsidRPr="00925024" w14:paraId="2C2DE594" w14:textId="77777777" w:rsidTr="00584BF6">
        <w:tc>
          <w:tcPr>
            <w:tcW w:w="1845" w:type="dxa"/>
            <w:tcBorders>
              <w:top w:val="single" w:sz="4" w:space="0" w:color="000000"/>
              <w:left w:val="single" w:sz="4" w:space="0" w:color="000000"/>
              <w:bottom w:val="single" w:sz="4" w:space="0" w:color="000000"/>
              <w:right w:val="nil"/>
            </w:tcBorders>
            <w:shd w:val="clear" w:color="auto" w:fill="auto"/>
          </w:tcPr>
          <w:p w14:paraId="590C25F8"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Foreningsmedlemskap</w:t>
            </w:r>
            <w:proofErr w:type="spellEnd"/>
          </w:p>
        </w:tc>
        <w:tc>
          <w:tcPr>
            <w:tcW w:w="2055" w:type="dxa"/>
            <w:tcBorders>
              <w:top w:val="single" w:sz="4" w:space="0" w:color="000000"/>
              <w:left w:val="single" w:sz="4" w:space="0" w:color="000000"/>
              <w:bottom w:val="single" w:sz="4" w:space="0" w:color="000000"/>
              <w:right w:val="nil"/>
            </w:tcBorders>
            <w:shd w:val="clear" w:color="auto" w:fill="auto"/>
          </w:tcPr>
          <w:p w14:paraId="4219727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proofErr w:type="spellEnd"/>
            <w:r w:rsidRPr="00925024">
              <w:rPr>
                <w:rFonts w:asciiTheme="minorHAnsi" w:hAnsiTheme="minorHAnsi" w:cstheme="minorHAnsi"/>
                <w:lang w:val="en-GB"/>
              </w:rPr>
              <w:t xml:space="preserve">_ </w:t>
            </w:r>
            <w:proofErr w:type="spellStart"/>
            <w:r w:rsidRPr="00925024">
              <w:rPr>
                <w:rFonts w:asciiTheme="minorHAnsi" w:hAnsiTheme="minorHAnsi" w:cstheme="minorHAnsi"/>
                <w:lang w:val="en-GB"/>
              </w:rPr>
              <w:t>foreningsmedlemskap</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6548EAC3"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bCs/>
                <w:lang w:val="en-GB"/>
              </w:rPr>
              <w:t xml:space="preserve">NO: </w:t>
            </w:r>
            <w:r w:rsidRPr="00925024">
              <w:rPr>
                <w:rFonts w:asciiTheme="minorHAnsi" w:hAnsiTheme="minorHAnsi" w:cstheme="minorHAnsi"/>
                <w:lang w:val="en-GB"/>
              </w:rPr>
              <w:t>A list of organizations/clubs that offer insurance rebates if you are a member. Check the organization you belong to.</w:t>
            </w:r>
          </w:p>
        </w:tc>
        <w:tc>
          <w:tcPr>
            <w:tcW w:w="1559" w:type="dxa"/>
            <w:tcBorders>
              <w:top w:val="single" w:sz="4" w:space="0" w:color="000000"/>
              <w:left w:val="single" w:sz="4" w:space="0" w:color="000000"/>
              <w:bottom w:val="single" w:sz="4" w:space="0" w:color="000000"/>
              <w:right w:val="nil"/>
            </w:tcBorders>
            <w:shd w:val="clear" w:color="auto" w:fill="auto"/>
          </w:tcPr>
          <w:p w14:paraId="39632923" w14:textId="77777777" w:rsidR="00584BF6" w:rsidRPr="007A087D" w:rsidRDefault="00584BF6" w:rsidP="00686743">
            <w:pPr>
              <w:pStyle w:val="AxureTableNormalText"/>
              <w:snapToGrid w:val="0"/>
              <w:rPr>
                <w:rFonts w:asciiTheme="minorHAnsi" w:hAnsiTheme="minorHAnsi" w:cstheme="minorHAnsi"/>
                <w:lang w:val="nb-NO"/>
              </w:rPr>
            </w:pPr>
            <w:r w:rsidRPr="007A087D">
              <w:rPr>
                <w:rFonts w:asciiTheme="minorHAnsi" w:hAnsiTheme="minorHAnsi" w:cstheme="minorHAnsi"/>
                <w:lang w:val="nb-NO"/>
              </w:rPr>
              <w:t xml:space="preserve">En to- eller treleddet liste, hvor delene fylles på bakgrunn av valg i den første listen. </w:t>
            </w:r>
            <w:r w:rsidRPr="007A087D">
              <w:rPr>
                <w:rFonts w:asciiTheme="minorHAnsi" w:hAnsiTheme="minorHAnsi" w:cstheme="minorHAnsi"/>
                <w:lang w:val="nb-NO"/>
              </w:rPr>
              <w:lastRenderedPageBreak/>
              <w:t>Den første kan for eksempel være et spørsmål om fagforeningsmedlemskap.</w:t>
            </w:r>
          </w:p>
        </w:tc>
      </w:tr>
      <w:tr w:rsidR="009C75DE" w:rsidRPr="00925024" w14:paraId="51EF5686" w14:textId="77777777" w:rsidTr="009C75DE">
        <w:tc>
          <w:tcPr>
            <w:tcW w:w="1845" w:type="dxa"/>
            <w:tcBorders>
              <w:top w:val="single" w:sz="4" w:space="0" w:color="000000"/>
              <w:left w:val="single" w:sz="4" w:space="0" w:color="000000"/>
              <w:bottom w:val="single" w:sz="4" w:space="0" w:color="000000"/>
              <w:right w:val="nil"/>
            </w:tcBorders>
            <w:shd w:val="clear" w:color="auto" w:fill="FFCCFF"/>
          </w:tcPr>
          <w:p w14:paraId="4CB2A508" w14:textId="61A25764" w:rsidR="009C75DE" w:rsidRPr="009C75DE" w:rsidRDefault="009C75DE" w:rsidP="009C75DE">
            <w:pPr>
              <w:pStyle w:val="AxureTableNormalText"/>
              <w:snapToGrid w:val="0"/>
              <w:rPr>
                <w:rFonts w:asciiTheme="minorHAnsi" w:hAnsiTheme="minorHAnsi" w:cstheme="minorHAnsi"/>
                <w:lang w:val="nb-NO"/>
              </w:rPr>
            </w:pPr>
            <w:r w:rsidRPr="00925024">
              <w:rPr>
                <w:rFonts w:asciiTheme="minorHAnsi" w:hAnsiTheme="minorHAnsi" w:cstheme="minorHAnsi"/>
                <w:lang w:val="en-GB"/>
              </w:rPr>
              <w:lastRenderedPageBreak/>
              <w:t xml:space="preserve">\ </w:t>
            </w:r>
            <w:proofErr w:type="spellStart"/>
            <w:r w:rsidRPr="00925024">
              <w:rPr>
                <w:rFonts w:asciiTheme="minorHAnsi" w:hAnsiTheme="minorHAnsi" w:cstheme="minorHAnsi"/>
                <w:lang w:val="en-GB"/>
              </w:rPr>
              <w:t>Skader</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2055" w:type="dxa"/>
            <w:tcBorders>
              <w:top w:val="single" w:sz="4" w:space="0" w:color="000000"/>
              <w:left w:val="single" w:sz="4" w:space="0" w:color="000000"/>
              <w:bottom w:val="single" w:sz="4" w:space="0" w:color="000000"/>
              <w:right w:val="nil"/>
            </w:tcBorders>
            <w:shd w:val="clear" w:color="auto" w:fill="FFCCFF"/>
          </w:tcPr>
          <w:p w14:paraId="7C7202FD" w14:textId="2BFF8C38" w:rsidR="009C75DE" w:rsidRPr="009C75DE" w:rsidRDefault="009C75DE" w:rsidP="009C75D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reise_antallskader</w:t>
            </w:r>
            <w:proofErr w:type="spellEnd"/>
          </w:p>
        </w:tc>
        <w:tc>
          <w:tcPr>
            <w:tcW w:w="3827" w:type="dxa"/>
            <w:tcBorders>
              <w:top w:val="single" w:sz="4" w:space="0" w:color="000000"/>
              <w:left w:val="single" w:sz="4" w:space="0" w:color="000000"/>
              <w:bottom w:val="single" w:sz="4" w:space="0" w:color="000000"/>
              <w:right w:val="nil"/>
            </w:tcBorders>
            <w:shd w:val="clear" w:color="auto" w:fill="FFCCFF"/>
          </w:tcPr>
          <w:p w14:paraId="3CE99102" w14:textId="05B3019C" w:rsidR="009C75DE" w:rsidRPr="009C75DE" w:rsidRDefault="009C75DE" w:rsidP="009C75DE">
            <w:pPr>
              <w:pStyle w:val="AxureTableNormalText"/>
              <w:snapToGrid w:val="0"/>
              <w:rPr>
                <w:rFonts w:asciiTheme="minorHAnsi" w:hAnsiTheme="minorHAnsi" w:cstheme="minorHAnsi"/>
                <w:bCs/>
              </w:rPr>
            </w:pPr>
            <w:r w:rsidRPr="00925024">
              <w:rPr>
                <w:rFonts w:asciiTheme="minorHAnsi" w:hAnsiTheme="minorHAnsi" w:cstheme="minorHAnsi"/>
                <w:lang w:val="en-GB"/>
              </w:rPr>
              <w:t xml:space="preserve">How many damages led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tc>
        <w:tc>
          <w:tcPr>
            <w:tcW w:w="1559" w:type="dxa"/>
            <w:tcBorders>
              <w:top w:val="single" w:sz="4" w:space="0" w:color="000000"/>
              <w:left w:val="single" w:sz="4" w:space="0" w:color="000000"/>
              <w:bottom w:val="single" w:sz="4" w:space="0" w:color="000000"/>
              <w:right w:val="nil"/>
            </w:tcBorders>
            <w:shd w:val="clear" w:color="auto" w:fill="FFCCFF"/>
          </w:tcPr>
          <w:p w14:paraId="676CBF2F" w14:textId="3F51792A" w:rsidR="009C75DE" w:rsidRPr="007A087D" w:rsidRDefault="009C75DE" w:rsidP="009C75DE">
            <w:pPr>
              <w:pStyle w:val="AxureTableNormalText"/>
              <w:snapToGrid w:val="0"/>
              <w:rPr>
                <w:rFonts w:asciiTheme="minorHAnsi" w:hAnsiTheme="minorHAnsi" w:cstheme="minorHAnsi"/>
                <w:lang w:val="nb-NO"/>
              </w:rPr>
            </w:pPr>
            <w:proofErr w:type="spellStart"/>
            <w:r w:rsidRPr="00925024">
              <w:rPr>
                <w:rFonts w:asciiTheme="minorHAnsi" w:hAnsiTheme="minorHAnsi" w:cstheme="minorHAnsi"/>
                <w:lang w:val="en-GB"/>
              </w:rPr>
              <w:t>Nedtrekksliste</w:t>
            </w:r>
            <w:proofErr w:type="spellEnd"/>
            <w:r w:rsidRPr="00925024">
              <w:rPr>
                <w:rFonts w:asciiTheme="minorHAnsi" w:hAnsiTheme="minorHAnsi" w:cstheme="minorHAnsi"/>
                <w:lang w:val="en-GB"/>
              </w:rPr>
              <w:t xml:space="preserve"> 1-10</w:t>
            </w:r>
          </w:p>
        </w:tc>
      </w:tr>
      <w:tr w:rsidR="009C75DE" w:rsidRPr="00925024" w14:paraId="7C5E7F08" w14:textId="77777777" w:rsidTr="009C75DE">
        <w:tc>
          <w:tcPr>
            <w:tcW w:w="1845" w:type="dxa"/>
            <w:tcBorders>
              <w:top w:val="single" w:sz="4" w:space="0" w:color="000000"/>
              <w:left w:val="single" w:sz="4" w:space="0" w:color="000000"/>
              <w:bottom w:val="single" w:sz="4" w:space="0" w:color="000000"/>
              <w:right w:val="nil"/>
            </w:tcBorders>
            <w:shd w:val="clear" w:color="auto" w:fill="CCFFCC"/>
          </w:tcPr>
          <w:p w14:paraId="77CD2BA4" w14:textId="77777777" w:rsidR="009C75DE" w:rsidRPr="00925024" w:rsidRDefault="009C75DE" w:rsidP="009C75D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C75DE">
              <w:rPr>
                <w:rFonts w:asciiTheme="minorHAnsi" w:hAnsiTheme="minorHAnsi" w:cstheme="minorHAnsi"/>
                <w:lang w:val="en-GB"/>
              </w:rPr>
              <w:t>Reiseskader</w:t>
            </w:r>
            <w:proofErr w:type="spellEnd"/>
            <w:r w:rsidRPr="009C75DE">
              <w:rPr>
                <w:rFonts w:asciiTheme="minorHAnsi" w:hAnsiTheme="minorHAnsi" w:cstheme="minorHAnsi"/>
                <w:lang w:val="en-GB"/>
              </w:rPr>
              <w:t xml:space="preserve"> </w:t>
            </w:r>
            <w:proofErr w:type="spellStart"/>
            <w:r w:rsidRPr="00925024">
              <w:rPr>
                <w:rFonts w:asciiTheme="minorHAnsi" w:hAnsiTheme="minorHAnsi" w:cstheme="minorHAnsi"/>
                <w:lang w:val="en-GB"/>
              </w:rPr>
              <w:t>siste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tre</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år</w:t>
            </w:r>
            <w:proofErr w:type="spellEnd"/>
          </w:p>
        </w:tc>
        <w:tc>
          <w:tcPr>
            <w:tcW w:w="2055" w:type="dxa"/>
            <w:tcBorders>
              <w:top w:val="single" w:sz="4" w:space="0" w:color="000000"/>
              <w:left w:val="single" w:sz="4" w:space="0" w:color="000000"/>
              <w:bottom w:val="single" w:sz="4" w:space="0" w:color="000000"/>
              <w:right w:val="nil"/>
            </w:tcBorders>
            <w:shd w:val="clear" w:color="auto" w:fill="CCFFCC"/>
          </w:tcPr>
          <w:p w14:paraId="15101A5B" w14:textId="77777777" w:rsidR="009C75DE" w:rsidRPr="00925024" w:rsidRDefault="009C75DE" w:rsidP="009C75DE">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reise_antallskader</w:t>
            </w:r>
            <w:proofErr w:type="spellEnd"/>
          </w:p>
        </w:tc>
        <w:tc>
          <w:tcPr>
            <w:tcW w:w="3827" w:type="dxa"/>
            <w:tcBorders>
              <w:top w:val="single" w:sz="4" w:space="0" w:color="000000"/>
              <w:left w:val="single" w:sz="4" w:space="0" w:color="000000"/>
              <w:bottom w:val="single" w:sz="4" w:space="0" w:color="000000"/>
              <w:right w:val="nil"/>
            </w:tcBorders>
            <w:shd w:val="clear" w:color="auto" w:fill="CCFFCC"/>
          </w:tcPr>
          <w:p w14:paraId="657101E0" w14:textId="77777777" w:rsidR="009C75DE" w:rsidRDefault="009C75DE" w:rsidP="009C75DE">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How many </w:t>
            </w:r>
            <w:r>
              <w:rPr>
                <w:rFonts w:asciiTheme="minorHAnsi" w:hAnsiTheme="minorHAnsi" w:cstheme="minorHAnsi"/>
                <w:lang w:val="en-GB"/>
              </w:rPr>
              <w:t xml:space="preserve">travel </w:t>
            </w:r>
            <w:r w:rsidRPr="00925024">
              <w:rPr>
                <w:rFonts w:asciiTheme="minorHAnsi" w:hAnsiTheme="minorHAnsi" w:cstheme="minorHAnsi"/>
                <w:lang w:val="en-GB"/>
              </w:rPr>
              <w:t xml:space="preserve">damages led to insurance </w:t>
            </w:r>
            <w:proofErr w:type="spellStart"/>
            <w:r w:rsidRPr="00925024">
              <w:rPr>
                <w:rFonts w:asciiTheme="minorHAnsi" w:hAnsiTheme="minorHAnsi" w:cstheme="minorHAnsi"/>
                <w:lang w:val="en-GB"/>
              </w:rPr>
              <w:t>payouts</w:t>
            </w:r>
            <w:proofErr w:type="spellEnd"/>
            <w:r w:rsidRPr="00925024">
              <w:rPr>
                <w:rFonts w:asciiTheme="minorHAnsi" w:hAnsiTheme="minorHAnsi" w:cstheme="minorHAnsi"/>
                <w:lang w:val="en-GB"/>
              </w:rPr>
              <w:t xml:space="preserve"> the last three years?</w:t>
            </w:r>
          </w:p>
          <w:p w14:paraId="3538CA64" w14:textId="4B7D254B" w:rsidR="009C75DE" w:rsidRDefault="009C75DE" w:rsidP="009C75DE">
            <w:pPr>
              <w:pStyle w:val="AxureTableNormalText"/>
              <w:snapToGrid w:val="0"/>
              <w:rPr>
                <w:rFonts w:asciiTheme="minorHAnsi" w:hAnsiTheme="minorHAnsi" w:cstheme="minorHAnsi"/>
                <w:lang w:val="en-GB"/>
              </w:rPr>
            </w:pPr>
          </w:p>
          <w:p w14:paraId="4CFD57C0" w14:textId="77777777" w:rsidR="009C75DE" w:rsidRDefault="009C75DE" w:rsidP="009C75DE">
            <w:pPr>
              <w:pStyle w:val="AxureTableNormalText"/>
              <w:snapToGrid w:val="0"/>
              <w:rPr>
                <w:rFonts w:asciiTheme="minorHAnsi" w:hAnsiTheme="minorHAnsi" w:cstheme="minorHAnsi"/>
                <w:b/>
                <w:color w:val="FF0000"/>
                <w:sz w:val="18"/>
                <w:lang w:val="en-GB"/>
              </w:rPr>
            </w:pPr>
            <w:r>
              <w:rPr>
                <w:rFonts w:asciiTheme="minorHAnsi" w:hAnsiTheme="minorHAnsi" w:cstheme="minorHAnsi"/>
                <w:b/>
                <w:color w:val="FF0000"/>
                <w:sz w:val="18"/>
                <w:lang w:val="en-GB"/>
              </w:rPr>
              <w:t>Status of parameter:</w:t>
            </w:r>
          </w:p>
          <w:p w14:paraId="25CFDE91" w14:textId="6FCBAA8B" w:rsidR="009C75DE" w:rsidRPr="009C75DE" w:rsidRDefault="009C75DE" w:rsidP="009C75DE">
            <w:pPr>
              <w:pStyle w:val="AxureTableNormalText"/>
              <w:snapToGrid w:val="0"/>
              <w:rPr>
                <w:rFonts w:asciiTheme="minorHAnsi" w:hAnsiTheme="minorHAnsi" w:cstheme="minorHAnsi"/>
                <w:b/>
                <w:color w:val="FF0000"/>
                <w:lang w:val="en-GB"/>
              </w:rPr>
            </w:pPr>
            <w:r>
              <w:rPr>
                <w:rFonts w:asciiTheme="minorHAnsi" w:hAnsiTheme="minorHAnsi" w:cstheme="minorHAnsi"/>
                <w:b/>
                <w:color w:val="FF0000"/>
                <w:lang w:val="en-GB"/>
              </w:rPr>
              <w:t xml:space="preserve">Mandatory </w:t>
            </w:r>
          </w:p>
        </w:tc>
        <w:tc>
          <w:tcPr>
            <w:tcW w:w="1559" w:type="dxa"/>
            <w:tcBorders>
              <w:top w:val="single" w:sz="4" w:space="0" w:color="000000"/>
              <w:left w:val="single" w:sz="4" w:space="0" w:color="000000"/>
              <w:bottom w:val="single" w:sz="4" w:space="0" w:color="000000"/>
              <w:right w:val="nil"/>
            </w:tcBorders>
            <w:shd w:val="clear" w:color="auto" w:fill="CCFFCC"/>
          </w:tcPr>
          <w:p w14:paraId="329A1B6C" w14:textId="77777777" w:rsidR="009C75DE" w:rsidRDefault="009C75DE" w:rsidP="009C75DE">
            <w:pPr>
              <w:pStyle w:val="AxureTableNormalText"/>
              <w:snapToGrid w:val="0"/>
              <w:rPr>
                <w:rFonts w:asciiTheme="minorHAnsi" w:hAnsiTheme="minorHAnsi" w:cstheme="minorHAnsi"/>
                <w:lang w:val="en-GB"/>
              </w:rPr>
            </w:pPr>
            <w:proofErr w:type="spellStart"/>
            <w:r>
              <w:rPr>
                <w:rFonts w:asciiTheme="minorHAnsi" w:hAnsiTheme="minorHAnsi" w:cstheme="minorHAnsi"/>
                <w:lang w:val="en-GB"/>
              </w:rPr>
              <w:t>Nedtrekksliste</w:t>
            </w:r>
            <w:proofErr w:type="spellEnd"/>
            <w:r>
              <w:rPr>
                <w:rFonts w:asciiTheme="minorHAnsi" w:hAnsiTheme="minorHAnsi" w:cstheme="minorHAnsi"/>
                <w:lang w:val="en-GB"/>
              </w:rPr>
              <w:t>:</w:t>
            </w:r>
          </w:p>
          <w:p w14:paraId="5D1AC14B"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0</w:t>
            </w:r>
          </w:p>
          <w:p w14:paraId="667649E3"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1</w:t>
            </w:r>
          </w:p>
          <w:p w14:paraId="62FD7C07"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2</w:t>
            </w:r>
          </w:p>
          <w:p w14:paraId="318C0E55" w14:textId="77777777" w:rsidR="009C75DE" w:rsidRPr="009C75DE" w:rsidRDefault="009C75DE" w:rsidP="009C75DE">
            <w:pPr>
              <w:pStyle w:val="AxureTableNormalText"/>
              <w:snapToGrid w:val="0"/>
              <w:rPr>
                <w:rFonts w:asciiTheme="minorHAnsi" w:hAnsiTheme="minorHAnsi" w:cstheme="minorHAnsi"/>
                <w:lang w:val="en-GB"/>
              </w:rPr>
            </w:pPr>
            <w:r w:rsidRPr="009C75DE">
              <w:rPr>
                <w:rFonts w:asciiTheme="minorHAnsi" w:hAnsiTheme="minorHAnsi" w:cstheme="minorHAnsi"/>
                <w:lang w:val="en-GB"/>
              </w:rPr>
              <w:t xml:space="preserve">3 </w:t>
            </w:r>
            <w:proofErr w:type="spellStart"/>
            <w:r w:rsidRPr="009C75DE">
              <w:rPr>
                <w:rFonts w:asciiTheme="minorHAnsi" w:hAnsiTheme="minorHAnsi" w:cstheme="minorHAnsi"/>
                <w:lang w:val="en-GB"/>
              </w:rPr>
              <w:t>og</w:t>
            </w:r>
            <w:proofErr w:type="spellEnd"/>
            <w:r w:rsidRPr="009C75DE">
              <w:rPr>
                <w:rFonts w:asciiTheme="minorHAnsi" w:hAnsiTheme="minorHAnsi" w:cstheme="minorHAnsi"/>
                <w:lang w:val="en-GB"/>
              </w:rPr>
              <w:t xml:space="preserve"> over</w:t>
            </w:r>
          </w:p>
          <w:p w14:paraId="650E9B08" w14:textId="77777777" w:rsidR="009C75DE" w:rsidRPr="00925024" w:rsidRDefault="009C75DE" w:rsidP="009C75DE">
            <w:pPr>
              <w:pStyle w:val="AxureTableNormalText"/>
              <w:snapToGrid w:val="0"/>
              <w:rPr>
                <w:rFonts w:asciiTheme="minorHAnsi" w:hAnsiTheme="minorHAnsi" w:cstheme="minorHAnsi"/>
                <w:lang w:val="en-GB"/>
              </w:rPr>
            </w:pPr>
          </w:p>
        </w:tc>
      </w:tr>
    </w:tbl>
    <w:p w14:paraId="503C6325" w14:textId="77777777" w:rsidR="00584BF6" w:rsidRPr="00925024" w:rsidRDefault="00584BF6" w:rsidP="00584BF6">
      <w:pPr>
        <w:rPr>
          <w:rFonts w:asciiTheme="minorHAnsi" w:hAnsiTheme="minorHAnsi" w:cstheme="minorHAnsi"/>
          <w:lang w:val="en-GB"/>
        </w:rPr>
      </w:pPr>
    </w:p>
    <w:p w14:paraId="37B46B6B" w14:textId="77777777" w:rsidR="00584BF6" w:rsidRPr="00925024" w:rsidRDefault="00584BF6" w:rsidP="00584BF6">
      <w:pPr>
        <w:pStyle w:val="Overskrift2"/>
        <w:rPr>
          <w:rFonts w:asciiTheme="minorHAnsi" w:hAnsiTheme="minorHAnsi" w:cstheme="minorHAnsi"/>
          <w:lang w:val="en-GB"/>
        </w:rPr>
      </w:pPr>
      <w:r w:rsidRPr="00925024">
        <w:rPr>
          <w:lang w:val="en-GB"/>
        </w:rPr>
        <w:t xml:space="preserve">Travel Insurance:  Data set in the reply message from the companies to FP </w:t>
      </w:r>
    </w:p>
    <w:p w14:paraId="1F89ADB5" w14:textId="77777777" w:rsidR="00584BF6" w:rsidRPr="00925024" w:rsidRDefault="00584BF6" w:rsidP="00584BF6">
      <w:pPr>
        <w:rPr>
          <w:rFonts w:asciiTheme="minorHAnsi" w:hAnsiTheme="minorHAnsi" w:cstheme="minorHAnsi"/>
          <w:lang w:val="en-GB"/>
        </w:rPr>
      </w:pPr>
    </w:p>
    <w:tbl>
      <w:tblPr>
        <w:tblW w:w="9286" w:type="dxa"/>
        <w:tblInd w:w="-106" w:type="dxa"/>
        <w:tblLayout w:type="fixed"/>
        <w:tblLook w:val="0000" w:firstRow="0" w:lastRow="0" w:firstColumn="0" w:lastColumn="0" w:noHBand="0" w:noVBand="0"/>
      </w:tblPr>
      <w:tblGrid>
        <w:gridCol w:w="1932"/>
        <w:gridCol w:w="1968"/>
        <w:gridCol w:w="3827"/>
        <w:gridCol w:w="1559"/>
      </w:tblGrid>
      <w:tr w:rsidR="00584BF6" w:rsidRPr="00925024" w14:paraId="73BEFE41" w14:textId="77777777" w:rsidTr="00686743">
        <w:trPr>
          <w:cantSplit/>
          <w:trHeight w:val="354"/>
          <w:tblHeader/>
        </w:trPr>
        <w:tc>
          <w:tcPr>
            <w:tcW w:w="1932" w:type="dxa"/>
            <w:tcBorders>
              <w:top w:val="single" w:sz="4" w:space="0" w:color="000000"/>
              <w:left w:val="single" w:sz="4" w:space="0" w:color="000000"/>
              <w:bottom w:val="single" w:sz="4" w:space="0" w:color="000000"/>
              <w:right w:val="nil"/>
            </w:tcBorders>
            <w:shd w:val="clear" w:color="auto" w:fill="1F497D"/>
          </w:tcPr>
          <w:p w14:paraId="7FD9B751"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bCs w:val="0"/>
                <w:color w:val="FFFFFF" w:themeColor="background1"/>
                <w:sz w:val="20"/>
                <w:szCs w:val="20"/>
                <w:lang w:val="en-GB"/>
              </w:rPr>
              <w:t xml:space="preserve">\ </w:t>
            </w:r>
            <w:r w:rsidRPr="00925024">
              <w:rPr>
                <w:rFonts w:asciiTheme="minorHAnsi" w:hAnsiTheme="minorHAnsi" w:cstheme="minorHAnsi"/>
                <w:b w:val="0"/>
                <w:color w:val="FFFFFF" w:themeColor="background1"/>
                <w:lang w:val="en-GB"/>
              </w:rPr>
              <w:t>Felt</w:t>
            </w:r>
          </w:p>
        </w:tc>
        <w:tc>
          <w:tcPr>
            <w:tcW w:w="1968" w:type="dxa"/>
            <w:tcBorders>
              <w:top w:val="single" w:sz="4" w:space="0" w:color="000000"/>
              <w:left w:val="single" w:sz="4" w:space="0" w:color="000000"/>
              <w:bottom w:val="single" w:sz="4" w:space="0" w:color="000000"/>
              <w:right w:val="nil"/>
            </w:tcBorders>
            <w:shd w:val="clear" w:color="auto" w:fill="1F497D"/>
          </w:tcPr>
          <w:p w14:paraId="5E5A91F7"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Feltnavn</w:t>
            </w:r>
            <w:proofErr w:type="spellEnd"/>
          </w:p>
        </w:tc>
        <w:tc>
          <w:tcPr>
            <w:tcW w:w="3827" w:type="dxa"/>
            <w:tcBorders>
              <w:top w:val="single" w:sz="4" w:space="0" w:color="000000"/>
              <w:left w:val="single" w:sz="4" w:space="0" w:color="000000"/>
              <w:bottom w:val="single" w:sz="4" w:space="0" w:color="000000"/>
              <w:right w:val="nil"/>
            </w:tcBorders>
            <w:shd w:val="clear" w:color="auto" w:fill="1F497D"/>
          </w:tcPr>
          <w:p w14:paraId="539E8E2A"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proofErr w:type="spellStart"/>
            <w:r w:rsidRPr="00925024">
              <w:rPr>
                <w:rFonts w:asciiTheme="minorHAnsi" w:hAnsiTheme="minorHAnsi" w:cstheme="minorHAnsi"/>
                <w:b w:val="0"/>
                <w:color w:val="FFFFFF" w:themeColor="background1"/>
                <w:lang w:val="en-GB"/>
              </w:rPr>
              <w:t>Beskrivelse</w:t>
            </w:r>
            <w:proofErr w:type="spellEnd"/>
          </w:p>
        </w:tc>
        <w:tc>
          <w:tcPr>
            <w:tcW w:w="1559" w:type="dxa"/>
            <w:tcBorders>
              <w:top w:val="single" w:sz="4" w:space="0" w:color="000000"/>
              <w:left w:val="single" w:sz="4" w:space="0" w:color="000000"/>
              <w:bottom w:val="single" w:sz="4" w:space="0" w:color="000000"/>
              <w:right w:val="nil"/>
            </w:tcBorders>
            <w:shd w:val="clear" w:color="auto" w:fill="1F497D"/>
          </w:tcPr>
          <w:p w14:paraId="04C0CE82" w14:textId="77777777" w:rsidR="00584BF6" w:rsidRPr="00925024" w:rsidRDefault="00584BF6" w:rsidP="00686743">
            <w:pPr>
              <w:pStyle w:val="AxureTableHeaderText"/>
              <w:widowControl w:val="0"/>
              <w:snapToGrid w:val="0"/>
              <w:rPr>
                <w:rFonts w:asciiTheme="minorHAnsi" w:hAnsiTheme="minorHAnsi" w:cstheme="minorHAnsi"/>
                <w:b w:val="0"/>
                <w:color w:val="FFFFFF" w:themeColor="background1"/>
                <w:lang w:val="en-GB"/>
              </w:rPr>
            </w:pPr>
            <w:r w:rsidRPr="00925024">
              <w:rPr>
                <w:rFonts w:asciiTheme="minorHAnsi" w:hAnsiTheme="minorHAnsi" w:cstheme="minorHAnsi"/>
                <w:b w:val="0"/>
                <w:color w:val="FFFFFF" w:themeColor="background1"/>
                <w:lang w:val="en-GB"/>
              </w:rPr>
              <w:t>Format</w:t>
            </w:r>
          </w:p>
        </w:tc>
      </w:tr>
      <w:tr w:rsidR="00584BF6" w:rsidRPr="00925024" w14:paraId="625CD1E7" w14:textId="77777777" w:rsidTr="00686743">
        <w:trPr>
          <w:cantSplit/>
          <w:trHeight w:val="492"/>
        </w:trPr>
        <w:tc>
          <w:tcPr>
            <w:tcW w:w="1932" w:type="dxa"/>
            <w:tcBorders>
              <w:top w:val="single" w:sz="4" w:space="0" w:color="000000"/>
              <w:left w:val="single" w:sz="4" w:space="0" w:color="000000"/>
              <w:bottom w:val="single" w:sz="4" w:space="0" w:color="000000"/>
              <w:right w:val="nil"/>
            </w:tcBorders>
          </w:tcPr>
          <w:p w14:paraId="012D0A3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på</w:t>
            </w:r>
            <w:proofErr w:type="spellEnd"/>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forsikring</w:t>
            </w:r>
            <w:proofErr w:type="spellEnd"/>
          </w:p>
        </w:tc>
        <w:tc>
          <w:tcPr>
            <w:tcW w:w="1968" w:type="dxa"/>
            <w:tcBorders>
              <w:top w:val="single" w:sz="4" w:space="0" w:color="000000"/>
              <w:left w:val="single" w:sz="4" w:space="0" w:color="000000"/>
              <w:bottom w:val="single" w:sz="4" w:space="0" w:color="000000"/>
              <w:right w:val="nil"/>
            </w:tcBorders>
          </w:tcPr>
          <w:p w14:paraId="37EC8F9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reise_pris</w:t>
            </w:r>
            <w:proofErr w:type="spellEnd"/>
          </w:p>
        </w:tc>
        <w:tc>
          <w:tcPr>
            <w:tcW w:w="3827" w:type="dxa"/>
            <w:tcBorders>
              <w:top w:val="single" w:sz="4" w:space="0" w:color="000000"/>
              <w:left w:val="single" w:sz="4" w:space="0" w:color="000000"/>
              <w:bottom w:val="single" w:sz="4" w:space="0" w:color="000000"/>
              <w:right w:val="nil"/>
            </w:tcBorders>
          </w:tcPr>
          <w:p w14:paraId="094E01AF"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Price</w:t>
            </w:r>
          </w:p>
        </w:tc>
        <w:tc>
          <w:tcPr>
            <w:tcW w:w="1559" w:type="dxa"/>
            <w:tcBorders>
              <w:top w:val="single" w:sz="4" w:space="0" w:color="000000"/>
              <w:left w:val="single" w:sz="4" w:space="0" w:color="000000"/>
              <w:bottom w:val="single" w:sz="4" w:space="0" w:color="000000"/>
              <w:right w:val="nil"/>
            </w:tcBorders>
          </w:tcPr>
          <w:p w14:paraId="10A34362"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Pris</w:t>
            </w:r>
            <w:proofErr w:type="spellEnd"/>
            <w:r w:rsidRPr="00925024">
              <w:rPr>
                <w:rFonts w:asciiTheme="minorHAnsi" w:hAnsiTheme="minorHAnsi" w:cstheme="minorHAnsi"/>
                <w:lang w:val="en-GB"/>
              </w:rPr>
              <w:t xml:space="preserve">, 10 </w:t>
            </w:r>
            <w:proofErr w:type="spellStart"/>
            <w:r w:rsidRPr="00925024">
              <w:rPr>
                <w:rFonts w:asciiTheme="minorHAnsi" w:hAnsiTheme="minorHAnsi" w:cstheme="minorHAnsi"/>
                <w:lang w:val="en-GB"/>
              </w:rPr>
              <w:t>siffer</w:t>
            </w:r>
            <w:proofErr w:type="spellEnd"/>
            <w:r w:rsidRPr="00925024">
              <w:rPr>
                <w:rFonts w:asciiTheme="minorHAnsi" w:hAnsiTheme="minorHAnsi" w:cstheme="minorHAnsi"/>
                <w:lang w:val="en-GB"/>
              </w:rPr>
              <w:t>.</w:t>
            </w:r>
          </w:p>
        </w:tc>
      </w:tr>
      <w:tr w:rsidR="00584BF6" w:rsidRPr="00925024" w14:paraId="027A05C6" w14:textId="77777777" w:rsidTr="00686743">
        <w:trPr>
          <w:cantSplit/>
          <w:trHeight w:val="677"/>
        </w:trPr>
        <w:tc>
          <w:tcPr>
            <w:tcW w:w="1932" w:type="dxa"/>
            <w:tcBorders>
              <w:top w:val="single" w:sz="4" w:space="0" w:color="000000"/>
              <w:left w:val="single" w:sz="4" w:space="0" w:color="000000"/>
              <w:bottom w:val="single" w:sz="4" w:space="0" w:color="000000"/>
              <w:right w:val="nil"/>
            </w:tcBorders>
            <w:shd w:val="clear" w:color="auto" w:fill="auto"/>
          </w:tcPr>
          <w:p w14:paraId="1DED79D0"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sz w:val="20"/>
                <w:szCs w:val="20"/>
                <w:lang w:val="en-GB"/>
              </w:rPr>
              <w:t xml:space="preserve">\ </w:t>
            </w:r>
            <w:proofErr w:type="spellStart"/>
            <w:r w:rsidRPr="00925024">
              <w:rPr>
                <w:rFonts w:asciiTheme="minorHAnsi" w:hAnsiTheme="minorHAnsi" w:cstheme="minorHAnsi"/>
                <w:lang w:val="en-GB"/>
              </w:rPr>
              <w:t>Feilmelding</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3A66F3C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w:t>
            </w:r>
            <w:del w:id="50"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w:t>
            </w:r>
            <w:del w:id="51"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feilmelding</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1AA41E79"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Error message (IMPORTANT: </w:t>
            </w:r>
            <w:r w:rsidRPr="00925024">
              <w:rPr>
                <w:rFonts w:asciiTheme="minorHAnsi" w:hAnsiTheme="minorHAnsi" w:cstheme="minorHAnsi"/>
                <w:b/>
                <w:lang w:val="en-GB"/>
              </w:rPr>
              <w:t xml:space="preserve">Never return an error message for a faulty birth number, not even a fake technical error. </w:t>
            </w:r>
            <w:r w:rsidRPr="00925024">
              <w:rPr>
                <w:rFonts w:asciiTheme="minorHAnsi" w:hAnsiTheme="minorHAnsi" w:cstheme="minorHAnsi"/>
                <w:lang w:val="en-GB"/>
              </w:rPr>
              <w:t xml:space="preserve"> The service could then be used to validate guesses. Return a price as if everything is ok. </w:t>
            </w:r>
            <w:proofErr w:type="spellStart"/>
            <w:r w:rsidRPr="00925024">
              <w:rPr>
                <w:rFonts w:asciiTheme="minorHAnsi" w:hAnsiTheme="minorHAnsi" w:cstheme="minorHAnsi"/>
                <w:lang w:val="en-GB"/>
              </w:rPr>
              <w:t>Clearify</w:t>
            </w:r>
            <w:proofErr w:type="spellEnd"/>
            <w:r w:rsidRPr="00925024">
              <w:rPr>
                <w:rFonts w:asciiTheme="minorHAnsi" w:hAnsiTheme="minorHAnsi" w:cstheme="minorHAnsi"/>
                <w:lang w:val="en-GB"/>
              </w:rPr>
              <w:t xml:space="preserve"> later, during an eventual purchase.)</w:t>
            </w:r>
          </w:p>
        </w:tc>
        <w:tc>
          <w:tcPr>
            <w:tcW w:w="1559" w:type="dxa"/>
            <w:tcBorders>
              <w:top w:val="single" w:sz="4" w:space="0" w:color="000000"/>
              <w:left w:val="single" w:sz="4" w:space="0" w:color="000000"/>
              <w:bottom w:val="single" w:sz="4" w:space="0" w:color="000000"/>
              <w:right w:val="nil"/>
            </w:tcBorders>
            <w:shd w:val="clear" w:color="auto" w:fill="auto"/>
          </w:tcPr>
          <w:p w14:paraId="2531CC5E"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80 </w:t>
            </w:r>
            <w:proofErr w:type="spellStart"/>
            <w:r w:rsidRPr="00925024">
              <w:rPr>
                <w:rFonts w:asciiTheme="minorHAnsi" w:hAnsiTheme="minorHAnsi" w:cstheme="minorHAnsi"/>
                <w:lang w:val="en-GB"/>
              </w:rPr>
              <w:t>tegn</w:t>
            </w:r>
            <w:proofErr w:type="spellEnd"/>
          </w:p>
        </w:tc>
      </w:tr>
      <w:tr w:rsidR="00584BF6" w:rsidRPr="00925024" w14:paraId="7166256C" w14:textId="77777777" w:rsidTr="00686743">
        <w:trPr>
          <w:cantSplit/>
          <w:trHeight w:val="877"/>
        </w:trPr>
        <w:tc>
          <w:tcPr>
            <w:tcW w:w="1932" w:type="dxa"/>
            <w:tcBorders>
              <w:top w:val="single" w:sz="4" w:space="0" w:color="000000"/>
              <w:left w:val="single" w:sz="4" w:space="0" w:color="000000"/>
              <w:bottom w:val="single" w:sz="4" w:space="0" w:color="000000"/>
              <w:right w:val="nil"/>
            </w:tcBorders>
          </w:tcPr>
          <w:p w14:paraId="1E3C2552"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Presisering</w:t>
            </w:r>
            <w:proofErr w:type="spellEnd"/>
          </w:p>
        </w:tc>
        <w:tc>
          <w:tcPr>
            <w:tcW w:w="1968" w:type="dxa"/>
            <w:tcBorders>
              <w:top w:val="single" w:sz="4" w:space="0" w:color="000000"/>
              <w:left w:val="single" w:sz="4" w:space="0" w:color="000000"/>
              <w:bottom w:val="single" w:sz="4" w:space="0" w:color="000000"/>
              <w:right w:val="nil"/>
            </w:tcBorders>
          </w:tcPr>
          <w:p w14:paraId="04706A9A"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reise_</w:t>
            </w:r>
            <w:del w:id="52" w:author="Jānis Saldābols" w:date="2019-02-18T12:38: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presisering</w:t>
            </w:r>
            <w:proofErr w:type="spellEnd"/>
          </w:p>
        </w:tc>
        <w:tc>
          <w:tcPr>
            <w:tcW w:w="3827" w:type="dxa"/>
            <w:tcBorders>
              <w:top w:val="single" w:sz="4" w:space="0" w:color="000000"/>
              <w:left w:val="single" w:sz="4" w:space="0" w:color="000000"/>
              <w:bottom w:val="single" w:sz="4" w:space="0" w:color="000000"/>
              <w:right w:val="nil"/>
            </w:tcBorders>
          </w:tcPr>
          <w:p w14:paraId="67B635B6"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Text presenting special conditions (other than those covered by the conditions table) pertaining to the price. Optional coverage could also be mentioned here.</w:t>
            </w:r>
          </w:p>
        </w:tc>
        <w:tc>
          <w:tcPr>
            <w:tcW w:w="1559" w:type="dxa"/>
            <w:tcBorders>
              <w:top w:val="single" w:sz="4" w:space="0" w:color="000000"/>
              <w:left w:val="single" w:sz="4" w:space="0" w:color="000000"/>
              <w:bottom w:val="single" w:sz="4" w:space="0" w:color="000000"/>
              <w:right w:val="nil"/>
            </w:tcBorders>
          </w:tcPr>
          <w:p w14:paraId="543787EB"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r w:rsidRPr="00925024">
              <w:rPr>
                <w:rFonts w:asciiTheme="minorHAnsi" w:hAnsiTheme="minorHAnsi" w:cstheme="minorHAnsi"/>
                <w:lang w:val="en-GB"/>
              </w:rPr>
              <w:t xml:space="preserve">. &lt; 450 </w:t>
            </w:r>
            <w:proofErr w:type="spellStart"/>
            <w:r w:rsidRPr="00925024">
              <w:rPr>
                <w:rFonts w:asciiTheme="minorHAnsi" w:hAnsiTheme="minorHAnsi" w:cstheme="minorHAnsi"/>
                <w:lang w:val="en-GB"/>
              </w:rPr>
              <w:t>tegn</w:t>
            </w:r>
            <w:proofErr w:type="spellEnd"/>
            <w:r w:rsidRPr="00925024">
              <w:rPr>
                <w:rFonts w:asciiTheme="minorHAnsi" w:hAnsiTheme="minorHAnsi" w:cstheme="minorHAnsi"/>
                <w:lang w:val="en-GB"/>
              </w:rPr>
              <w:t>.</w:t>
            </w:r>
          </w:p>
        </w:tc>
      </w:tr>
      <w:tr w:rsidR="00584BF6" w:rsidRPr="00925024" w14:paraId="73049A94" w14:textId="77777777" w:rsidTr="00686743">
        <w:trPr>
          <w:cantSplit/>
          <w:trHeight w:val="869"/>
        </w:trPr>
        <w:tc>
          <w:tcPr>
            <w:tcW w:w="1932" w:type="dxa"/>
            <w:tcBorders>
              <w:top w:val="single" w:sz="4" w:space="0" w:color="000000"/>
              <w:left w:val="single" w:sz="4" w:space="0" w:color="000000"/>
              <w:bottom w:val="single" w:sz="4" w:space="0" w:color="000000"/>
              <w:right w:val="nil"/>
            </w:tcBorders>
            <w:shd w:val="clear" w:color="auto" w:fill="auto"/>
          </w:tcPr>
          <w:p w14:paraId="76B6A561"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 </w:t>
            </w:r>
            <w:proofErr w:type="spellStart"/>
            <w:r w:rsidRPr="00925024">
              <w:rPr>
                <w:rFonts w:asciiTheme="minorHAnsi" w:hAnsiTheme="minorHAnsi" w:cstheme="minorHAnsi"/>
                <w:lang w:val="en-GB"/>
              </w:rPr>
              <w:t>Produktnavn</w:t>
            </w:r>
            <w:proofErr w:type="spellEnd"/>
          </w:p>
        </w:tc>
        <w:tc>
          <w:tcPr>
            <w:tcW w:w="1968" w:type="dxa"/>
            <w:tcBorders>
              <w:top w:val="single" w:sz="4" w:space="0" w:color="000000"/>
              <w:left w:val="single" w:sz="4" w:space="0" w:color="000000"/>
              <w:bottom w:val="single" w:sz="4" w:space="0" w:color="000000"/>
              <w:right w:val="nil"/>
            </w:tcBorders>
            <w:shd w:val="clear" w:color="auto" w:fill="auto"/>
          </w:tcPr>
          <w:p w14:paraId="57F371E6"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bCs/>
                <w:lang w:val="en-GB"/>
              </w:rPr>
              <w:t>reise</w:t>
            </w:r>
            <w:del w:id="53" w:author="Jānis Saldābols" w:date="2019-02-18T12:39:00Z">
              <w:r w:rsidRPr="00925024" w:rsidDel="00C40BF3">
                <w:rPr>
                  <w:rFonts w:asciiTheme="minorHAnsi" w:hAnsiTheme="minorHAnsi" w:cstheme="minorHAnsi"/>
                  <w:lang w:val="en-GB"/>
                </w:rPr>
                <w:delText xml:space="preserve"> </w:delText>
              </w:r>
            </w:del>
            <w:r w:rsidRPr="00925024">
              <w:rPr>
                <w:rFonts w:asciiTheme="minorHAnsi" w:hAnsiTheme="minorHAnsi" w:cstheme="minorHAnsi"/>
                <w:lang w:val="en-GB"/>
              </w:rPr>
              <w:t>_produktnavn</w:t>
            </w:r>
            <w:proofErr w:type="spellEnd"/>
          </w:p>
        </w:tc>
        <w:tc>
          <w:tcPr>
            <w:tcW w:w="3827" w:type="dxa"/>
            <w:tcBorders>
              <w:top w:val="single" w:sz="4" w:space="0" w:color="000000"/>
              <w:left w:val="single" w:sz="4" w:space="0" w:color="000000"/>
              <w:bottom w:val="single" w:sz="4" w:space="0" w:color="000000"/>
              <w:right w:val="nil"/>
            </w:tcBorders>
            <w:shd w:val="clear" w:color="auto" w:fill="auto"/>
          </w:tcPr>
          <w:p w14:paraId="3165618B" w14:textId="77777777" w:rsidR="00584BF6" w:rsidRPr="00925024" w:rsidRDefault="00584BF6" w:rsidP="00686743">
            <w:pPr>
              <w:pStyle w:val="AxureTableNormalText"/>
              <w:snapToGrid w:val="0"/>
              <w:rPr>
                <w:rFonts w:asciiTheme="minorHAnsi" w:hAnsiTheme="minorHAnsi" w:cstheme="minorHAnsi"/>
                <w:lang w:val="en-GB"/>
              </w:rPr>
            </w:pPr>
            <w:r w:rsidRPr="00925024">
              <w:rPr>
                <w:rFonts w:asciiTheme="minorHAnsi" w:hAnsiTheme="minorHAnsi" w:cstheme="minorHAnsi"/>
                <w:lang w:val="en-GB"/>
              </w:rPr>
              <w:t xml:space="preserve">Product name. This name must be </w:t>
            </w:r>
            <w:proofErr w:type="gramStart"/>
            <w:r w:rsidRPr="00925024">
              <w:rPr>
                <w:rFonts w:asciiTheme="minorHAnsi" w:hAnsiTheme="minorHAnsi" w:cstheme="minorHAnsi"/>
                <w:lang w:val="en-GB"/>
              </w:rPr>
              <w:t>exactly the same</w:t>
            </w:r>
            <w:proofErr w:type="gramEnd"/>
            <w:r w:rsidRPr="00925024">
              <w:rPr>
                <w:rFonts w:asciiTheme="minorHAnsi" w:hAnsiTheme="minorHAnsi" w:cstheme="minorHAnsi"/>
                <w:lang w:val="en-GB"/>
              </w:rPr>
              <w:t xml:space="preserve"> as the product name provided in the manual «</w:t>
            </w:r>
            <w:proofErr w:type="spellStart"/>
            <w:r w:rsidRPr="00925024">
              <w:rPr>
                <w:rFonts w:asciiTheme="minorHAnsi" w:hAnsiTheme="minorHAnsi" w:cstheme="minorHAnsi"/>
                <w:lang w:val="en-GB"/>
              </w:rPr>
              <w:t>Datafanger</w:t>
            </w:r>
            <w:proofErr w:type="spellEnd"/>
            <w:r w:rsidRPr="00925024">
              <w:rPr>
                <w:rFonts w:asciiTheme="minorHAnsi" w:hAnsiTheme="minorHAnsi" w:cstheme="minorHAnsi"/>
                <w:lang w:val="en-GB"/>
              </w:rPr>
              <w:t>», where the companies enter their full conditions.</w:t>
            </w:r>
            <w:r w:rsidRPr="00925024">
              <w:rPr>
                <w:rFonts w:asciiTheme="minorHAnsi" w:hAnsiTheme="minorHAnsi" w:cstheme="minorHAnsi"/>
                <w:lang w:val="en-GB"/>
              </w:rPr>
              <w:br/>
            </w:r>
            <w:r w:rsidRPr="00925024">
              <w:rPr>
                <w:rFonts w:asciiTheme="minorHAnsi" w:hAnsiTheme="minorHAnsi" w:cstheme="minorHAnsi"/>
                <w:lang w:val="en-GB"/>
              </w:rPr>
              <w:br/>
              <w:t>It is used to pair the price to the correct conditions set.</w:t>
            </w:r>
          </w:p>
        </w:tc>
        <w:tc>
          <w:tcPr>
            <w:tcW w:w="1559" w:type="dxa"/>
            <w:tcBorders>
              <w:top w:val="single" w:sz="4" w:space="0" w:color="000000"/>
              <w:left w:val="single" w:sz="4" w:space="0" w:color="000000"/>
              <w:bottom w:val="single" w:sz="4" w:space="0" w:color="000000"/>
              <w:right w:val="nil"/>
            </w:tcBorders>
            <w:shd w:val="clear" w:color="auto" w:fill="auto"/>
          </w:tcPr>
          <w:p w14:paraId="195BD4EF" w14:textId="77777777" w:rsidR="00584BF6" w:rsidRPr="00925024" w:rsidRDefault="00584BF6" w:rsidP="00686743">
            <w:pPr>
              <w:pStyle w:val="AxureTableNormalText"/>
              <w:snapToGrid w:val="0"/>
              <w:rPr>
                <w:rFonts w:asciiTheme="minorHAnsi" w:hAnsiTheme="minorHAnsi" w:cstheme="minorHAnsi"/>
                <w:lang w:val="en-GB"/>
              </w:rPr>
            </w:pPr>
            <w:proofErr w:type="spellStart"/>
            <w:r w:rsidRPr="00925024">
              <w:rPr>
                <w:rFonts w:asciiTheme="minorHAnsi" w:hAnsiTheme="minorHAnsi" w:cstheme="minorHAnsi"/>
                <w:lang w:val="en-GB"/>
              </w:rPr>
              <w:t>Tekst</w:t>
            </w:r>
            <w:proofErr w:type="spellEnd"/>
          </w:p>
        </w:tc>
      </w:tr>
    </w:tbl>
    <w:p w14:paraId="12AB2418" w14:textId="77777777" w:rsidR="00584BF6" w:rsidRPr="00E83F27" w:rsidRDefault="00584BF6" w:rsidP="00E83F27">
      <w:pPr>
        <w:rPr>
          <w:rStyle w:val="Sterkutheving"/>
          <w:i w:val="0"/>
          <w:iCs w:val="0"/>
        </w:rPr>
      </w:pPr>
    </w:p>
    <w:sectPr w:rsidR="00584BF6" w:rsidRPr="00E83F2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12624" w14:textId="77777777" w:rsidR="000E2515" w:rsidRDefault="000E2515" w:rsidP="007217E7">
      <w:r>
        <w:separator/>
      </w:r>
    </w:p>
  </w:endnote>
  <w:endnote w:type="continuationSeparator" w:id="0">
    <w:p w14:paraId="7E5A7EE8" w14:textId="77777777" w:rsidR="000E2515" w:rsidRDefault="000E2515" w:rsidP="00721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E3373" w14:textId="454EEE85" w:rsidR="000E2515" w:rsidRDefault="000E2515">
    <w:pPr>
      <w:pStyle w:val="Bunntekst"/>
    </w:pPr>
    <w:r>
      <w:rPr>
        <w:snapToGrid w:val="0"/>
        <w:sz w:val="16"/>
      </w:rPr>
      <w:t>By</w:t>
    </w:r>
    <w:r w:rsidRPr="005A2941">
      <w:rPr>
        <w:snapToGrid w:val="0"/>
        <w:sz w:val="16"/>
      </w:rPr>
      <w:t xml:space="preserve"> </w:t>
    </w:r>
    <w:r>
      <w:rPr>
        <w:snapToGrid w:val="0"/>
        <w:sz w:val="16"/>
      </w:rPr>
      <w:t>Helge A.V. Tollefsen</w:t>
    </w:r>
    <w:r w:rsidRPr="005A2941">
      <w:rPr>
        <w:snapToGrid w:val="0"/>
        <w:sz w:val="16"/>
      </w:rPr>
      <w:t xml:space="preserve"> </w:t>
    </w:r>
    <w:r w:rsidRPr="005A2941">
      <w:rPr>
        <w:snapToGrid w:val="0"/>
        <w:sz w:val="16"/>
      </w:rPr>
      <w:tab/>
      <w:t xml:space="preserve">Side </w:t>
    </w:r>
    <w:r w:rsidRPr="005A2941">
      <w:rPr>
        <w:snapToGrid w:val="0"/>
        <w:sz w:val="16"/>
      </w:rPr>
      <w:fldChar w:fldCharType="begin"/>
    </w:r>
    <w:r w:rsidRPr="005A2941">
      <w:rPr>
        <w:snapToGrid w:val="0"/>
        <w:sz w:val="16"/>
      </w:rPr>
      <w:instrText xml:space="preserve"> PAGE </w:instrText>
    </w:r>
    <w:r w:rsidRPr="005A2941">
      <w:rPr>
        <w:snapToGrid w:val="0"/>
        <w:sz w:val="16"/>
      </w:rPr>
      <w:fldChar w:fldCharType="separate"/>
    </w:r>
    <w:r>
      <w:rPr>
        <w:noProof/>
        <w:snapToGrid w:val="0"/>
        <w:sz w:val="16"/>
      </w:rPr>
      <w:t>4</w:t>
    </w:r>
    <w:r w:rsidRPr="005A2941">
      <w:rPr>
        <w:snapToGrid w:val="0"/>
        <w:sz w:val="16"/>
      </w:rPr>
      <w:fldChar w:fldCharType="end"/>
    </w:r>
    <w:r w:rsidRPr="005A2941">
      <w:rPr>
        <w:snapToGrid w:val="0"/>
        <w:sz w:val="16"/>
      </w:rPr>
      <w:t xml:space="preserve"> av </w:t>
    </w:r>
    <w:r w:rsidRPr="005A2941">
      <w:rPr>
        <w:rStyle w:val="Sidetall"/>
        <w:rFonts w:eastAsiaTheme="majorEastAsia"/>
        <w:sz w:val="16"/>
      </w:rPr>
      <w:fldChar w:fldCharType="begin"/>
    </w:r>
    <w:r w:rsidRPr="005A2941">
      <w:rPr>
        <w:rStyle w:val="Sidetall"/>
        <w:rFonts w:eastAsiaTheme="majorEastAsia"/>
        <w:sz w:val="16"/>
      </w:rPr>
      <w:instrText xml:space="preserve"> NUMPAGES </w:instrText>
    </w:r>
    <w:r w:rsidRPr="005A2941">
      <w:rPr>
        <w:rStyle w:val="Sidetall"/>
        <w:rFonts w:eastAsiaTheme="majorEastAsia"/>
        <w:sz w:val="16"/>
      </w:rPr>
      <w:fldChar w:fldCharType="separate"/>
    </w:r>
    <w:r>
      <w:rPr>
        <w:rStyle w:val="Sidetall"/>
        <w:rFonts w:eastAsiaTheme="majorEastAsia"/>
        <w:noProof/>
        <w:sz w:val="16"/>
      </w:rPr>
      <w:t>21</w:t>
    </w:r>
    <w:r w:rsidRPr="005A2941">
      <w:rPr>
        <w:rStyle w:val="Sidetall"/>
        <w:rFonts w:eastAsiaTheme="majorEastAsia"/>
        <w:sz w:val="16"/>
      </w:rPr>
      <w:fldChar w:fldCharType="end"/>
    </w:r>
    <w:r>
      <w:rPr>
        <w:rStyle w:val="Sidetall"/>
        <w:rFonts w:eastAsiaTheme="majorEastAsia"/>
        <w:sz w:val="16"/>
      </w:rPr>
      <w:tab/>
      <w:t>7. februar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B64C0" w14:textId="77777777" w:rsidR="000E2515" w:rsidRDefault="000E2515" w:rsidP="007217E7">
      <w:r>
        <w:separator/>
      </w:r>
    </w:p>
  </w:footnote>
  <w:footnote w:type="continuationSeparator" w:id="0">
    <w:p w14:paraId="3467435B" w14:textId="77777777" w:rsidR="000E2515" w:rsidRDefault="000E2515" w:rsidP="00721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035A7" w14:textId="1E5FAD4D" w:rsidR="000E2515" w:rsidRDefault="000E2515" w:rsidP="00DF0D31">
    <w:pPr>
      <w:pStyle w:val="Topptekst"/>
      <w:pBdr>
        <w:bottom w:val="single" w:sz="12" w:space="1" w:color="002060"/>
      </w:pBdr>
      <w:tabs>
        <w:tab w:val="clear" w:pos="4536"/>
        <w:tab w:val="right" w:pos="8505"/>
      </w:tabs>
      <w:rPr>
        <w:color w:val="0D0D0D" w:themeColor="text1" w:themeTint="F2"/>
        <w:sz w:val="20"/>
        <w:lang w:val="en-US"/>
      </w:rPr>
    </w:pPr>
    <w:r>
      <w:rPr>
        <w:noProof/>
        <w:color w:val="0D0D0D" w:themeColor="text1" w:themeTint="F2"/>
        <w:sz w:val="20"/>
        <w:lang w:val="en-US"/>
      </w:rPr>
      <w:drawing>
        <wp:anchor distT="0" distB="0" distL="114300" distR="114300" simplePos="0" relativeHeight="251658240" behindDoc="1" locked="0" layoutInCell="1" allowOverlap="1" wp14:anchorId="445562EF" wp14:editId="5B719292">
          <wp:simplePos x="0" y="0"/>
          <wp:positionH relativeFrom="rightMargin">
            <wp:align>left</wp:align>
          </wp:positionH>
          <wp:positionV relativeFrom="paragraph">
            <wp:posOffset>-159385</wp:posOffset>
          </wp:positionV>
          <wp:extent cx="447675" cy="528320"/>
          <wp:effectExtent l="0" t="0" r="9525" b="5080"/>
          <wp:wrapTight wrapText="bothSides">
            <wp:wrapPolygon edited="0">
              <wp:start x="7353" y="779"/>
              <wp:lineTo x="0" y="3894"/>
              <wp:lineTo x="0" y="8567"/>
              <wp:lineTo x="2757" y="14798"/>
              <wp:lineTo x="6434" y="21029"/>
              <wp:lineTo x="7353" y="21029"/>
              <wp:lineTo x="11949" y="21029"/>
              <wp:lineTo x="12868" y="21029"/>
              <wp:lineTo x="18383" y="14798"/>
              <wp:lineTo x="21140" y="9346"/>
              <wp:lineTo x="21140" y="779"/>
              <wp:lineTo x="7353" y="779"/>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2832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color w:val="0D0D0D" w:themeColor="text1" w:themeTint="F2"/>
        <w:sz w:val="20"/>
        <w:lang w:val="en-US"/>
      </w:rPr>
      <w:t>Finansportalen</w:t>
    </w:r>
    <w:proofErr w:type="spellEnd"/>
    <w:r>
      <w:rPr>
        <w:color w:val="0D0D0D" w:themeColor="text1" w:themeTint="F2"/>
        <w:sz w:val="20"/>
        <w:lang w:val="en-US"/>
      </w:rPr>
      <w:t xml:space="preserve">                                                                          </w:t>
    </w:r>
  </w:p>
  <w:p w14:paraId="01A0D2CA" w14:textId="71D15C8E" w:rsidR="000E2515" w:rsidRDefault="000E2515" w:rsidP="00DF0D31">
    <w:pPr>
      <w:rPr>
        <w:rFonts w:asciiTheme="minorHAnsi" w:hAnsiTheme="minorHAnsi" w:cstheme="minorHAnsi"/>
        <w:color w:val="0D0D0D" w:themeColor="text1" w:themeTint="F2"/>
        <w:sz w:val="20"/>
        <w:lang w:val="en-US"/>
      </w:rPr>
    </w:pPr>
    <w:r>
      <w:rPr>
        <w:rFonts w:asciiTheme="minorHAnsi" w:hAnsiTheme="minorHAnsi" w:cstheme="minorHAnsi"/>
        <w:color w:val="0D0D0D" w:themeColor="text1" w:themeTint="F2"/>
        <w:sz w:val="20"/>
        <w:lang w:val="en-US"/>
      </w:rPr>
      <w:t>Insurance calculators - message exchange 4.0</w:t>
    </w:r>
  </w:p>
  <w:p w14:paraId="38F17DA9" w14:textId="77777777" w:rsidR="000E2515" w:rsidRPr="00DF0D31" w:rsidRDefault="000E2515">
    <w:pPr>
      <w:pStyle w:val="Top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55A1"/>
    <w:multiLevelType w:val="hybridMultilevel"/>
    <w:tmpl w:val="FAE49F26"/>
    <w:lvl w:ilvl="0" w:tplc="12580750">
      <w:start w:val="4"/>
      <w:numFmt w:val="bullet"/>
      <w:lvlText w:val=""/>
      <w:lvlJc w:val="left"/>
      <w:pPr>
        <w:ind w:left="720" w:hanging="360"/>
      </w:pPr>
      <w:rPr>
        <w:rFonts w:ascii="Wingdings" w:eastAsiaTheme="minorHAnsi" w:hAnsi="Wingdings"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C8E6463"/>
    <w:multiLevelType w:val="hybridMultilevel"/>
    <w:tmpl w:val="078A8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3C4992"/>
    <w:multiLevelType w:val="hybridMultilevel"/>
    <w:tmpl w:val="5DB8E3D8"/>
    <w:lvl w:ilvl="0" w:tplc="04140017">
      <w:start w:val="1"/>
      <w:numFmt w:val="lowerLetter"/>
      <w:lvlText w:val="%1)"/>
      <w:lvlJc w:val="left"/>
      <w:pPr>
        <w:tabs>
          <w:tab w:val="num" w:pos="720"/>
        </w:tabs>
        <w:ind w:left="720" w:hanging="360"/>
      </w:pPr>
      <w:rPr>
        <w:rFonts w:ascii="Times New Roman" w:hAnsi="Times New Roman" w:cs="Times New Roman"/>
      </w:rPr>
    </w:lvl>
    <w:lvl w:ilvl="1" w:tplc="04140019">
      <w:start w:val="1"/>
      <w:numFmt w:val="lowerLetter"/>
      <w:lvlText w:val="%2."/>
      <w:lvlJc w:val="left"/>
      <w:pPr>
        <w:tabs>
          <w:tab w:val="num" w:pos="1440"/>
        </w:tabs>
        <w:ind w:left="1440" w:hanging="360"/>
      </w:pPr>
      <w:rPr>
        <w:rFonts w:ascii="Times New Roman" w:hAnsi="Times New Roman" w:cs="Times New Roman"/>
      </w:rPr>
    </w:lvl>
    <w:lvl w:ilvl="2" w:tplc="0414001B">
      <w:start w:val="1"/>
      <w:numFmt w:val="lowerRoman"/>
      <w:lvlText w:val="%3."/>
      <w:lvlJc w:val="right"/>
      <w:pPr>
        <w:tabs>
          <w:tab w:val="num" w:pos="2160"/>
        </w:tabs>
        <w:ind w:left="2160" w:hanging="180"/>
      </w:pPr>
      <w:rPr>
        <w:rFonts w:ascii="Times New Roman" w:hAnsi="Times New Roman" w:cs="Times New Roman"/>
      </w:rPr>
    </w:lvl>
    <w:lvl w:ilvl="3" w:tplc="0414000F">
      <w:start w:val="1"/>
      <w:numFmt w:val="decimal"/>
      <w:lvlText w:val="%4."/>
      <w:lvlJc w:val="left"/>
      <w:pPr>
        <w:tabs>
          <w:tab w:val="num" w:pos="2880"/>
        </w:tabs>
        <w:ind w:left="2880" w:hanging="360"/>
      </w:pPr>
      <w:rPr>
        <w:rFonts w:ascii="Times New Roman" w:hAnsi="Times New Roman" w:cs="Times New Roman"/>
      </w:rPr>
    </w:lvl>
    <w:lvl w:ilvl="4" w:tplc="04140019">
      <w:start w:val="1"/>
      <w:numFmt w:val="lowerLetter"/>
      <w:lvlText w:val="%5."/>
      <w:lvlJc w:val="left"/>
      <w:pPr>
        <w:tabs>
          <w:tab w:val="num" w:pos="3600"/>
        </w:tabs>
        <w:ind w:left="3600" w:hanging="360"/>
      </w:pPr>
      <w:rPr>
        <w:rFonts w:ascii="Times New Roman" w:hAnsi="Times New Roman" w:cs="Times New Roman"/>
      </w:rPr>
    </w:lvl>
    <w:lvl w:ilvl="5" w:tplc="0414001B">
      <w:start w:val="1"/>
      <w:numFmt w:val="lowerRoman"/>
      <w:lvlText w:val="%6."/>
      <w:lvlJc w:val="right"/>
      <w:pPr>
        <w:tabs>
          <w:tab w:val="num" w:pos="4320"/>
        </w:tabs>
        <w:ind w:left="4320" w:hanging="180"/>
      </w:pPr>
      <w:rPr>
        <w:rFonts w:ascii="Times New Roman" w:hAnsi="Times New Roman" w:cs="Times New Roman"/>
      </w:rPr>
    </w:lvl>
    <w:lvl w:ilvl="6" w:tplc="0414000F">
      <w:start w:val="1"/>
      <w:numFmt w:val="decimal"/>
      <w:lvlText w:val="%7."/>
      <w:lvlJc w:val="left"/>
      <w:pPr>
        <w:tabs>
          <w:tab w:val="num" w:pos="5040"/>
        </w:tabs>
        <w:ind w:left="5040" w:hanging="360"/>
      </w:pPr>
      <w:rPr>
        <w:rFonts w:ascii="Times New Roman" w:hAnsi="Times New Roman" w:cs="Times New Roman"/>
      </w:rPr>
    </w:lvl>
    <w:lvl w:ilvl="7" w:tplc="04140019">
      <w:start w:val="1"/>
      <w:numFmt w:val="lowerLetter"/>
      <w:lvlText w:val="%8."/>
      <w:lvlJc w:val="left"/>
      <w:pPr>
        <w:tabs>
          <w:tab w:val="num" w:pos="5760"/>
        </w:tabs>
        <w:ind w:left="5760" w:hanging="360"/>
      </w:pPr>
      <w:rPr>
        <w:rFonts w:ascii="Times New Roman" w:hAnsi="Times New Roman" w:cs="Times New Roman"/>
      </w:rPr>
    </w:lvl>
    <w:lvl w:ilvl="8" w:tplc="0414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B715C0A"/>
    <w:multiLevelType w:val="hybridMultilevel"/>
    <w:tmpl w:val="3A5434BC"/>
    <w:lvl w:ilvl="0" w:tplc="5B1497FC">
      <w:start w:val="1"/>
      <w:numFmt w:val="decimal"/>
      <w:lvlText w:val="%1."/>
      <w:lvlJc w:val="left"/>
      <w:pPr>
        <w:ind w:left="340" w:hanging="227"/>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BCE087A"/>
    <w:multiLevelType w:val="hybridMultilevel"/>
    <w:tmpl w:val="F654B76C"/>
    <w:lvl w:ilvl="0" w:tplc="C6344846">
      <w:numFmt w:val="bullet"/>
      <w:lvlText w:val="-"/>
      <w:lvlJc w:val="left"/>
      <w:pPr>
        <w:tabs>
          <w:tab w:val="num" w:pos="720"/>
        </w:tabs>
        <w:ind w:left="720" w:hanging="360"/>
      </w:pPr>
      <w:rPr>
        <w:rFonts w:ascii="Times New Roman" w:eastAsia="Times New Roman" w:hAnsi="Times New Roman"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start w:val="1"/>
      <w:numFmt w:val="bullet"/>
      <w:lvlText w:val=""/>
      <w:lvlJc w:val="left"/>
      <w:pPr>
        <w:tabs>
          <w:tab w:val="num" w:pos="2160"/>
        </w:tabs>
        <w:ind w:left="2160" w:hanging="360"/>
      </w:pPr>
      <w:rPr>
        <w:rFonts w:ascii="Wingdings" w:hAnsi="Wingdings" w:cs="Wingdings" w:hint="default"/>
      </w:rPr>
    </w:lvl>
    <w:lvl w:ilvl="3" w:tplc="04140001">
      <w:start w:val="1"/>
      <w:numFmt w:val="bullet"/>
      <w:lvlText w:val=""/>
      <w:lvlJc w:val="left"/>
      <w:pPr>
        <w:tabs>
          <w:tab w:val="num" w:pos="2880"/>
        </w:tabs>
        <w:ind w:left="2880" w:hanging="360"/>
      </w:pPr>
      <w:rPr>
        <w:rFonts w:ascii="Symbol" w:hAnsi="Symbol" w:cs="Symbol" w:hint="default"/>
      </w:rPr>
    </w:lvl>
    <w:lvl w:ilvl="4" w:tplc="04140003">
      <w:start w:val="1"/>
      <w:numFmt w:val="bullet"/>
      <w:lvlText w:val="o"/>
      <w:lvlJc w:val="left"/>
      <w:pPr>
        <w:tabs>
          <w:tab w:val="num" w:pos="3600"/>
        </w:tabs>
        <w:ind w:left="3600" w:hanging="360"/>
      </w:pPr>
      <w:rPr>
        <w:rFonts w:ascii="Courier New" w:hAnsi="Courier New" w:cs="Courier New" w:hint="default"/>
      </w:rPr>
    </w:lvl>
    <w:lvl w:ilvl="5" w:tplc="04140005">
      <w:start w:val="1"/>
      <w:numFmt w:val="bullet"/>
      <w:lvlText w:val=""/>
      <w:lvlJc w:val="left"/>
      <w:pPr>
        <w:tabs>
          <w:tab w:val="num" w:pos="4320"/>
        </w:tabs>
        <w:ind w:left="4320" w:hanging="360"/>
      </w:pPr>
      <w:rPr>
        <w:rFonts w:ascii="Wingdings" w:hAnsi="Wingdings" w:cs="Wingdings" w:hint="default"/>
      </w:rPr>
    </w:lvl>
    <w:lvl w:ilvl="6" w:tplc="04140001">
      <w:start w:val="1"/>
      <w:numFmt w:val="bullet"/>
      <w:lvlText w:val=""/>
      <w:lvlJc w:val="left"/>
      <w:pPr>
        <w:tabs>
          <w:tab w:val="num" w:pos="5040"/>
        </w:tabs>
        <w:ind w:left="5040" w:hanging="360"/>
      </w:pPr>
      <w:rPr>
        <w:rFonts w:ascii="Symbol" w:hAnsi="Symbol" w:cs="Symbol" w:hint="default"/>
      </w:rPr>
    </w:lvl>
    <w:lvl w:ilvl="7" w:tplc="04140003">
      <w:start w:val="1"/>
      <w:numFmt w:val="bullet"/>
      <w:lvlText w:val="o"/>
      <w:lvlJc w:val="left"/>
      <w:pPr>
        <w:tabs>
          <w:tab w:val="num" w:pos="5760"/>
        </w:tabs>
        <w:ind w:left="5760" w:hanging="360"/>
      </w:pPr>
      <w:rPr>
        <w:rFonts w:ascii="Courier New" w:hAnsi="Courier New" w:cs="Courier New" w:hint="default"/>
      </w:rPr>
    </w:lvl>
    <w:lvl w:ilvl="8" w:tplc="0414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BC17413"/>
    <w:multiLevelType w:val="hybridMultilevel"/>
    <w:tmpl w:val="A95C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62C9D"/>
    <w:multiLevelType w:val="hybridMultilevel"/>
    <w:tmpl w:val="7CDC8E3A"/>
    <w:lvl w:ilvl="0" w:tplc="14822326">
      <w:start w:val="1"/>
      <w:numFmt w:val="decimal"/>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F02FA"/>
    <w:multiLevelType w:val="hybridMultilevel"/>
    <w:tmpl w:val="E7F2BD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C6A65AF"/>
    <w:multiLevelType w:val="hybridMultilevel"/>
    <w:tmpl w:val="547682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E435BF2"/>
    <w:multiLevelType w:val="hybridMultilevel"/>
    <w:tmpl w:val="448E8E94"/>
    <w:lvl w:ilvl="0" w:tplc="04140017">
      <w:start w:val="1"/>
      <w:numFmt w:val="lowerLetter"/>
      <w:lvlText w:val="%1)"/>
      <w:lvlJc w:val="left"/>
      <w:pPr>
        <w:tabs>
          <w:tab w:val="num" w:pos="720"/>
        </w:tabs>
        <w:ind w:left="720" w:hanging="360"/>
      </w:pPr>
      <w:rPr>
        <w:rFonts w:ascii="Times New Roman" w:hAnsi="Times New Roman" w:cs="Times New Roman"/>
      </w:rPr>
    </w:lvl>
    <w:lvl w:ilvl="1" w:tplc="04140019">
      <w:start w:val="1"/>
      <w:numFmt w:val="lowerLetter"/>
      <w:lvlText w:val="%2."/>
      <w:lvlJc w:val="left"/>
      <w:pPr>
        <w:tabs>
          <w:tab w:val="num" w:pos="1440"/>
        </w:tabs>
        <w:ind w:left="1440" w:hanging="360"/>
      </w:pPr>
      <w:rPr>
        <w:rFonts w:ascii="Times New Roman" w:hAnsi="Times New Roman" w:cs="Times New Roman"/>
      </w:rPr>
    </w:lvl>
    <w:lvl w:ilvl="2" w:tplc="0414001B">
      <w:start w:val="1"/>
      <w:numFmt w:val="lowerRoman"/>
      <w:lvlText w:val="%3."/>
      <w:lvlJc w:val="right"/>
      <w:pPr>
        <w:tabs>
          <w:tab w:val="num" w:pos="2160"/>
        </w:tabs>
        <w:ind w:left="2160" w:hanging="180"/>
      </w:pPr>
      <w:rPr>
        <w:rFonts w:ascii="Times New Roman" w:hAnsi="Times New Roman" w:cs="Times New Roman"/>
      </w:rPr>
    </w:lvl>
    <w:lvl w:ilvl="3" w:tplc="0414000F">
      <w:start w:val="1"/>
      <w:numFmt w:val="decimal"/>
      <w:lvlText w:val="%4."/>
      <w:lvlJc w:val="left"/>
      <w:pPr>
        <w:tabs>
          <w:tab w:val="num" w:pos="2880"/>
        </w:tabs>
        <w:ind w:left="2880" w:hanging="360"/>
      </w:pPr>
      <w:rPr>
        <w:rFonts w:ascii="Times New Roman" w:hAnsi="Times New Roman" w:cs="Times New Roman"/>
      </w:rPr>
    </w:lvl>
    <w:lvl w:ilvl="4" w:tplc="04140019">
      <w:start w:val="1"/>
      <w:numFmt w:val="lowerLetter"/>
      <w:lvlText w:val="%5."/>
      <w:lvlJc w:val="left"/>
      <w:pPr>
        <w:tabs>
          <w:tab w:val="num" w:pos="3600"/>
        </w:tabs>
        <w:ind w:left="3600" w:hanging="360"/>
      </w:pPr>
      <w:rPr>
        <w:rFonts w:ascii="Times New Roman" w:hAnsi="Times New Roman" w:cs="Times New Roman"/>
      </w:rPr>
    </w:lvl>
    <w:lvl w:ilvl="5" w:tplc="0414001B">
      <w:start w:val="1"/>
      <w:numFmt w:val="lowerRoman"/>
      <w:lvlText w:val="%6."/>
      <w:lvlJc w:val="right"/>
      <w:pPr>
        <w:tabs>
          <w:tab w:val="num" w:pos="4320"/>
        </w:tabs>
        <w:ind w:left="4320" w:hanging="180"/>
      </w:pPr>
      <w:rPr>
        <w:rFonts w:ascii="Times New Roman" w:hAnsi="Times New Roman" w:cs="Times New Roman"/>
      </w:rPr>
    </w:lvl>
    <w:lvl w:ilvl="6" w:tplc="0414000F">
      <w:start w:val="1"/>
      <w:numFmt w:val="decimal"/>
      <w:lvlText w:val="%7."/>
      <w:lvlJc w:val="left"/>
      <w:pPr>
        <w:tabs>
          <w:tab w:val="num" w:pos="5040"/>
        </w:tabs>
        <w:ind w:left="5040" w:hanging="360"/>
      </w:pPr>
      <w:rPr>
        <w:rFonts w:ascii="Times New Roman" w:hAnsi="Times New Roman" w:cs="Times New Roman"/>
      </w:rPr>
    </w:lvl>
    <w:lvl w:ilvl="7" w:tplc="04140019">
      <w:start w:val="1"/>
      <w:numFmt w:val="lowerLetter"/>
      <w:lvlText w:val="%8."/>
      <w:lvlJc w:val="left"/>
      <w:pPr>
        <w:tabs>
          <w:tab w:val="num" w:pos="5760"/>
        </w:tabs>
        <w:ind w:left="5760" w:hanging="360"/>
      </w:pPr>
      <w:rPr>
        <w:rFonts w:ascii="Times New Roman" w:hAnsi="Times New Roman" w:cs="Times New Roman"/>
      </w:rPr>
    </w:lvl>
    <w:lvl w:ilvl="8" w:tplc="0414001B">
      <w:start w:val="1"/>
      <w:numFmt w:val="lowerRoman"/>
      <w:lvlText w:val="%9."/>
      <w:lvlJc w:val="right"/>
      <w:pPr>
        <w:tabs>
          <w:tab w:val="num" w:pos="6480"/>
        </w:tabs>
        <w:ind w:left="6480" w:hanging="180"/>
      </w:pPr>
      <w:rPr>
        <w:rFonts w:ascii="Times New Roman" w:hAnsi="Times New Roman" w:cs="Times New Roman"/>
      </w:rPr>
    </w:lvl>
  </w:abstractNum>
  <w:abstractNum w:abstractNumId="10" w15:restartNumberingAfterBreak="0">
    <w:nsid w:val="791C7CA0"/>
    <w:multiLevelType w:val="hybridMultilevel"/>
    <w:tmpl w:val="A6E677FA"/>
    <w:lvl w:ilvl="0" w:tplc="0414000F">
      <w:start w:val="1"/>
      <w:numFmt w:val="decimal"/>
      <w:lvlText w:val="%1."/>
      <w:lvlJc w:val="left"/>
      <w:pPr>
        <w:ind w:left="1060" w:hanging="360"/>
      </w:pPr>
    </w:lvl>
    <w:lvl w:ilvl="1" w:tplc="04140019" w:tentative="1">
      <w:start w:val="1"/>
      <w:numFmt w:val="lowerLetter"/>
      <w:lvlText w:val="%2."/>
      <w:lvlJc w:val="left"/>
      <w:pPr>
        <w:ind w:left="1780" w:hanging="360"/>
      </w:pPr>
    </w:lvl>
    <w:lvl w:ilvl="2" w:tplc="0414001B" w:tentative="1">
      <w:start w:val="1"/>
      <w:numFmt w:val="lowerRoman"/>
      <w:lvlText w:val="%3."/>
      <w:lvlJc w:val="right"/>
      <w:pPr>
        <w:ind w:left="2500" w:hanging="180"/>
      </w:pPr>
    </w:lvl>
    <w:lvl w:ilvl="3" w:tplc="0414000F" w:tentative="1">
      <w:start w:val="1"/>
      <w:numFmt w:val="decimal"/>
      <w:lvlText w:val="%4."/>
      <w:lvlJc w:val="left"/>
      <w:pPr>
        <w:ind w:left="3220" w:hanging="360"/>
      </w:pPr>
    </w:lvl>
    <w:lvl w:ilvl="4" w:tplc="04140019" w:tentative="1">
      <w:start w:val="1"/>
      <w:numFmt w:val="lowerLetter"/>
      <w:lvlText w:val="%5."/>
      <w:lvlJc w:val="left"/>
      <w:pPr>
        <w:ind w:left="3940" w:hanging="360"/>
      </w:pPr>
    </w:lvl>
    <w:lvl w:ilvl="5" w:tplc="0414001B" w:tentative="1">
      <w:start w:val="1"/>
      <w:numFmt w:val="lowerRoman"/>
      <w:lvlText w:val="%6."/>
      <w:lvlJc w:val="right"/>
      <w:pPr>
        <w:ind w:left="4660" w:hanging="180"/>
      </w:pPr>
    </w:lvl>
    <w:lvl w:ilvl="6" w:tplc="0414000F" w:tentative="1">
      <w:start w:val="1"/>
      <w:numFmt w:val="decimal"/>
      <w:lvlText w:val="%7."/>
      <w:lvlJc w:val="left"/>
      <w:pPr>
        <w:ind w:left="5380" w:hanging="360"/>
      </w:pPr>
    </w:lvl>
    <w:lvl w:ilvl="7" w:tplc="04140019" w:tentative="1">
      <w:start w:val="1"/>
      <w:numFmt w:val="lowerLetter"/>
      <w:lvlText w:val="%8."/>
      <w:lvlJc w:val="left"/>
      <w:pPr>
        <w:ind w:left="6100" w:hanging="360"/>
      </w:pPr>
    </w:lvl>
    <w:lvl w:ilvl="8" w:tplc="0414001B" w:tentative="1">
      <w:start w:val="1"/>
      <w:numFmt w:val="lowerRoman"/>
      <w:lvlText w:val="%9."/>
      <w:lvlJc w:val="right"/>
      <w:pPr>
        <w:ind w:left="6820" w:hanging="180"/>
      </w:pPr>
    </w:lvl>
  </w:abstractNum>
  <w:num w:numId="1">
    <w:abstractNumId w:val="7"/>
  </w:num>
  <w:num w:numId="2">
    <w:abstractNumId w:val="9"/>
  </w:num>
  <w:num w:numId="3">
    <w:abstractNumId w:val="2"/>
  </w:num>
  <w:num w:numId="4">
    <w:abstractNumId w:val="4"/>
  </w:num>
  <w:num w:numId="5">
    <w:abstractNumId w:val="3"/>
  </w:num>
  <w:num w:numId="6">
    <w:abstractNumId w:val="10"/>
  </w:num>
  <w:num w:numId="7">
    <w:abstractNumId w:val="8"/>
  </w:num>
  <w:num w:numId="8">
    <w:abstractNumId w:val="0"/>
  </w:num>
  <w:num w:numId="9">
    <w:abstractNumId w:val="6"/>
  </w:num>
  <w:num w:numId="10">
    <w:abstractNumId w:val="1"/>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ge Alexander Venge Tollefsen">
    <w15:presenceInfo w15:providerId="AD" w15:userId="S-1-5-21-1766271819-301527014-3155076379-2741"/>
  </w15:person>
  <w15:person w15:author="Jānis Saldābols">
    <w15:presenceInfo w15:providerId="Windows Live" w15:userId="da35e6c62b036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27"/>
    <w:rsid w:val="00005045"/>
    <w:rsid w:val="00032A1E"/>
    <w:rsid w:val="00032FB0"/>
    <w:rsid w:val="00073DF7"/>
    <w:rsid w:val="00074BB0"/>
    <w:rsid w:val="00074C3C"/>
    <w:rsid w:val="0007646B"/>
    <w:rsid w:val="00082C9D"/>
    <w:rsid w:val="00090255"/>
    <w:rsid w:val="000964EE"/>
    <w:rsid w:val="000A43EF"/>
    <w:rsid w:val="000A5F86"/>
    <w:rsid w:val="000A751F"/>
    <w:rsid w:val="000C6D72"/>
    <w:rsid w:val="000D02A1"/>
    <w:rsid w:val="000D333F"/>
    <w:rsid w:val="000D6A88"/>
    <w:rsid w:val="000E140A"/>
    <w:rsid w:val="000E2515"/>
    <w:rsid w:val="000E330C"/>
    <w:rsid w:val="000E6664"/>
    <w:rsid w:val="000F3478"/>
    <w:rsid w:val="00104A55"/>
    <w:rsid w:val="00107DA0"/>
    <w:rsid w:val="00117ACD"/>
    <w:rsid w:val="00126CCE"/>
    <w:rsid w:val="0016100E"/>
    <w:rsid w:val="00165135"/>
    <w:rsid w:val="00167B56"/>
    <w:rsid w:val="00177061"/>
    <w:rsid w:val="00181D4D"/>
    <w:rsid w:val="0018458D"/>
    <w:rsid w:val="00185CD7"/>
    <w:rsid w:val="0019142C"/>
    <w:rsid w:val="0019166B"/>
    <w:rsid w:val="00193E0C"/>
    <w:rsid w:val="001A2A56"/>
    <w:rsid w:val="001A4B94"/>
    <w:rsid w:val="001B054B"/>
    <w:rsid w:val="001B3D03"/>
    <w:rsid w:val="001C5415"/>
    <w:rsid w:val="001D5A98"/>
    <w:rsid w:val="001E44D1"/>
    <w:rsid w:val="001E50FD"/>
    <w:rsid w:val="001F3C2C"/>
    <w:rsid w:val="001F7293"/>
    <w:rsid w:val="00214B80"/>
    <w:rsid w:val="0022603F"/>
    <w:rsid w:val="00226D76"/>
    <w:rsid w:val="002307D6"/>
    <w:rsid w:val="00231C55"/>
    <w:rsid w:val="0024482A"/>
    <w:rsid w:val="00255918"/>
    <w:rsid w:val="00257BDA"/>
    <w:rsid w:val="002614B6"/>
    <w:rsid w:val="00267223"/>
    <w:rsid w:val="002722AC"/>
    <w:rsid w:val="00280CFD"/>
    <w:rsid w:val="002930CE"/>
    <w:rsid w:val="002A07C0"/>
    <w:rsid w:val="002A1EBF"/>
    <w:rsid w:val="002C0CB5"/>
    <w:rsid w:val="002E2406"/>
    <w:rsid w:val="002E6131"/>
    <w:rsid w:val="002F6234"/>
    <w:rsid w:val="003045AF"/>
    <w:rsid w:val="00314D3E"/>
    <w:rsid w:val="003155F7"/>
    <w:rsid w:val="003331AE"/>
    <w:rsid w:val="00343ACC"/>
    <w:rsid w:val="003618B0"/>
    <w:rsid w:val="0036624A"/>
    <w:rsid w:val="0038061A"/>
    <w:rsid w:val="00395B78"/>
    <w:rsid w:val="003B1993"/>
    <w:rsid w:val="003B4180"/>
    <w:rsid w:val="003C00E3"/>
    <w:rsid w:val="003C1058"/>
    <w:rsid w:val="003D2E93"/>
    <w:rsid w:val="003D50E1"/>
    <w:rsid w:val="003D781E"/>
    <w:rsid w:val="003E402B"/>
    <w:rsid w:val="00405998"/>
    <w:rsid w:val="00413E6E"/>
    <w:rsid w:val="004278D9"/>
    <w:rsid w:val="00427B2F"/>
    <w:rsid w:val="00433EA2"/>
    <w:rsid w:val="00450C32"/>
    <w:rsid w:val="0045408C"/>
    <w:rsid w:val="00462B43"/>
    <w:rsid w:val="00467001"/>
    <w:rsid w:val="004A21F5"/>
    <w:rsid w:val="004B7C19"/>
    <w:rsid w:val="004C21C8"/>
    <w:rsid w:val="004C2BAC"/>
    <w:rsid w:val="004C5F15"/>
    <w:rsid w:val="004D730B"/>
    <w:rsid w:val="004E59F8"/>
    <w:rsid w:val="004E6A15"/>
    <w:rsid w:val="00512BC4"/>
    <w:rsid w:val="005207F3"/>
    <w:rsid w:val="0052227B"/>
    <w:rsid w:val="00525F4D"/>
    <w:rsid w:val="00553592"/>
    <w:rsid w:val="00556EBE"/>
    <w:rsid w:val="005718DA"/>
    <w:rsid w:val="005764EF"/>
    <w:rsid w:val="00576DE8"/>
    <w:rsid w:val="00584BF6"/>
    <w:rsid w:val="0058667E"/>
    <w:rsid w:val="00596CF0"/>
    <w:rsid w:val="005C3DE7"/>
    <w:rsid w:val="005D4416"/>
    <w:rsid w:val="005D6EE5"/>
    <w:rsid w:val="005E3BEA"/>
    <w:rsid w:val="00600B0C"/>
    <w:rsid w:val="00617AEC"/>
    <w:rsid w:val="00621651"/>
    <w:rsid w:val="00625B2E"/>
    <w:rsid w:val="00626F29"/>
    <w:rsid w:val="00627B77"/>
    <w:rsid w:val="00643F2D"/>
    <w:rsid w:val="006440AC"/>
    <w:rsid w:val="006443A0"/>
    <w:rsid w:val="00657264"/>
    <w:rsid w:val="0066630E"/>
    <w:rsid w:val="00686743"/>
    <w:rsid w:val="006923D4"/>
    <w:rsid w:val="006D66E4"/>
    <w:rsid w:val="006E3568"/>
    <w:rsid w:val="006F45D7"/>
    <w:rsid w:val="00710FD7"/>
    <w:rsid w:val="00711C3B"/>
    <w:rsid w:val="00720F0C"/>
    <w:rsid w:val="007217E7"/>
    <w:rsid w:val="00724C45"/>
    <w:rsid w:val="007318CE"/>
    <w:rsid w:val="007566EB"/>
    <w:rsid w:val="00774D0F"/>
    <w:rsid w:val="007914CD"/>
    <w:rsid w:val="007A2D71"/>
    <w:rsid w:val="007B35EB"/>
    <w:rsid w:val="007B5B25"/>
    <w:rsid w:val="007C48B0"/>
    <w:rsid w:val="007D777C"/>
    <w:rsid w:val="007F34E1"/>
    <w:rsid w:val="00806A4F"/>
    <w:rsid w:val="008257EA"/>
    <w:rsid w:val="008309E6"/>
    <w:rsid w:val="008327B9"/>
    <w:rsid w:val="00847EC7"/>
    <w:rsid w:val="0085098E"/>
    <w:rsid w:val="00870FE6"/>
    <w:rsid w:val="00873EAA"/>
    <w:rsid w:val="00877372"/>
    <w:rsid w:val="008834BD"/>
    <w:rsid w:val="00892C4C"/>
    <w:rsid w:val="008A1498"/>
    <w:rsid w:val="008A2038"/>
    <w:rsid w:val="008C45BD"/>
    <w:rsid w:val="008D6C2C"/>
    <w:rsid w:val="00921253"/>
    <w:rsid w:val="00921E4D"/>
    <w:rsid w:val="00922F1E"/>
    <w:rsid w:val="00933890"/>
    <w:rsid w:val="00933918"/>
    <w:rsid w:val="00934EA4"/>
    <w:rsid w:val="00942453"/>
    <w:rsid w:val="00957E22"/>
    <w:rsid w:val="00963474"/>
    <w:rsid w:val="00986A53"/>
    <w:rsid w:val="00986BCE"/>
    <w:rsid w:val="009925F7"/>
    <w:rsid w:val="009A1E88"/>
    <w:rsid w:val="009B2C6B"/>
    <w:rsid w:val="009B33EF"/>
    <w:rsid w:val="009B62B0"/>
    <w:rsid w:val="009C75DE"/>
    <w:rsid w:val="009F0C3F"/>
    <w:rsid w:val="009F10EB"/>
    <w:rsid w:val="009F7B45"/>
    <w:rsid w:val="00A14184"/>
    <w:rsid w:val="00A169C5"/>
    <w:rsid w:val="00A211DB"/>
    <w:rsid w:val="00A23829"/>
    <w:rsid w:val="00A32503"/>
    <w:rsid w:val="00A644F1"/>
    <w:rsid w:val="00A72E1B"/>
    <w:rsid w:val="00A74527"/>
    <w:rsid w:val="00A800F3"/>
    <w:rsid w:val="00AB5A39"/>
    <w:rsid w:val="00AC0C58"/>
    <w:rsid w:val="00AD0683"/>
    <w:rsid w:val="00AD6025"/>
    <w:rsid w:val="00AF673B"/>
    <w:rsid w:val="00B04AEF"/>
    <w:rsid w:val="00B05820"/>
    <w:rsid w:val="00B11950"/>
    <w:rsid w:val="00B246B3"/>
    <w:rsid w:val="00B26D33"/>
    <w:rsid w:val="00B27DF4"/>
    <w:rsid w:val="00B32C68"/>
    <w:rsid w:val="00B32E47"/>
    <w:rsid w:val="00B43411"/>
    <w:rsid w:val="00B43A89"/>
    <w:rsid w:val="00B51769"/>
    <w:rsid w:val="00B5260E"/>
    <w:rsid w:val="00B57C47"/>
    <w:rsid w:val="00B65914"/>
    <w:rsid w:val="00B72FD2"/>
    <w:rsid w:val="00B76064"/>
    <w:rsid w:val="00B76E9A"/>
    <w:rsid w:val="00B9540D"/>
    <w:rsid w:val="00BA2EB7"/>
    <w:rsid w:val="00BB2791"/>
    <w:rsid w:val="00BB49F4"/>
    <w:rsid w:val="00BC1BA5"/>
    <w:rsid w:val="00BE256C"/>
    <w:rsid w:val="00BF587B"/>
    <w:rsid w:val="00C06A96"/>
    <w:rsid w:val="00C2424B"/>
    <w:rsid w:val="00C32725"/>
    <w:rsid w:val="00C334A0"/>
    <w:rsid w:val="00C40BF3"/>
    <w:rsid w:val="00C43526"/>
    <w:rsid w:val="00C53343"/>
    <w:rsid w:val="00C6529F"/>
    <w:rsid w:val="00C67B01"/>
    <w:rsid w:val="00C756D8"/>
    <w:rsid w:val="00C77C7D"/>
    <w:rsid w:val="00C80191"/>
    <w:rsid w:val="00CB33BD"/>
    <w:rsid w:val="00CC0561"/>
    <w:rsid w:val="00CC110E"/>
    <w:rsid w:val="00CD0D74"/>
    <w:rsid w:val="00CD1E11"/>
    <w:rsid w:val="00CE4215"/>
    <w:rsid w:val="00CE46E9"/>
    <w:rsid w:val="00CF6734"/>
    <w:rsid w:val="00D06CC8"/>
    <w:rsid w:val="00D15CB9"/>
    <w:rsid w:val="00D229B0"/>
    <w:rsid w:val="00D255A6"/>
    <w:rsid w:val="00D329BC"/>
    <w:rsid w:val="00D372E4"/>
    <w:rsid w:val="00D47EBC"/>
    <w:rsid w:val="00D54866"/>
    <w:rsid w:val="00D6343F"/>
    <w:rsid w:val="00D66433"/>
    <w:rsid w:val="00D7022C"/>
    <w:rsid w:val="00D7124A"/>
    <w:rsid w:val="00D735D4"/>
    <w:rsid w:val="00D809AB"/>
    <w:rsid w:val="00D92101"/>
    <w:rsid w:val="00DA4BB9"/>
    <w:rsid w:val="00DA6D51"/>
    <w:rsid w:val="00DA75E4"/>
    <w:rsid w:val="00DC300E"/>
    <w:rsid w:val="00DD05B0"/>
    <w:rsid w:val="00DE2AB2"/>
    <w:rsid w:val="00DF0D31"/>
    <w:rsid w:val="00E1789A"/>
    <w:rsid w:val="00E21DA7"/>
    <w:rsid w:val="00E42262"/>
    <w:rsid w:val="00E4434A"/>
    <w:rsid w:val="00E54C95"/>
    <w:rsid w:val="00E648C4"/>
    <w:rsid w:val="00E65B0A"/>
    <w:rsid w:val="00E83F27"/>
    <w:rsid w:val="00E84572"/>
    <w:rsid w:val="00E85D87"/>
    <w:rsid w:val="00E943C2"/>
    <w:rsid w:val="00EB4AFC"/>
    <w:rsid w:val="00ED0E20"/>
    <w:rsid w:val="00ED3D29"/>
    <w:rsid w:val="00ED3EA9"/>
    <w:rsid w:val="00ED4DE6"/>
    <w:rsid w:val="00EF1737"/>
    <w:rsid w:val="00EF518F"/>
    <w:rsid w:val="00F00EF4"/>
    <w:rsid w:val="00F038FD"/>
    <w:rsid w:val="00F10AF7"/>
    <w:rsid w:val="00F43A06"/>
    <w:rsid w:val="00F64656"/>
    <w:rsid w:val="00F7345A"/>
    <w:rsid w:val="00F76488"/>
    <w:rsid w:val="00F76CF2"/>
    <w:rsid w:val="00F87C01"/>
    <w:rsid w:val="00F91169"/>
    <w:rsid w:val="00F91A28"/>
    <w:rsid w:val="00FC09F0"/>
    <w:rsid w:val="00FC57DA"/>
    <w:rsid w:val="00FD3D42"/>
    <w:rsid w:val="00FF3993"/>
    <w:rsid w:val="00FF50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20B9E3C"/>
  <w15:chartTrackingRefBased/>
  <w15:docId w15:val="{B2B0D210-A7C0-4468-B856-3E3950B8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7E7"/>
  </w:style>
  <w:style w:type="paragraph" w:styleId="Overskrift1">
    <w:name w:val="heading 1"/>
    <w:basedOn w:val="Normal"/>
    <w:next w:val="Normal"/>
    <w:link w:val="Overskrift1Tegn"/>
    <w:uiPriority w:val="9"/>
    <w:qFormat/>
    <w:rsid w:val="007217E7"/>
    <w:pPr>
      <w:keepNext/>
      <w:keepLines/>
      <w:spacing w:before="240" w:after="0"/>
      <w:outlineLvl w:val="0"/>
    </w:pPr>
    <w:rPr>
      <w:rFonts w:eastAsiaTheme="majorEastAsia" w:cstheme="majorBidi"/>
      <w:sz w:val="32"/>
      <w:szCs w:val="32"/>
    </w:rPr>
  </w:style>
  <w:style w:type="paragraph" w:styleId="Overskrift2">
    <w:name w:val="heading 2"/>
    <w:basedOn w:val="Normal"/>
    <w:next w:val="Normal"/>
    <w:link w:val="Overskrift2Tegn"/>
    <w:uiPriority w:val="99"/>
    <w:unhideWhenUsed/>
    <w:qFormat/>
    <w:rsid w:val="007217E7"/>
    <w:pPr>
      <w:keepNext/>
      <w:keepLines/>
      <w:spacing w:before="40" w:after="0"/>
      <w:outlineLvl w:val="1"/>
    </w:pPr>
    <w:rPr>
      <w:rFonts w:eastAsiaTheme="majorEastAsia" w:cstheme="majorBidi"/>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217E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217E7"/>
  </w:style>
  <w:style w:type="paragraph" w:styleId="Bunntekst">
    <w:name w:val="footer"/>
    <w:basedOn w:val="Normal"/>
    <w:link w:val="BunntekstTegn"/>
    <w:uiPriority w:val="99"/>
    <w:unhideWhenUsed/>
    <w:rsid w:val="007217E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217E7"/>
  </w:style>
  <w:style w:type="character" w:customStyle="1" w:styleId="Overskrift1Tegn">
    <w:name w:val="Overskrift 1 Tegn"/>
    <w:basedOn w:val="Standardskriftforavsnitt"/>
    <w:link w:val="Overskrift1"/>
    <w:uiPriority w:val="9"/>
    <w:rsid w:val="007217E7"/>
    <w:rPr>
      <w:rFonts w:eastAsiaTheme="majorEastAsia" w:cstheme="majorBidi"/>
      <w:sz w:val="32"/>
      <w:szCs w:val="32"/>
    </w:rPr>
  </w:style>
  <w:style w:type="paragraph" w:styleId="Ingenmellomrom">
    <w:name w:val="No Spacing"/>
    <w:uiPriority w:val="1"/>
    <w:qFormat/>
    <w:rsid w:val="007217E7"/>
    <w:pPr>
      <w:spacing w:after="0" w:line="240" w:lineRule="auto"/>
    </w:pPr>
  </w:style>
  <w:style w:type="character" w:customStyle="1" w:styleId="Overskrift2Tegn">
    <w:name w:val="Overskrift 2 Tegn"/>
    <w:basedOn w:val="Standardskriftforavsnitt"/>
    <w:link w:val="Overskrift2"/>
    <w:uiPriority w:val="99"/>
    <w:rsid w:val="007217E7"/>
    <w:rPr>
      <w:rFonts w:eastAsiaTheme="majorEastAsia" w:cstheme="majorBidi"/>
      <w:sz w:val="26"/>
      <w:szCs w:val="26"/>
    </w:rPr>
  </w:style>
  <w:style w:type="paragraph" w:styleId="Tittel">
    <w:name w:val="Title"/>
    <w:basedOn w:val="Normal"/>
    <w:next w:val="Normal"/>
    <w:link w:val="TittelTegn"/>
    <w:uiPriority w:val="10"/>
    <w:qFormat/>
    <w:rsid w:val="007217E7"/>
    <w:pPr>
      <w:spacing w:after="0" w:line="240" w:lineRule="auto"/>
      <w:contextualSpacing/>
    </w:pPr>
    <w:rPr>
      <w:rFonts w:eastAsiaTheme="majorEastAsia" w:cstheme="majorBidi"/>
      <w:spacing w:val="-10"/>
      <w:kern w:val="28"/>
      <w:sz w:val="56"/>
      <w:szCs w:val="56"/>
    </w:rPr>
  </w:style>
  <w:style w:type="character" w:customStyle="1" w:styleId="TittelTegn">
    <w:name w:val="Tittel Tegn"/>
    <w:basedOn w:val="Standardskriftforavsnitt"/>
    <w:link w:val="Tittel"/>
    <w:uiPriority w:val="10"/>
    <w:rsid w:val="007217E7"/>
    <w:rPr>
      <w:rFonts w:eastAsiaTheme="majorEastAsia" w:cstheme="majorBidi"/>
      <w:spacing w:val="-10"/>
      <w:kern w:val="28"/>
      <w:sz w:val="56"/>
      <w:szCs w:val="56"/>
    </w:rPr>
  </w:style>
  <w:style w:type="paragraph" w:styleId="Undertittel">
    <w:name w:val="Subtitle"/>
    <w:basedOn w:val="Normal"/>
    <w:next w:val="Normal"/>
    <w:link w:val="UndertittelTegn"/>
    <w:uiPriority w:val="11"/>
    <w:qFormat/>
    <w:rsid w:val="007217E7"/>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7217E7"/>
    <w:rPr>
      <w:rFonts w:eastAsiaTheme="minorEastAsia"/>
      <w:color w:val="5A5A5A" w:themeColor="text1" w:themeTint="A5"/>
      <w:spacing w:val="15"/>
    </w:rPr>
  </w:style>
  <w:style w:type="character" w:styleId="Svakutheving">
    <w:name w:val="Subtle Emphasis"/>
    <w:basedOn w:val="Standardskriftforavsnitt"/>
    <w:uiPriority w:val="19"/>
    <w:qFormat/>
    <w:rsid w:val="007217E7"/>
    <w:rPr>
      <w:rFonts w:ascii="Calibri" w:hAnsi="Calibri"/>
      <w:i/>
      <w:iCs/>
      <w:color w:val="404040" w:themeColor="text1" w:themeTint="BF"/>
    </w:rPr>
  </w:style>
  <w:style w:type="character" w:styleId="Utheving">
    <w:name w:val="Emphasis"/>
    <w:uiPriority w:val="99"/>
    <w:qFormat/>
    <w:rsid w:val="007217E7"/>
    <w:rPr>
      <w:rFonts w:ascii="Calibri" w:hAnsi="Calibri"/>
    </w:rPr>
  </w:style>
  <w:style w:type="character" w:styleId="Sterkutheving">
    <w:name w:val="Intense Emphasis"/>
    <w:basedOn w:val="Standardskriftforavsnitt"/>
    <w:uiPriority w:val="21"/>
    <w:qFormat/>
    <w:rsid w:val="007217E7"/>
    <w:rPr>
      <w:rFonts w:ascii="Calibri" w:hAnsi="Calibri"/>
      <w:i/>
      <w:iCs/>
      <w:color w:val="auto"/>
    </w:rPr>
  </w:style>
  <w:style w:type="table" w:styleId="Tabellrutenett">
    <w:name w:val="Table Grid"/>
    <w:basedOn w:val="Vanligtabell"/>
    <w:uiPriority w:val="59"/>
    <w:rsid w:val="00584BF6"/>
    <w:pPr>
      <w:spacing w:after="0" w:line="240" w:lineRule="auto"/>
    </w:pPr>
    <w:rPr>
      <w:rFonts w:ascii="Times New Roman" w:eastAsia="Times New Roman" w:hAnsi="Times New Roman" w:cs="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xureTableNormalText">
    <w:name w:val="AxureTableNormalText"/>
    <w:basedOn w:val="Normal"/>
    <w:uiPriority w:val="99"/>
    <w:rsid w:val="00584BF6"/>
    <w:pPr>
      <w:suppressAutoHyphens/>
      <w:spacing w:before="60" w:after="60" w:line="240" w:lineRule="auto"/>
    </w:pPr>
    <w:rPr>
      <w:rFonts w:ascii="Arial" w:eastAsiaTheme="minorEastAsia" w:hAnsi="Arial" w:cs="Arial"/>
      <w:sz w:val="16"/>
      <w:szCs w:val="16"/>
      <w:lang w:val="en-US" w:eastAsia="ar-SA"/>
    </w:rPr>
  </w:style>
  <w:style w:type="paragraph" w:customStyle="1" w:styleId="AxureTableHeaderText">
    <w:name w:val="AxureTableHeaderText"/>
    <w:basedOn w:val="Normal"/>
    <w:uiPriority w:val="99"/>
    <w:rsid w:val="00584BF6"/>
    <w:pPr>
      <w:suppressAutoHyphens/>
      <w:spacing w:before="60" w:after="60" w:line="240" w:lineRule="auto"/>
    </w:pPr>
    <w:rPr>
      <w:rFonts w:ascii="Arial" w:eastAsiaTheme="minorEastAsia" w:hAnsi="Arial" w:cs="Arial"/>
      <w:b/>
      <w:bCs/>
      <w:sz w:val="16"/>
      <w:szCs w:val="16"/>
      <w:lang w:val="en-US" w:eastAsia="ar-SA"/>
    </w:rPr>
  </w:style>
  <w:style w:type="character" w:styleId="Sterk">
    <w:name w:val="Strong"/>
    <w:basedOn w:val="Standardskriftforavsnitt"/>
    <w:uiPriority w:val="22"/>
    <w:qFormat/>
    <w:rsid w:val="00584BF6"/>
    <w:rPr>
      <w:b/>
      <w:bCs/>
    </w:rPr>
  </w:style>
  <w:style w:type="character" w:styleId="Hyperkobling">
    <w:name w:val="Hyperlink"/>
    <w:basedOn w:val="Standardskriftforavsnitt"/>
    <w:uiPriority w:val="99"/>
    <w:unhideWhenUsed/>
    <w:rsid w:val="00584BF6"/>
    <w:rPr>
      <w:color w:val="0563C1" w:themeColor="hyperlink"/>
      <w:u w:val="single"/>
    </w:rPr>
  </w:style>
  <w:style w:type="character" w:styleId="Merknadsreferanse">
    <w:name w:val="annotation reference"/>
    <w:basedOn w:val="Standardskriftforavsnitt"/>
    <w:uiPriority w:val="99"/>
    <w:semiHidden/>
    <w:unhideWhenUsed/>
    <w:rsid w:val="00934EA4"/>
    <w:rPr>
      <w:sz w:val="16"/>
      <w:szCs w:val="16"/>
    </w:rPr>
  </w:style>
  <w:style w:type="paragraph" w:styleId="Merknadstekst">
    <w:name w:val="annotation text"/>
    <w:basedOn w:val="Normal"/>
    <w:link w:val="MerknadstekstTegn"/>
    <w:uiPriority w:val="99"/>
    <w:unhideWhenUsed/>
    <w:rsid w:val="00934EA4"/>
    <w:pPr>
      <w:spacing w:line="240" w:lineRule="auto"/>
    </w:pPr>
    <w:rPr>
      <w:sz w:val="20"/>
      <w:szCs w:val="20"/>
    </w:rPr>
  </w:style>
  <w:style w:type="character" w:customStyle="1" w:styleId="MerknadstekstTegn">
    <w:name w:val="Merknadstekst Tegn"/>
    <w:basedOn w:val="Standardskriftforavsnitt"/>
    <w:link w:val="Merknadstekst"/>
    <w:uiPriority w:val="99"/>
    <w:rsid w:val="00934EA4"/>
    <w:rPr>
      <w:sz w:val="20"/>
      <w:szCs w:val="20"/>
    </w:rPr>
  </w:style>
  <w:style w:type="paragraph" w:styleId="Kommentaremne">
    <w:name w:val="annotation subject"/>
    <w:basedOn w:val="Merknadstekst"/>
    <w:next w:val="Merknadstekst"/>
    <w:link w:val="KommentaremneTegn"/>
    <w:uiPriority w:val="99"/>
    <w:semiHidden/>
    <w:unhideWhenUsed/>
    <w:rsid w:val="00934EA4"/>
    <w:rPr>
      <w:b/>
      <w:bCs/>
    </w:rPr>
  </w:style>
  <w:style w:type="character" w:customStyle="1" w:styleId="KommentaremneTegn">
    <w:name w:val="Kommentaremne Tegn"/>
    <w:basedOn w:val="MerknadstekstTegn"/>
    <w:link w:val="Kommentaremne"/>
    <w:uiPriority w:val="99"/>
    <w:semiHidden/>
    <w:rsid w:val="00934EA4"/>
    <w:rPr>
      <w:b/>
      <w:bCs/>
      <w:sz w:val="20"/>
      <w:szCs w:val="20"/>
    </w:rPr>
  </w:style>
  <w:style w:type="paragraph" w:styleId="Bobletekst">
    <w:name w:val="Balloon Text"/>
    <w:basedOn w:val="Normal"/>
    <w:link w:val="BobletekstTegn"/>
    <w:uiPriority w:val="99"/>
    <w:semiHidden/>
    <w:unhideWhenUsed/>
    <w:rsid w:val="00934EA4"/>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934EA4"/>
    <w:rPr>
      <w:rFonts w:ascii="Segoe UI" w:hAnsi="Segoe UI" w:cs="Segoe UI"/>
      <w:sz w:val="18"/>
      <w:szCs w:val="18"/>
    </w:rPr>
  </w:style>
  <w:style w:type="character" w:styleId="Sidetall">
    <w:name w:val="page number"/>
    <w:basedOn w:val="Standardskriftforavsnitt"/>
    <w:semiHidden/>
    <w:rsid w:val="00D54866"/>
  </w:style>
  <w:style w:type="paragraph" w:styleId="HTML-forhndsformatert">
    <w:name w:val="HTML Preformatted"/>
    <w:basedOn w:val="Normal"/>
    <w:link w:val="HTML-forhndsformatertTegn"/>
    <w:uiPriority w:val="99"/>
    <w:unhideWhenUsed/>
    <w:rsid w:val="001F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forhndsformatertTegn">
    <w:name w:val="HTML-forhåndsformatert Tegn"/>
    <w:basedOn w:val="Standardskriftforavsnitt"/>
    <w:link w:val="HTML-forhndsformatert"/>
    <w:uiPriority w:val="99"/>
    <w:rsid w:val="001F3C2C"/>
    <w:rPr>
      <w:rFonts w:ascii="Courier New" w:eastAsia="Times New Roman" w:hAnsi="Courier New" w:cs="Courier New"/>
      <w:sz w:val="20"/>
      <w:szCs w:val="20"/>
      <w:lang w:val="en-US"/>
    </w:rPr>
  </w:style>
  <w:style w:type="paragraph" w:styleId="Revisjon">
    <w:name w:val="Revision"/>
    <w:hidden/>
    <w:uiPriority w:val="99"/>
    <w:semiHidden/>
    <w:rsid w:val="00711C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29871">
      <w:bodyDiv w:val="1"/>
      <w:marLeft w:val="0"/>
      <w:marRight w:val="0"/>
      <w:marTop w:val="0"/>
      <w:marBottom w:val="0"/>
      <w:divBdr>
        <w:top w:val="none" w:sz="0" w:space="0" w:color="auto"/>
        <w:left w:val="none" w:sz="0" w:space="0" w:color="auto"/>
        <w:bottom w:val="none" w:sz="0" w:space="0" w:color="auto"/>
        <w:right w:val="none" w:sz="0" w:space="0" w:color="auto"/>
      </w:divBdr>
    </w:div>
    <w:div w:id="83301702">
      <w:bodyDiv w:val="1"/>
      <w:marLeft w:val="0"/>
      <w:marRight w:val="0"/>
      <w:marTop w:val="0"/>
      <w:marBottom w:val="0"/>
      <w:divBdr>
        <w:top w:val="none" w:sz="0" w:space="0" w:color="auto"/>
        <w:left w:val="none" w:sz="0" w:space="0" w:color="auto"/>
        <w:bottom w:val="none" w:sz="0" w:space="0" w:color="auto"/>
        <w:right w:val="none" w:sz="0" w:space="0" w:color="auto"/>
      </w:divBdr>
    </w:div>
    <w:div w:id="136533686">
      <w:bodyDiv w:val="1"/>
      <w:marLeft w:val="0"/>
      <w:marRight w:val="0"/>
      <w:marTop w:val="0"/>
      <w:marBottom w:val="0"/>
      <w:divBdr>
        <w:top w:val="none" w:sz="0" w:space="0" w:color="auto"/>
        <w:left w:val="none" w:sz="0" w:space="0" w:color="auto"/>
        <w:bottom w:val="none" w:sz="0" w:space="0" w:color="auto"/>
        <w:right w:val="none" w:sz="0" w:space="0" w:color="auto"/>
      </w:divBdr>
    </w:div>
    <w:div w:id="151334189">
      <w:bodyDiv w:val="1"/>
      <w:marLeft w:val="0"/>
      <w:marRight w:val="0"/>
      <w:marTop w:val="0"/>
      <w:marBottom w:val="0"/>
      <w:divBdr>
        <w:top w:val="none" w:sz="0" w:space="0" w:color="auto"/>
        <w:left w:val="none" w:sz="0" w:space="0" w:color="auto"/>
        <w:bottom w:val="none" w:sz="0" w:space="0" w:color="auto"/>
        <w:right w:val="none" w:sz="0" w:space="0" w:color="auto"/>
      </w:divBdr>
    </w:div>
    <w:div w:id="153835539">
      <w:bodyDiv w:val="1"/>
      <w:marLeft w:val="0"/>
      <w:marRight w:val="0"/>
      <w:marTop w:val="0"/>
      <w:marBottom w:val="0"/>
      <w:divBdr>
        <w:top w:val="none" w:sz="0" w:space="0" w:color="auto"/>
        <w:left w:val="none" w:sz="0" w:space="0" w:color="auto"/>
        <w:bottom w:val="none" w:sz="0" w:space="0" w:color="auto"/>
        <w:right w:val="none" w:sz="0" w:space="0" w:color="auto"/>
      </w:divBdr>
    </w:div>
    <w:div w:id="221646633">
      <w:bodyDiv w:val="1"/>
      <w:marLeft w:val="0"/>
      <w:marRight w:val="0"/>
      <w:marTop w:val="0"/>
      <w:marBottom w:val="0"/>
      <w:divBdr>
        <w:top w:val="none" w:sz="0" w:space="0" w:color="auto"/>
        <w:left w:val="none" w:sz="0" w:space="0" w:color="auto"/>
        <w:bottom w:val="none" w:sz="0" w:space="0" w:color="auto"/>
        <w:right w:val="none" w:sz="0" w:space="0" w:color="auto"/>
      </w:divBdr>
    </w:div>
    <w:div w:id="239565169">
      <w:bodyDiv w:val="1"/>
      <w:marLeft w:val="0"/>
      <w:marRight w:val="0"/>
      <w:marTop w:val="0"/>
      <w:marBottom w:val="0"/>
      <w:divBdr>
        <w:top w:val="none" w:sz="0" w:space="0" w:color="auto"/>
        <w:left w:val="none" w:sz="0" w:space="0" w:color="auto"/>
        <w:bottom w:val="none" w:sz="0" w:space="0" w:color="auto"/>
        <w:right w:val="none" w:sz="0" w:space="0" w:color="auto"/>
      </w:divBdr>
    </w:div>
    <w:div w:id="243149528">
      <w:bodyDiv w:val="1"/>
      <w:marLeft w:val="0"/>
      <w:marRight w:val="0"/>
      <w:marTop w:val="0"/>
      <w:marBottom w:val="0"/>
      <w:divBdr>
        <w:top w:val="none" w:sz="0" w:space="0" w:color="auto"/>
        <w:left w:val="none" w:sz="0" w:space="0" w:color="auto"/>
        <w:bottom w:val="none" w:sz="0" w:space="0" w:color="auto"/>
        <w:right w:val="none" w:sz="0" w:space="0" w:color="auto"/>
      </w:divBdr>
    </w:div>
    <w:div w:id="247619439">
      <w:bodyDiv w:val="1"/>
      <w:marLeft w:val="0"/>
      <w:marRight w:val="0"/>
      <w:marTop w:val="0"/>
      <w:marBottom w:val="0"/>
      <w:divBdr>
        <w:top w:val="none" w:sz="0" w:space="0" w:color="auto"/>
        <w:left w:val="none" w:sz="0" w:space="0" w:color="auto"/>
        <w:bottom w:val="none" w:sz="0" w:space="0" w:color="auto"/>
        <w:right w:val="none" w:sz="0" w:space="0" w:color="auto"/>
      </w:divBdr>
    </w:div>
    <w:div w:id="288248306">
      <w:bodyDiv w:val="1"/>
      <w:marLeft w:val="0"/>
      <w:marRight w:val="0"/>
      <w:marTop w:val="0"/>
      <w:marBottom w:val="0"/>
      <w:divBdr>
        <w:top w:val="none" w:sz="0" w:space="0" w:color="auto"/>
        <w:left w:val="none" w:sz="0" w:space="0" w:color="auto"/>
        <w:bottom w:val="none" w:sz="0" w:space="0" w:color="auto"/>
        <w:right w:val="none" w:sz="0" w:space="0" w:color="auto"/>
      </w:divBdr>
    </w:div>
    <w:div w:id="335310051">
      <w:bodyDiv w:val="1"/>
      <w:marLeft w:val="0"/>
      <w:marRight w:val="0"/>
      <w:marTop w:val="0"/>
      <w:marBottom w:val="0"/>
      <w:divBdr>
        <w:top w:val="none" w:sz="0" w:space="0" w:color="auto"/>
        <w:left w:val="none" w:sz="0" w:space="0" w:color="auto"/>
        <w:bottom w:val="none" w:sz="0" w:space="0" w:color="auto"/>
        <w:right w:val="none" w:sz="0" w:space="0" w:color="auto"/>
      </w:divBdr>
    </w:div>
    <w:div w:id="364520688">
      <w:bodyDiv w:val="1"/>
      <w:marLeft w:val="0"/>
      <w:marRight w:val="0"/>
      <w:marTop w:val="0"/>
      <w:marBottom w:val="0"/>
      <w:divBdr>
        <w:top w:val="none" w:sz="0" w:space="0" w:color="auto"/>
        <w:left w:val="none" w:sz="0" w:space="0" w:color="auto"/>
        <w:bottom w:val="none" w:sz="0" w:space="0" w:color="auto"/>
        <w:right w:val="none" w:sz="0" w:space="0" w:color="auto"/>
      </w:divBdr>
    </w:div>
    <w:div w:id="411313542">
      <w:bodyDiv w:val="1"/>
      <w:marLeft w:val="0"/>
      <w:marRight w:val="0"/>
      <w:marTop w:val="0"/>
      <w:marBottom w:val="0"/>
      <w:divBdr>
        <w:top w:val="none" w:sz="0" w:space="0" w:color="auto"/>
        <w:left w:val="none" w:sz="0" w:space="0" w:color="auto"/>
        <w:bottom w:val="none" w:sz="0" w:space="0" w:color="auto"/>
        <w:right w:val="none" w:sz="0" w:space="0" w:color="auto"/>
      </w:divBdr>
    </w:div>
    <w:div w:id="416251162">
      <w:bodyDiv w:val="1"/>
      <w:marLeft w:val="0"/>
      <w:marRight w:val="0"/>
      <w:marTop w:val="0"/>
      <w:marBottom w:val="0"/>
      <w:divBdr>
        <w:top w:val="none" w:sz="0" w:space="0" w:color="auto"/>
        <w:left w:val="none" w:sz="0" w:space="0" w:color="auto"/>
        <w:bottom w:val="none" w:sz="0" w:space="0" w:color="auto"/>
        <w:right w:val="none" w:sz="0" w:space="0" w:color="auto"/>
      </w:divBdr>
    </w:div>
    <w:div w:id="427847581">
      <w:bodyDiv w:val="1"/>
      <w:marLeft w:val="0"/>
      <w:marRight w:val="0"/>
      <w:marTop w:val="0"/>
      <w:marBottom w:val="0"/>
      <w:divBdr>
        <w:top w:val="none" w:sz="0" w:space="0" w:color="auto"/>
        <w:left w:val="none" w:sz="0" w:space="0" w:color="auto"/>
        <w:bottom w:val="none" w:sz="0" w:space="0" w:color="auto"/>
        <w:right w:val="none" w:sz="0" w:space="0" w:color="auto"/>
      </w:divBdr>
    </w:div>
    <w:div w:id="461465479">
      <w:bodyDiv w:val="1"/>
      <w:marLeft w:val="0"/>
      <w:marRight w:val="0"/>
      <w:marTop w:val="0"/>
      <w:marBottom w:val="0"/>
      <w:divBdr>
        <w:top w:val="none" w:sz="0" w:space="0" w:color="auto"/>
        <w:left w:val="none" w:sz="0" w:space="0" w:color="auto"/>
        <w:bottom w:val="none" w:sz="0" w:space="0" w:color="auto"/>
        <w:right w:val="none" w:sz="0" w:space="0" w:color="auto"/>
      </w:divBdr>
    </w:div>
    <w:div w:id="470638534">
      <w:bodyDiv w:val="1"/>
      <w:marLeft w:val="0"/>
      <w:marRight w:val="0"/>
      <w:marTop w:val="0"/>
      <w:marBottom w:val="0"/>
      <w:divBdr>
        <w:top w:val="none" w:sz="0" w:space="0" w:color="auto"/>
        <w:left w:val="none" w:sz="0" w:space="0" w:color="auto"/>
        <w:bottom w:val="none" w:sz="0" w:space="0" w:color="auto"/>
        <w:right w:val="none" w:sz="0" w:space="0" w:color="auto"/>
      </w:divBdr>
    </w:div>
    <w:div w:id="515463791">
      <w:bodyDiv w:val="1"/>
      <w:marLeft w:val="0"/>
      <w:marRight w:val="0"/>
      <w:marTop w:val="0"/>
      <w:marBottom w:val="0"/>
      <w:divBdr>
        <w:top w:val="none" w:sz="0" w:space="0" w:color="auto"/>
        <w:left w:val="none" w:sz="0" w:space="0" w:color="auto"/>
        <w:bottom w:val="none" w:sz="0" w:space="0" w:color="auto"/>
        <w:right w:val="none" w:sz="0" w:space="0" w:color="auto"/>
      </w:divBdr>
    </w:div>
    <w:div w:id="559681240">
      <w:bodyDiv w:val="1"/>
      <w:marLeft w:val="0"/>
      <w:marRight w:val="0"/>
      <w:marTop w:val="0"/>
      <w:marBottom w:val="0"/>
      <w:divBdr>
        <w:top w:val="none" w:sz="0" w:space="0" w:color="auto"/>
        <w:left w:val="none" w:sz="0" w:space="0" w:color="auto"/>
        <w:bottom w:val="none" w:sz="0" w:space="0" w:color="auto"/>
        <w:right w:val="none" w:sz="0" w:space="0" w:color="auto"/>
      </w:divBdr>
    </w:div>
    <w:div w:id="573971046">
      <w:bodyDiv w:val="1"/>
      <w:marLeft w:val="0"/>
      <w:marRight w:val="0"/>
      <w:marTop w:val="0"/>
      <w:marBottom w:val="0"/>
      <w:divBdr>
        <w:top w:val="none" w:sz="0" w:space="0" w:color="auto"/>
        <w:left w:val="none" w:sz="0" w:space="0" w:color="auto"/>
        <w:bottom w:val="none" w:sz="0" w:space="0" w:color="auto"/>
        <w:right w:val="none" w:sz="0" w:space="0" w:color="auto"/>
      </w:divBdr>
    </w:div>
    <w:div w:id="590817374">
      <w:bodyDiv w:val="1"/>
      <w:marLeft w:val="0"/>
      <w:marRight w:val="0"/>
      <w:marTop w:val="0"/>
      <w:marBottom w:val="0"/>
      <w:divBdr>
        <w:top w:val="none" w:sz="0" w:space="0" w:color="auto"/>
        <w:left w:val="none" w:sz="0" w:space="0" w:color="auto"/>
        <w:bottom w:val="none" w:sz="0" w:space="0" w:color="auto"/>
        <w:right w:val="none" w:sz="0" w:space="0" w:color="auto"/>
      </w:divBdr>
    </w:div>
    <w:div w:id="630407987">
      <w:bodyDiv w:val="1"/>
      <w:marLeft w:val="0"/>
      <w:marRight w:val="0"/>
      <w:marTop w:val="0"/>
      <w:marBottom w:val="0"/>
      <w:divBdr>
        <w:top w:val="none" w:sz="0" w:space="0" w:color="auto"/>
        <w:left w:val="none" w:sz="0" w:space="0" w:color="auto"/>
        <w:bottom w:val="none" w:sz="0" w:space="0" w:color="auto"/>
        <w:right w:val="none" w:sz="0" w:space="0" w:color="auto"/>
      </w:divBdr>
    </w:div>
    <w:div w:id="681516610">
      <w:bodyDiv w:val="1"/>
      <w:marLeft w:val="0"/>
      <w:marRight w:val="0"/>
      <w:marTop w:val="0"/>
      <w:marBottom w:val="0"/>
      <w:divBdr>
        <w:top w:val="none" w:sz="0" w:space="0" w:color="auto"/>
        <w:left w:val="none" w:sz="0" w:space="0" w:color="auto"/>
        <w:bottom w:val="none" w:sz="0" w:space="0" w:color="auto"/>
        <w:right w:val="none" w:sz="0" w:space="0" w:color="auto"/>
      </w:divBdr>
    </w:div>
    <w:div w:id="689990708">
      <w:bodyDiv w:val="1"/>
      <w:marLeft w:val="0"/>
      <w:marRight w:val="0"/>
      <w:marTop w:val="0"/>
      <w:marBottom w:val="0"/>
      <w:divBdr>
        <w:top w:val="none" w:sz="0" w:space="0" w:color="auto"/>
        <w:left w:val="none" w:sz="0" w:space="0" w:color="auto"/>
        <w:bottom w:val="none" w:sz="0" w:space="0" w:color="auto"/>
        <w:right w:val="none" w:sz="0" w:space="0" w:color="auto"/>
      </w:divBdr>
    </w:div>
    <w:div w:id="693767670">
      <w:bodyDiv w:val="1"/>
      <w:marLeft w:val="0"/>
      <w:marRight w:val="0"/>
      <w:marTop w:val="0"/>
      <w:marBottom w:val="0"/>
      <w:divBdr>
        <w:top w:val="none" w:sz="0" w:space="0" w:color="auto"/>
        <w:left w:val="none" w:sz="0" w:space="0" w:color="auto"/>
        <w:bottom w:val="none" w:sz="0" w:space="0" w:color="auto"/>
        <w:right w:val="none" w:sz="0" w:space="0" w:color="auto"/>
      </w:divBdr>
    </w:div>
    <w:div w:id="720594437">
      <w:bodyDiv w:val="1"/>
      <w:marLeft w:val="0"/>
      <w:marRight w:val="0"/>
      <w:marTop w:val="0"/>
      <w:marBottom w:val="0"/>
      <w:divBdr>
        <w:top w:val="none" w:sz="0" w:space="0" w:color="auto"/>
        <w:left w:val="none" w:sz="0" w:space="0" w:color="auto"/>
        <w:bottom w:val="none" w:sz="0" w:space="0" w:color="auto"/>
        <w:right w:val="none" w:sz="0" w:space="0" w:color="auto"/>
      </w:divBdr>
    </w:div>
    <w:div w:id="725759298">
      <w:bodyDiv w:val="1"/>
      <w:marLeft w:val="0"/>
      <w:marRight w:val="0"/>
      <w:marTop w:val="0"/>
      <w:marBottom w:val="0"/>
      <w:divBdr>
        <w:top w:val="none" w:sz="0" w:space="0" w:color="auto"/>
        <w:left w:val="none" w:sz="0" w:space="0" w:color="auto"/>
        <w:bottom w:val="none" w:sz="0" w:space="0" w:color="auto"/>
        <w:right w:val="none" w:sz="0" w:space="0" w:color="auto"/>
      </w:divBdr>
    </w:div>
    <w:div w:id="739984129">
      <w:bodyDiv w:val="1"/>
      <w:marLeft w:val="0"/>
      <w:marRight w:val="0"/>
      <w:marTop w:val="0"/>
      <w:marBottom w:val="0"/>
      <w:divBdr>
        <w:top w:val="none" w:sz="0" w:space="0" w:color="auto"/>
        <w:left w:val="none" w:sz="0" w:space="0" w:color="auto"/>
        <w:bottom w:val="none" w:sz="0" w:space="0" w:color="auto"/>
        <w:right w:val="none" w:sz="0" w:space="0" w:color="auto"/>
      </w:divBdr>
    </w:div>
    <w:div w:id="740832020">
      <w:bodyDiv w:val="1"/>
      <w:marLeft w:val="0"/>
      <w:marRight w:val="0"/>
      <w:marTop w:val="0"/>
      <w:marBottom w:val="0"/>
      <w:divBdr>
        <w:top w:val="none" w:sz="0" w:space="0" w:color="auto"/>
        <w:left w:val="none" w:sz="0" w:space="0" w:color="auto"/>
        <w:bottom w:val="none" w:sz="0" w:space="0" w:color="auto"/>
        <w:right w:val="none" w:sz="0" w:space="0" w:color="auto"/>
      </w:divBdr>
    </w:div>
    <w:div w:id="741411730">
      <w:bodyDiv w:val="1"/>
      <w:marLeft w:val="0"/>
      <w:marRight w:val="0"/>
      <w:marTop w:val="0"/>
      <w:marBottom w:val="0"/>
      <w:divBdr>
        <w:top w:val="none" w:sz="0" w:space="0" w:color="auto"/>
        <w:left w:val="none" w:sz="0" w:space="0" w:color="auto"/>
        <w:bottom w:val="none" w:sz="0" w:space="0" w:color="auto"/>
        <w:right w:val="none" w:sz="0" w:space="0" w:color="auto"/>
      </w:divBdr>
    </w:div>
    <w:div w:id="744885563">
      <w:bodyDiv w:val="1"/>
      <w:marLeft w:val="0"/>
      <w:marRight w:val="0"/>
      <w:marTop w:val="0"/>
      <w:marBottom w:val="0"/>
      <w:divBdr>
        <w:top w:val="none" w:sz="0" w:space="0" w:color="auto"/>
        <w:left w:val="none" w:sz="0" w:space="0" w:color="auto"/>
        <w:bottom w:val="none" w:sz="0" w:space="0" w:color="auto"/>
        <w:right w:val="none" w:sz="0" w:space="0" w:color="auto"/>
      </w:divBdr>
    </w:div>
    <w:div w:id="764502437">
      <w:bodyDiv w:val="1"/>
      <w:marLeft w:val="0"/>
      <w:marRight w:val="0"/>
      <w:marTop w:val="0"/>
      <w:marBottom w:val="0"/>
      <w:divBdr>
        <w:top w:val="none" w:sz="0" w:space="0" w:color="auto"/>
        <w:left w:val="none" w:sz="0" w:space="0" w:color="auto"/>
        <w:bottom w:val="none" w:sz="0" w:space="0" w:color="auto"/>
        <w:right w:val="none" w:sz="0" w:space="0" w:color="auto"/>
      </w:divBdr>
    </w:div>
    <w:div w:id="766119748">
      <w:bodyDiv w:val="1"/>
      <w:marLeft w:val="0"/>
      <w:marRight w:val="0"/>
      <w:marTop w:val="0"/>
      <w:marBottom w:val="0"/>
      <w:divBdr>
        <w:top w:val="none" w:sz="0" w:space="0" w:color="auto"/>
        <w:left w:val="none" w:sz="0" w:space="0" w:color="auto"/>
        <w:bottom w:val="none" w:sz="0" w:space="0" w:color="auto"/>
        <w:right w:val="none" w:sz="0" w:space="0" w:color="auto"/>
      </w:divBdr>
    </w:div>
    <w:div w:id="790900045">
      <w:bodyDiv w:val="1"/>
      <w:marLeft w:val="0"/>
      <w:marRight w:val="0"/>
      <w:marTop w:val="0"/>
      <w:marBottom w:val="0"/>
      <w:divBdr>
        <w:top w:val="none" w:sz="0" w:space="0" w:color="auto"/>
        <w:left w:val="none" w:sz="0" w:space="0" w:color="auto"/>
        <w:bottom w:val="none" w:sz="0" w:space="0" w:color="auto"/>
        <w:right w:val="none" w:sz="0" w:space="0" w:color="auto"/>
      </w:divBdr>
    </w:div>
    <w:div w:id="801390653">
      <w:bodyDiv w:val="1"/>
      <w:marLeft w:val="0"/>
      <w:marRight w:val="0"/>
      <w:marTop w:val="0"/>
      <w:marBottom w:val="0"/>
      <w:divBdr>
        <w:top w:val="none" w:sz="0" w:space="0" w:color="auto"/>
        <w:left w:val="none" w:sz="0" w:space="0" w:color="auto"/>
        <w:bottom w:val="none" w:sz="0" w:space="0" w:color="auto"/>
        <w:right w:val="none" w:sz="0" w:space="0" w:color="auto"/>
      </w:divBdr>
    </w:div>
    <w:div w:id="826631607">
      <w:bodyDiv w:val="1"/>
      <w:marLeft w:val="0"/>
      <w:marRight w:val="0"/>
      <w:marTop w:val="0"/>
      <w:marBottom w:val="0"/>
      <w:divBdr>
        <w:top w:val="none" w:sz="0" w:space="0" w:color="auto"/>
        <w:left w:val="none" w:sz="0" w:space="0" w:color="auto"/>
        <w:bottom w:val="none" w:sz="0" w:space="0" w:color="auto"/>
        <w:right w:val="none" w:sz="0" w:space="0" w:color="auto"/>
      </w:divBdr>
    </w:div>
    <w:div w:id="831723972">
      <w:bodyDiv w:val="1"/>
      <w:marLeft w:val="0"/>
      <w:marRight w:val="0"/>
      <w:marTop w:val="0"/>
      <w:marBottom w:val="0"/>
      <w:divBdr>
        <w:top w:val="none" w:sz="0" w:space="0" w:color="auto"/>
        <w:left w:val="none" w:sz="0" w:space="0" w:color="auto"/>
        <w:bottom w:val="none" w:sz="0" w:space="0" w:color="auto"/>
        <w:right w:val="none" w:sz="0" w:space="0" w:color="auto"/>
      </w:divBdr>
    </w:div>
    <w:div w:id="888802472">
      <w:bodyDiv w:val="1"/>
      <w:marLeft w:val="0"/>
      <w:marRight w:val="0"/>
      <w:marTop w:val="0"/>
      <w:marBottom w:val="0"/>
      <w:divBdr>
        <w:top w:val="none" w:sz="0" w:space="0" w:color="auto"/>
        <w:left w:val="none" w:sz="0" w:space="0" w:color="auto"/>
        <w:bottom w:val="none" w:sz="0" w:space="0" w:color="auto"/>
        <w:right w:val="none" w:sz="0" w:space="0" w:color="auto"/>
      </w:divBdr>
    </w:div>
    <w:div w:id="902449495">
      <w:bodyDiv w:val="1"/>
      <w:marLeft w:val="0"/>
      <w:marRight w:val="0"/>
      <w:marTop w:val="0"/>
      <w:marBottom w:val="0"/>
      <w:divBdr>
        <w:top w:val="none" w:sz="0" w:space="0" w:color="auto"/>
        <w:left w:val="none" w:sz="0" w:space="0" w:color="auto"/>
        <w:bottom w:val="none" w:sz="0" w:space="0" w:color="auto"/>
        <w:right w:val="none" w:sz="0" w:space="0" w:color="auto"/>
      </w:divBdr>
    </w:div>
    <w:div w:id="954409561">
      <w:bodyDiv w:val="1"/>
      <w:marLeft w:val="0"/>
      <w:marRight w:val="0"/>
      <w:marTop w:val="0"/>
      <w:marBottom w:val="0"/>
      <w:divBdr>
        <w:top w:val="none" w:sz="0" w:space="0" w:color="auto"/>
        <w:left w:val="none" w:sz="0" w:space="0" w:color="auto"/>
        <w:bottom w:val="none" w:sz="0" w:space="0" w:color="auto"/>
        <w:right w:val="none" w:sz="0" w:space="0" w:color="auto"/>
      </w:divBdr>
    </w:div>
    <w:div w:id="969476519">
      <w:bodyDiv w:val="1"/>
      <w:marLeft w:val="0"/>
      <w:marRight w:val="0"/>
      <w:marTop w:val="0"/>
      <w:marBottom w:val="0"/>
      <w:divBdr>
        <w:top w:val="none" w:sz="0" w:space="0" w:color="auto"/>
        <w:left w:val="none" w:sz="0" w:space="0" w:color="auto"/>
        <w:bottom w:val="none" w:sz="0" w:space="0" w:color="auto"/>
        <w:right w:val="none" w:sz="0" w:space="0" w:color="auto"/>
      </w:divBdr>
    </w:div>
    <w:div w:id="1001813435">
      <w:bodyDiv w:val="1"/>
      <w:marLeft w:val="0"/>
      <w:marRight w:val="0"/>
      <w:marTop w:val="0"/>
      <w:marBottom w:val="0"/>
      <w:divBdr>
        <w:top w:val="none" w:sz="0" w:space="0" w:color="auto"/>
        <w:left w:val="none" w:sz="0" w:space="0" w:color="auto"/>
        <w:bottom w:val="none" w:sz="0" w:space="0" w:color="auto"/>
        <w:right w:val="none" w:sz="0" w:space="0" w:color="auto"/>
      </w:divBdr>
    </w:div>
    <w:div w:id="1007058282">
      <w:bodyDiv w:val="1"/>
      <w:marLeft w:val="0"/>
      <w:marRight w:val="0"/>
      <w:marTop w:val="0"/>
      <w:marBottom w:val="0"/>
      <w:divBdr>
        <w:top w:val="none" w:sz="0" w:space="0" w:color="auto"/>
        <w:left w:val="none" w:sz="0" w:space="0" w:color="auto"/>
        <w:bottom w:val="none" w:sz="0" w:space="0" w:color="auto"/>
        <w:right w:val="none" w:sz="0" w:space="0" w:color="auto"/>
      </w:divBdr>
    </w:div>
    <w:div w:id="1035354701">
      <w:bodyDiv w:val="1"/>
      <w:marLeft w:val="0"/>
      <w:marRight w:val="0"/>
      <w:marTop w:val="0"/>
      <w:marBottom w:val="0"/>
      <w:divBdr>
        <w:top w:val="none" w:sz="0" w:space="0" w:color="auto"/>
        <w:left w:val="none" w:sz="0" w:space="0" w:color="auto"/>
        <w:bottom w:val="none" w:sz="0" w:space="0" w:color="auto"/>
        <w:right w:val="none" w:sz="0" w:space="0" w:color="auto"/>
      </w:divBdr>
    </w:div>
    <w:div w:id="1063405338">
      <w:bodyDiv w:val="1"/>
      <w:marLeft w:val="0"/>
      <w:marRight w:val="0"/>
      <w:marTop w:val="0"/>
      <w:marBottom w:val="0"/>
      <w:divBdr>
        <w:top w:val="none" w:sz="0" w:space="0" w:color="auto"/>
        <w:left w:val="none" w:sz="0" w:space="0" w:color="auto"/>
        <w:bottom w:val="none" w:sz="0" w:space="0" w:color="auto"/>
        <w:right w:val="none" w:sz="0" w:space="0" w:color="auto"/>
      </w:divBdr>
    </w:div>
    <w:div w:id="1064063054">
      <w:bodyDiv w:val="1"/>
      <w:marLeft w:val="0"/>
      <w:marRight w:val="0"/>
      <w:marTop w:val="0"/>
      <w:marBottom w:val="0"/>
      <w:divBdr>
        <w:top w:val="none" w:sz="0" w:space="0" w:color="auto"/>
        <w:left w:val="none" w:sz="0" w:space="0" w:color="auto"/>
        <w:bottom w:val="none" w:sz="0" w:space="0" w:color="auto"/>
        <w:right w:val="none" w:sz="0" w:space="0" w:color="auto"/>
      </w:divBdr>
    </w:div>
    <w:div w:id="1083994749">
      <w:bodyDiv w:val="1"/>
      <w:marLeft w:val="0"/>
      <w:marRight w:val="0"/>
      <w:marTop w:val="0"/>
      <w:marBottom w:val="0"/>
      <w:divBdr>
        <w:top w:val="none" w:sz="0" w:space="0" w:color="auto"/>
        <w:left w:val="none" w:sz="0" w:space="0" w:color="auto"/>
        <w:bottom w:val="none" w:sz="0" w:space="0" w:color="auto"/>
        <w:right w:val="none" w:sz="0" w:space="0" w:color="auto"/>
      </w:divBdr>
    </w:div>
    <w:div w:id="1110395410">
      <w:bodyDiv w:val="1"/>
      <w:marLeft w:val="0"/>
      <w:marRight w:val="0"/>
      <w:marTop w:val="0"/>
      <w:marBottom w:val="0"/>
      <w:divBdr>
        <w:top w:val="none" w:sz="0" w:space="0" w:color="auto"/>
        <w:left w:val="none" w:sz="0" w:space="0" w:color="auto"/>
        <w:bottom w:val="none" w:sz="0" w:space="0" w:color="auto"/>
        <w:right w:val="none" w:sz="0" w:space="0" w:color="auto"/>
      </w:divBdr>
    </w:div>
    <w:div w:id="1122573057">
      <w:bodyDiv w:val="1"/>
      <w:marLeft w:val="0"/>
      <w:marRight w:val="0"/>
      <w:marTop w:val="0"/>
      <w:marBottom w:val="0"/>
      <w:divBdr>
        <w:top w:val="none" w:sz="0" w:space="0" w:color="auto"/>
        <w:left w:val="none" w:sz="0" w:space="0" w:color="auto"/>
        <w:bottom w:val="none" w:sz="0" w:space="0" w:color="auto"/>
        <w:right w:val="none" w:sz="0" w:space="0" w:color="auto"/>
      </w:divBdr>
    </w:div>
    <w:div w:id="1125852574">
      <w:bodyDiv w:val="1"/>
      <w:marLeft w:val="0"/>
      <w:marRight w:val="0"/>
      <w:marTop w:val="0"/>
      <w:marBottom w:val="0"/>
      <w:divBdr>
        <w:top w:val="none" w:sz="0" w:space="0" w:color="auto"/>
        <w:left w:val="none" w:sz="0" w:space="0" w:color="auto"/>
        <w:bottom w:val="none" w:sz="0" w:space="0" w:color="auto"/>
        <w:right w:val="none" w:sz="0" w:space="0" w:color="auto"/>
      </w:divBdr>
    </w:div>
    <w:div w:id="1186335227">
      <w:bodyDiv w:val="1"/>
      <w:marLeft w:val="0"/>
      <w:marRight w:val="0"/>
      <w:marTop w:val="0"/>
      <w:marBottom w:val="0"/>
      <w:divBdr>
        <w:top w:val="none" w:sz="0" w:space="0" w:color="auto"/>
        <w:left w:val="none" w:sz="0" w:space="0" w:color="auto"/>
        <w:bottom w:val="none" w:sz="0" w:space="0" w:color="auto"/>
        <w:right w:val="none" w:sz="0" w:space="0" w:color="auto"/>
      </w:divBdr>
    </w:div>
    <w:div w:id="1193692105">
      <w:bodyDiv w:val="1"/>
      <w:marLeft w:val="0"/>
      <w:marRight w:val="0"/>
      <w:marTop w:val="0"/>
      <w:marBottom w:val="0"/>
      <w:divBdr>
        <w:top w:val="none" w:sz="0" w:space="0" w:color="auto"/>
        <w:left w:val="none" w:sz="0" w:space="0" w:color="auto"/>
        <w:bottom w:val="none" w:sz="0" w:space="0" w:color="auto"/>
        <w:right w:val="none" w:sz="0" w:space="0" w:color="auto"/>
      </w:divBdr>
    </w:div>
    <w:div w:id="1206256429">
      <w:bodyDiv w:val="1"/>
      <w:marLeft w:val="0"/>
      <w:marRight w:val="0"/>
      <w:marTop w:val="0"/>
      <w:marBottom w:val="0"/>
      <w:divBdr>
        <w:top w:val="none" w:sz="0" w:space="0" w:color="auto"/>
        <w:left w:val="none" w:sz="0" w:space="0" w:color="auto"/>
        <w:bottom w:val="none" w:sz="0" w:space="0" w:color="auto"/>
        <w:right w:val="none" w:sz="0" w:space="0" w:color="auto"/>
      </w:divBdr>
    </w:div>
    <w:div w:id="1211571500">
      <w:bodyDiv w:val="1"/>
      <w:marLeft w:val="0"/>
      <w:marRight w:val="0"/>
      <w:marTop w:val="0"/>
      <w:marBottom w:val="0"/>
      <w:divBdr>
        <w:top w:val="none" w:sz="0" w:space="0" w:color="auto"/>
        <w:left w:val="none" w:sz="0" w:space="0" w:color="auto"/>
        <w:bottom w:val="none" w:sz="0" w:space="0" w:color="auto"/>
        <w:right w:val="none" w:sz="0" w:space="0" w:color="auto"/>
      </w:divBdr>
    </w:div>
    <w:div w:id="1216500921">
      <w:bodyDiv w:val="1"/>
      <w:marLeft w:val="0"/>
      <w:marRight w:val="0"/>
      <w:marTop w:val="0"/>
      <w:marBottom w:val="0"/>
      <w:divBdr>
        <w:top w:val="none" w:sz="0" w:space="0" w:color="auto"/>
        <w:left w:val="none" w:sz="0" w:space="0" w:color="auto"/>
        <w:bottom w:val="none" w:sz="0" w:space="0" w:color="auto"/>
        <w:right w:val="none" w:sz="0" w:space="0" w:color="auto"/>
      </w:divBdr>
    </w:div>
    <w:div w:id="1229415465">
      <w:bodyDiv w:val="1"/>
      <w:marLeft w:val="0"/>
      <w:marRight w:val="0"/>
      <w:marTop w:val="0"/>
      <w:marBottom w:val="0"/>
      <w:divBdr>
        <w:top w:val="none" w:sz="0" w:space="0" w:color="auto"/>
        <w:left w:val="none" w:sz="0" w:space="0" w:color="auto"/>
        <w:bottom w:val="none" w:sz="0" w:space="0" w:color="auto"/>
        <w:right w:val="none" w:sz="0" w:space="0" w:color="auto"/>
      </w:divBdr>
    </w:div>
    <w:div w:id="1241141963">
      <w:bodyDiv w:val="1"/>
      <w:marLeft w:val="0"/>
      <w:marRight w:val="0"/>
      <w:marTop w:val="0"/>
      <w:marBottom w:val="0"/>
      <w:divBdr>
        <w:top w:val="none" w:sz="0" w:space="0" w:color="auto"/>
        <w:left w:val="none" w:sz="0" w:space="0" w:color="auto"/>
        <w:bottom w:val="none" w:sz="0" w:space="0" w:color="auto"/>
        <w:right w:val="none" w:sz="0" w:space="0" w:color="auto"/>
      </w:divBdr>
    </w:div>
    <w:div w:id="1247495208">
      <w:bodyDiv w:val="1"/>
      <w:marLeft w:val="0"/>
      <w:marRight w:val="0"/>
      <w:marTop w:val="0"/>
      <w:marBottom w:val="0"/>
      <w:divBdr>
        <w:top w:val="none" w:sz="0" w:space="0" w:color="auto"/>
        <w:left w:val="none" w:sz="0" w:space="0" w:color="auto"/>
        <w:bottom w:val="none" w:sz="0" w:space="0" w:color="auto"/>
        <w:right w:val="none" w:sz="0" w:space="0" w:color="auto"/>
      </w:divBdr>
    </w:div>
    <w:div w:id="1257010736">
      <w:bodyDiv w:val="1"/>
      <w:marLeft w:val="0"/>
      <w:marRight w:val="0"/>
      <w:marTop w:val="0"/>
      <w:marBottom w:val="0"/>
      <w:divBdr>
        <w:top w:val="none" w:sz="0" w:space="0" w:color="auto"/>
        <w:left w:val="none" w:sz="0" w:space="0" w:color="auto"/>
        <w:bottom w:val="none" w:sz="0" w:space="0" w:color="auto"/>
        <w:right w:val="none" w:sz="0" w:space="0" w:color="auto"/>
      </w:divBdr>
    </w:div>
    <w:div w:id="1314601207">
      <w:bodyDiv w:val="1"/>
      <w:marLeft w:val="0"/>
      <w:marRight w:val="0"/>
      <w:marTop w:val="0"/>
      <w:marBottom w:val="0"/>
      <w:divBdr>
        <w:top w:val="none" w:sz="0" w:space="0" w:color="auto"/>
        <w:left w:val="none" w:sz="0" w:space="0" w:color="auto"/>
        <w:bottom w:val="none" w:sz="0" w:space="0" w:color="auto"/>
        <w:right w:val="none" w:sz="0" w:space="0" w:color="auto"/>
      </w:divBdr>
    </w:div>
    <w:div w:id="1368137368">
      <w:bodyDiv w:val="1"/>
      <w:marLeft w:val="0"/>
      <w:marRight w:val="0"/>
      <w:marTop w:val="0"/>
      <w:marBottom w:val="0"/>
      <w:divBdr>
        <w:top w:val="none" w:sz="0" w:space="0" w:color="auto"/>
        <w:left w:val="none" w:sz="0" w:space="0" w:color="auto"/>
        <w:bottom w:val="none" w:sz="0" w:space="0" w:color="auto"/>
        <w:right w:val="none" w:sz="0" w:space="0" w:color="auto"/>
      </w:divBdr>
    </w:div>
    <w:div w:id="1391146723">
      <w:bodyDiv w:val="1"/>
      <w:marLeft w:val="0"/>
      <w:marRight w:val="0"/>
      <w:marTop w:val="0"/>
      <w:marBottom w:val="0"/>
      <w:divBdr>
        <w:top w:val="none" w:sz="0" w:space="0" w:color="auto"/>
        <w:left w:val="none" w:sz="0" w:space="0" w:color="auto"/>
        <w:bottom w:val="none" w:sz="0" w:space="0" w:color="auto"/>
        <w:right w:val="none" w:sz="0" w:space="0" w:color="auto"/>
      </w:divBdr>
    </w:div>
    <w:div w:id="1392384533">
      <w:bodyDiv w:val="1"/>
      <w:marLeft w:val="0"/>
      <w:marRight w:val="0"/>
      <w:marTop w:val="0"/>
      <w:marBottom w:val="0"/>
      <w:divBdr>
        <w:top w:val="none" w:sz="0" w:space="0" w:color="auto"/>
        <w:left w:val="none" w:sz="0" w:space="0" w:color="auto"/>
        <w:bottom w:val="none" w:sz="0" w:space="0" w:color="auto"/>
        <w:right w:val="none" w:sz="0" w:space="0" w:color="auto"/>
      </w:divBdr>
    </w:div>
    <w:div w:id="1395736765">
      <w:bodyDiv w:val="1"/>
      <w:marLeft w:val="0"/>
      <w:marRight w:val="0"/>
      <w:marTop w:val="0"/>
      <w:marBottom w:val="0"/>
      <w:divBdr>
        <w:top w:val="none" w:sz="0" w:space="0" w:color="auto"/>
        <w:left w:val="none" w:sz="0" w:space="0" w:color="auto"/>
        <w:bottom w:val="none" w:sz="0" w:space="0" w:color="auto"/>
        <w:right w:val="none" w:sz="0" w:space="0" w:color="auto"/>
      </w:divBdr>
    </w:div>
    <w:div w:id="1400903884">
      <w:bodyDiv w:val="1"/>
      <w:marLeft w:val="0"/>
      <w:marRight w:val="0"/>
      <w:marTop w:val="0"/>
      <w:marBottom w:val="0"/>
      <w:divBdr>
        <w:top w:val="none" w:sz="0" w:space="0" w:color="auto"/>
        <w:left w:val="none" w:sz="0" w:space="0" w:color="auto"/>
        <w:bottom w:val="none" w:sz="0" w:space="0" w:color="auto"/>
        <w:right w:val="none" w:sz="0" w:space="0" w:color="auto"/>
      </w:divBdr>
    </w:div>
    <w:div w:id="1406490974">
      <w:bodyDiv w:val="1"/>
      <w:marLeft w:val="0"/>
      <w:marRight w:val="0"/>
      <w:marTop w:val="0"/>
      <w:marBottom w:val="0"/>
      <w:divBdr>
        <w:top w:val="none" w:sz="0" w:space="0" w:color="auto"/>
        <w:left w:val="none" w:sz="0" w:space="0" w:color="auto"/>
        <w:bottom w:val="none" w:sz="0" w:space="0" w:color="auto"/>
        <w:right w:val="none" w:sz="0" w:space="0" w:color="auto"/>
      </w:divBdr>
    </w:div>
    <w:div w:id="1410926193">
      <w:bodyDiv w:val="1"/>
      <w:marLeft w:val="0"/>
      <w:marRight w:val="0"/>
      <w:marTop w:val="0"/>
      <w:marBottom w:val="0"/>
      <w:divBdr>
        <w:top w:val="none" w:sz="0" w:space="0" w:color="auto"/>
        <w:left w:val="none" w:sz="0" w:space="0" w:color="auto"/>
        <w:bottom w:val="none" w:sz="0" w:space="0" w:color="auto"/>
        <w:right w:val="none" w:sz="0" w:space="0" w:color="auto"/>
      </w:divBdr>
    </w:div>
    <w:div w:id="1414398388">
      <w:bodyDiv w:val="1"/>
      <w:marLeft w:val="0"/>
      <w:marRight w:val="0"/>
      <w:marTop w:val="0"/>
      <w:marBottom w:val="0"/>
      <w:divBdr>
        <w:top w:val="none" w:sz="0" w:space="0" w:color="auto"/>
        <w:left w:val="none" w:sz="0" w:space="0" w:color="auto"/>
        <w:bottom w:val="none" w:sz="0" w:space="0" w:color="auto"/>
        <w:right w:val="none" w:sz="0" w:space="0" w:color="auto"/>
      </w:divBdr>
    </w:div>
    <w:div w:id="1447196522">
      <w:bodyDiv w:val="1"/>
      <w:marLeft w:val="0"/>
      <w:marRight w:val="0"/>
      <w:marTop w:val="0"/>
      <w:marBottom w:val="0"/>
      <w:divBdr>
        <w:top w:val="none" w:sz="0" w:space="0" w:color="auto"/>
        <w:left w:val="none" w:sz="0" w:space="0" w:color="auto"/>
        <w:bottom w:val="none" w:sz="0" w:space="0" w:color="auto"/>
        <w:right w:val="none" w:sz="0" w:space="0" w:color="auto"/>
      </w:divBdr>
    </w:div>
    <w:div w:id="1467426330">
      <w:bodyDiv w:val="1"/>
      <w:marLeft w:val="0"/>
      <w:marRight w:val="0"/>
      <w:marTop w:val="0"/>
      <w:marBottom w:val="0"/>
      <w:divBdr>
        <w:top w:val="none" w:sz="0" w:space="0" w:color="auto"/>
        <w:left w:val="none" w:sz="0" w:space="0" w:color="auto"/>
        <w:bottom w:val="none" w:sz="0" w:space="0" w:color="auto"/>
        <w:right w:val="none" w:sz="0" w:space="0" w:color="auto"/>
      </w:divBdr>
    </w:div>
    <w:div w:id="1506238294">
      <w:bodyDiv w:val="1"/>
      <w:marLeft w:val="0"/>
      <w:marRight w:val="0"/>
      <w:marTop w:val="0"/>
      <w:marBottom w:val="0"/>
      <w:divBdr>
        <w:top w:val="none" w:sz="0" w:space="0" w:color="auto"/>
        <w:left w:val="none" w:sz="0" w:space="0" w:color="auto"/>
        <w:bottom w:val="none" w:sz="0" w:space="0" w:color="auto"/>
        <w:right w:val="none" w:sz="0" w:space="0" w:color="auto"/>
      </w:divBdr>
    </w:div>
    <w:div w:id="1537304712">
      <w:bodyDiv w:val="1"/>
      <w:marLeft w:val="0"/>
      <w:marRight w:val="0"/>
      <w:marTop w:val="0"/>
      <w:marBottom w:val="0"/>
      <w:divBdr>
        <w:top w:val="none" w:sz="0" w:space="0" w:color="auto"/>
        <w:left w:val="none" w:sz="0" w:space="0" w:color="auto"/>
        <w:bottom w:val="none" w:sz="0" w:space="0" w:color="auto"/>
        <w:right w:val="none" w:sz="0" w:space="0" w:color="auto"/>
      </w:divBdr>
    </w:div>
    <w:div w:id="1543402028">
      <w:bodyDiv w:val="1"/>
      <w:marLeft w:val="0"/>
      <w:marRight w:val="0"/>
      <w:marTop w:val="0"/>
      <w:marBottom w:val="0"/>
      <w:divBdr>
        <w:top w:val="none" w:sz="0" w:space="0" w:color="auto"/>
        <w:left w:val="none" w:sz="0" w:space="0" w:color="auto"/>
        <w:bottom w:val="none" w:sz="0" w:space="0" w:color="auto"/>
        <w:right w:val="none" w:sz="0" w:space="0" w:color="auto"/>
      </w:divBdr>
    </w:div>
    <w:div w:id="1566836564">
      <w:bodyDiv w:val="1"/>
      <w:marLeft w:val="0"/>
      <w:marRight w:val="0"/>
      <w:marTop w:val="0"/>
      <w:marBottom w:val="0"/>
      <w:divBdr>
        <w:top w:val="none" w:sz="0" w:space="0" w:color="auto"/>
        <w:left w:val="none" w:sz="0" w:space="0" w:color="auto"/>
        <w:bottom w:val="none" w:sz="0" w:space="0" w:color="auto"/>
        <w:right w:val="none" w:sz="0" w:space="0" w:color="auto"/>
      </w:divBdr>
    </w:div>
    <w:div w:id="1657218642">
      <w:bodyDiv w:val="1"/>
      <w:marLeft w:val="0"/>
      <w:marRight w:val="0"/>
      <w:marTop w:val="0"/>
      <w:marBottom w:val="0"/>
      <w:divBdr>
        <w:top w:val="none" w:sz="0" w:space="0" w:color="auto"/>
        <w:left w:val="none" w:sz="0" w:space="0" w:color="auto"/>
        <w:bottom w:val="none" w:sz="0" w:space="0" w:color="auto"/>
        <w:right w:val="none" w:sz="0" w:space="0" w:color="auto"/>
      </w:divBdr>
    </w:div>
    <w:div w:id="1661734136">
      <w:bodyDiv w:val="1"/>
      <w:marLeft w:val="0"/>
      <w:marRight w:val="0"/>
      <w:marTop w:val="0"/>
      <w:marBottom w:val="0"/>
      <w:divBdr>
        <w:top w:val="none" w:sz="0" w:space="0" w:color="auto"/>
        <w:left w:val="none" w:sz="0" w:space="0" w:color="auto"/>
        <w:bottom w:val="none" w:sz="0" w:space="0" w:color="auto"/>
        <w:right w:val="none" w:sz="0" w:space="0" w:color="auto"/>
      </w:divBdr>
    </w:div>
    <w:div w:id="1672903334">
      <w:bodyDiv w:val="1"/>
      <w:marLeft w:val="0"/>
      <w:marRight w:val="0"/>
      <w:marTop w:val="0"/>
      <w:marBottom w:val="0"/>
      <w:divBdr>
        <w:top w:val="none" w:sz="0" w:space="0" w:color="auto"/>
        <w:left w:val="none" w:sz="0" w:space="0" w:color="auto"/>
        <w:bottom w:val="none" w:sz="0" w:space="0" w:color="auto"/>
        <w:right w:val="none" w:sz="0" w:space="0" w:color="auto"/>
      </w:divBdr>
    </w:div>
    <w:div w:id="1706053912">
      <w:bodyDiv w:val="1"/>
      <w:marLeft w:val="0"/>
      <w:marRight w:val="0"/>
      <w:marTop w:val="0"/>
      <w:marBottom w:val="0"/>
      <w:divBdr>
        <w:top w:val="none" w:sz="0" w:space="0" w:color="auto"/>
        <w:left w:val="none" w:sz="0" w:space="0" w:color="auto"/>
        <w:bottom w:val="none" w:sz="0" w:space="0" w:color="auto"/>
        <w:right w:val="none" w:sz="0" w:space="0" w:color="auto"/>
      </w:divBdr>
    </w:div>
    <w:div w:id="1714381895">
      <w:bodyDiv w:val="1"/>
      <w:marLeft w:val="0"/>
      <w:marRight w:val="0"/>
      <w:marTop w:val="0"/>
      <w:marBottom w:val="0"/>
      <w:divBdr>
        <w:top w:val="none" w:sz="0" w:space="0" w:color="auto"/>
        <w:left w:val="none" w:sz="0" w:space="0" w:color="auto"/>
        <w:bottom w:val="none" w:sz="0" w:space="0" w:color="auto"/>
        <w:right w:val="none" w:sz="0" w:space="0" w:color="auto"/>
      </w:divBdr>
    </w:div>
    <w:div w:id="1720975755">
      <w:bodyDiv w:val="1"/>
      <w:marLeft w:val="0"/>
      <w:marRight w:val="0"/>
      <w:marTop w:val="0"/>
      <w:marBottom w:val="0"/>
      <w:divBdr>
        <w:top w:val="none" w:sz="0" w:space="0" w:color="auto"/>
        <w:left w:val="none" w:sz="0" w:space="0" w:color="auto"/>
        <w:bottom w:val="none" w:sz="0" w:space="0" w:color="auto"/>
        <w:right w:val="none" w:sz="0" w:space="0" w:color="auto"/>
      </w:divBdr>
    </w:div>
    <w:div w:id="1723481825">
      <w:bodyDiv w:val="1"/>
      <w:marLeft w:val="0"/>
      <w:marRight w:val="0"/>
      <w:marTop w:val="0"/>
      <w:marBottom w:val="0"/>
      <w:divBdr>
        <w:top w:val="none" w:sz="0" w:space="0" w:color="auto"/>
        <w:left w:val="none" w:sz="0" w:space="0" w:color="auto"/>
        <w:bottom w:val="none" w:sz="0" w:space="0" w:color="auto"/>
        <w:right w:val="none" w:sz="0" w:space="0" w:color="auto"/>
      </w:divBdr>
    </w:div>
    <w:div w:id="1764885454">
      <w:bodyDiv w:val="1"/>
      <w:marLeft w:val="0"/>
      <w:marRight w:val="0"/>
      <w:marTop w:val="0"/>
      <w:marBottom w:val="0"/>
      <w:divBdr>
        <w:top w:val="none" w:sz="0" w:space="0" w:color="auto"/>
        <w:left w:val="none" w:sz="0" w:space="0" w:color="auto"/>
        <w:bottom w:val="none" w:sz="0" w:space="0" w:color="auto"/>
        <w:right w:val="none" w:sz="0" w:space="0" w:color="auto"/>
      </w:divBdr>
    </w:div>
    <w:div w:id="1808820208">
      <w:bodyDiv w:val="1"/>
      <w:marLeft w:val="0"/>
      <w:marRight w:val="0"/>
      <w:marTop w:val="0"/>
      <w:marBottom w:val="0"/>
      <w:divBdr>
        <w:top w:val="none" w:sz="0" w:space="0" w:color="auto"/>
        <w:left w:val="none" w:sz="0" w:space="0" w:color="auto"/>
        <w:bottom w:val="none" w:sz="0" w:space="0" w:color="auto"/>
        <w:right w:val="none" w:sz="0" w:space="0" w:color="auto"/>
      </w:divBdr>
    </w:div>
    <w:div w:id="1832868658">
      <w:bodyDiv w:val="1"/>
      <w:marLeft w:val="0"/>
      <w:marRight w:val="0"/>
      <w:marTop w:val="0"/>
      <w:marBottom w:val="0"/>
      <w:divBdr>
        <w:top w:val="none" w:sz="0" w:space="0" w:color="auto"/>
        <w:left w:val="none" w:sz="0" w:space="0" w:color="auto"/>
        <w:bottom w:val="none" w:sz="0" w:space="0" w:color="auto"/>
        <w:right w:val="none" w:sz="0" w:space="0" w:color="auto"/>
      </w:divBdr>
    </w:div>
    <w:div w:id="1860700896">
      <w:bodyDiv w:val="1"/>
      <w:marLeft w:val="0"/>
      <w:marRight w:val="0"/>
      <w:marTop w:val="0"/>
      <w:marBottom w:val="0"/>
      <w:divBdr>
        <w:top w:val="none" w:sz="0" w:space="0" w:color="auto"/>
        <w:left w:val="none" w:sz="0" w:space="0" w:color="auto"/>
        <w:bottom w:val="none" w:sz="0" w:space="0" w:color="auto"/>
        <w:right w:val="none" w:sz="0" w:space="0" w:color="auto"/>
      </w:divBdr>
    </w:div>
    <w:div w:id="1930233537">
      <w:bodyDiv w:val="1"/>
      <w:marLeft w:val="0"/>
      <w:marRight w:val="0"/>
      <w:marTop w:val="0"/>
      <w:marBottom w:val="0"/>
      <w:divBdr>
        <w:top w:val="none" w:sz="0" w:space="0" w:color="auto"/>
        <w:left w:val="none" w:sz="0" w:space="0" w:color="auto"/>
        <w:bottom w:val="none" w:sz="0" w:space="0" w:color="auto"/>
        <w:right w:val="none" w:sz="0" w:space="0" w:color="auto"/>
      </w:divBdr>
    </w:div>
    <w:div w:id="1942033443">
      <w:bodyDiv w:val="1"/>
      <w:marLeft w:val="0"/>
      <w:marRight w:val="0"/>
      <w:marTop w:val="0"/>
      <w:marBottom w:val="0"/>
      <w:divBdr>
        <w:top w:val="none" w:sz="0" w:space="0" w:color="auto"/>
        <w:left w:val="none" w:sz="0" w:space="0" w:color="auto"/>
        <w:bottom w:val="none" w:sz="0" w:space="0" w:color="auto"/>
        <w:right w:val="none" w:sz="0" w:space="0" w:color="auto"/>
      </w:divBdr>
    </w:div>
    <w:div w:id="1964454373">
      <w:bodyDiv w:val="1"/>
      <w:marLeft w:val="0"/>
      <w:marRight w:val="0"/>
      <w:marTop w:val="0"/>
      <w:marBottom w:val="0"/>
      <w:divBdr>
        <w:top w:val="none" w:sz="0" w:space="0" w:color="auto"/>
        <w:left w:val="none" w:sz="0" w:space="0" w:color="auto"/>
        <w:bottom w:val="none" w:sz="0" w:space="0" w:color="auto"/>
        <w:right w:val="none" w:sz="0" w:space="0" w:color="auto"/>
      </w:divBdr>
    </w:div>
    <w:div w:id="1965236668">
      <w:bodyDiv w:val="1"/>
      <w:marLeft w:val="0"/>
      <w:marRight w:val="0"/>
      <w:marTop w:val="0"/>
      <w:marBottom w:val="0"/>
      <w:divBdr>
        <w:top w:val="none" w:sz="0" w:space="0" w:color="auto"/>
        <w:left w:val="none" w:sz="0" w:space="0" w:color="auto"/>
        <w:bottom w:val="none" w:sz="0" w:space="0" w:color="auto"/>
        <w:right w:val="none" w:sz="0" w:space="0" w:color="auto"/>
      </w:divBdr>
    </w:div>
    <w:div w:id="1975602521">
      <w:bodyDiv w:val="1"/>
      <w:marLeft w:val="0"/>
      <w:marRight w:val="0"/>
      <w:marTop w:val="0"/>
      <w:marBottom w:val="0"/>
      <w:divBdr>
        <w:top w:val="none" w:sz="0" w:space="0" w:color="auto"/>
        <w:left w:val="none" w:sz="0" w:space="0" w:color="auto"/>
        <w:bottom w:val="none" w:sz="0" w:space="0" w:color="auto"/>
        <w:right w:val="none" w:sz="0" w:space="0" w:color="auto"/>
      </w:divBdr>
    </w:div>
    <w:div w:id="1979458635">
      <w:bodyDiv w:val="1"/>
      <w:marLeft w:val="0"/>
      <w:marRight w:val="0"/>
      <w:marTop w:val="0"/>
      <w:marBottom w:val="0"/>
      <w:divBdr>
        <w:top w:val="none" w:sz="0" w:space="0" w:color="auto"/>
        <w:left w:val="none" w:sz="0" w:space="0" w:color="auto"/>
        <w:bottom w:val="none" w:sz="0" w:space="0" w:color="auto"/>
        <w:right w:val="none" w:sz="0" w:space="0" w:color="auto"/>
      </w:divBdr>
    </w:div>
    <w:div w:id="1991133106">
      <w:bodyDiv w:val="1"/>
      <w:marLeft w:val="0"/>
      <w:marRight w:val="0"/>
      <w:marTop w:val="0"/>
      <w:marBottom w:val="0"/>
      <w:divBdr>
        <w:top w:val="none" w:sz="0" w:space="0" w:color="auto"/>
        <w:left w:val="none" w:sz="0" w:space="0" w:color="auto"/>
        <w:bottom w:val="none" w:sz="0" w:space="0" w:color="auto"/>
        <w:right w:val="none" w:sz="0" w:space="0" w:color="auto"/>
      </w:divBdr>
    </w:div>
    <w:div w:id="2058772143">
      <w:bodyDiv w:val="1"/>
      <w:marLeft w:val="0"/>
      <w:marRight w:val="0"/>
      <w:marTop w:val="0"/>
      <w:marBottom w:val="0"/>
      <w:divBdr>
        <w:top w:val="none" w:sz="0" w:space="0" w:color="auto"/>
        <w:left w:val="none" w:sz="0" w:space="0" w:color="auto"/>
        <w:bottom w:val="none" w:sz="0" w:space="0" w:color="auto"/>
        <w:right w:val="none" w:sz="0" w:space="0" w:color="auto"/>
      </w:divBdr>
    </w:div>
    <w:div w:id="2089688936">
      <w:bodyDiv w:val="1"/>
      <w:marLeft w:val="0"/>
      <w:marRight w:val="0"/>
      <w:marTop w:val="0"/>
      <w:marBottom w:val="0"/>
      <w:divBdr>
        <w:top w:val="none" w:sz="0" w:space="0" w:color="auto"/>
        <w:left w:val="none" w:sz="0" w:space="0" w:color="auto"/>
        <w:bottom w:val="none" w:sz="0" w:space="0" w:color="auto"/>
        <w:right w:val="none" w:sz="0" w:space="0" w:color="auto"/>
      </w:divBdr>
    </w:div>
    <w:div w:id="2102411349">
      <w:bodyDiv w:val="1"/>
      <w:marLeft w:val="0"/>
      <w:marRight w:val="0"/>
      <w:marTop w:val="0"/>
      <w:marBottom w:val="0"/>
      <w:divBdr>
        <w:top w:val="none" w:sz="0" w:space="0" w:color="auto"/>
        <w:left w:val="none" w:sz="0" w:space="0" w:color="auto"/>
        <w:bottom w:val="none" w:sz="0" w:space="0" w:color="auto"/>
        <w:right w:val="none" w:sz="0" w:space="0" w:color="auto"/>
      </w:divBdr>
    </w:div>
    <w:div w:id="2126191981">
      <w:bodyDiv w:val="1"/>
      <w:marLeft w:val="0"/>
      <w:marRight w:val="0"/>
      <w:marTop w:val="0"/>
      <w:marBottom w:val="0"/>
      <w:divBdr>
        <w:top w:val="none" w:sz="0" w:space="0" w:color="auto"/>
        <w:left w:val="none" w:sz="0" w:space="0" w:color="auto"/>
        <w:bottom w:val="none" w:sz="0" w:space="0" w:color="auto"/>
        <w:right w:val="none" w:sz="0" w:space="0" w:color="auto"/>
      </w:divBdr>
    </w:div>
    <w:div w:id="2134790982">
      <w:bodyDiv w:val="1"/>
      <w:marLeft w:val="0"/>
      <w:marRight w:val="0"/>
      <w:marTop w:val="0"/>
      <w:marBottom w:val="0"/>
      <w:divBdr>
        <w:top w:val="none" w:sz="0" w:space="0" w:color="auto"/>
        <w:left w:val="none" w:sz="0" w:space="0" w:color="auto"/>
        <w:bottom w:val="none" w:sz="0" w:space="0" w:color="auto"/>
        <w:right w:val="none" w:sz="0" w:space="0" w:color="auto"/>
      </w:divBdr>
    </w:div>
    <w:div w:id="214226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no.no/hoved/omfno/utvalg/styringsgrupper-og-prosjektstyrer-/styringsgruppe-takst-og-inde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A9F41-F7F2-4512-9A11-930A2E832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5191</Words>
  <Characters>27516</Characters>
  <Application>Microsoft Office Word</Application>
  <DocSecurity>0</DocSecurity>
  <Lines>229</Lines>
  <Paragraphs>65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Alexander Venge Tollefsen</dc:creator>
  <cp:keywords/>
  <dc:description/>
  <cp:lastModifiedBy>Helge Alexander Venge Tollefsen</cp:lastModifiedBy>
  <cp:revision>11</cp:revision>
  <dcterms:created xsi:type="dcterms:W3CDTF">2019-03-05T12:04:00Z</dcterms:created>
  <dcterms:modified xsi:type="dcterms:W3CDTF">2019-03-18T12:10:00Z</dcterms:modified>
</cp:coreProperties>
</file>